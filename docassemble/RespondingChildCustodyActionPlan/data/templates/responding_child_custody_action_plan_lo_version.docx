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80" w:after="280"/>
        <w:rPr/>
      </w:pPr>
      <w:r>
        <w:rPr/>
        <w:commentReference w:id="0"/>
      </w:r>
    </w:p>
    <w:tbl>
      <w:tblPr>
        <w:tblStyle w:val="TableGrid"/>
        <w:tblW w:w="9918" w:type="dxa"/>
        <w:jc w:val="center"/>
        <w:tblInd w:w="0" w:type="dxa"/>
        <w:tblCellMar>
          <w:top w:w="0" w:type="dxa"/>
          <w:left w:w="108" w:type="dxa"/>
          <w:bottom w:w="0" w:type="dxa"/>
          <w:right w:w="108" w:type="dxa"/>
        </w:tblCellMar>
        <w:tblLook w:firstRow="1" w:noVBand="1" w:lastRow="0" w:firstColumn="1" w:lastColumn="0" w:noHBand="0" w:val="04a0"/>
      </w:tblPr>
      <w:tblGrid>
        <w:gridCol w:w="2087"/>
        <w:gridCol w:w="7830"/>
      </w:tblGrid>
      <w:tr>
        <w:trPr/>
        <w:tc>
          <w:tcPr>
            <w:tcW w:w="9917" w:type="dxa"/>
            <w:gridSpan w:val="2"/>
            <w:tcBorders>
              <w:top w:val="nil"/>
              <w:left w:val="nil"/>
              <w:bottom w:val="nil"/>
              <w:right w:val="nil"/>
            </w:tcBorders>
          </w:tcPr>
          <w:p>
            <w:pPr>
              <w:pStyle w:val="Title"/>
              <w:spacing w:before="0" w:after="0"/>
              <w:rPr>
                <w:rFonts w:eastAsia="Arial"/>
              </w:rPr>
            </w:pPr>
            <w:r>
              <w:rPr>
                <w:rFonts w:eastAsia="Arial"/>
              </w:rPr>
              <w:t>Responding in your child custody case</w:t>
            </w:r>
          </w:p>
        </w:tc>
      </w:tr>
      <w:tr>
        <w:trPr/>
        <w:tc>
          <w:tcPr>
            <w:tcW w:w="2087" w:type="dxa"/>
            <w:tcBorders>
              <w:top w:val="nil"/>
              <w:left w:val="nil"/>
              <w:bottom w:val="nil"/>
              <w:right w:val="nil"/>
            </w:tcBorders>
          </w:tcPr>
          <w:p>
            <w:pPr>
              <w:pStyle w:val="Title"/>
              <w:spacing w:before="0" w:after="0"/>
              <w:rPr>
                <w:rFonts w:eastAsia="Calibri"/>
              </w:rPr>
            </w:pPr>
            <w:r>
              <w:rPr>
                <w:rFonts w:eastAsia="Calibri"/>
              </w:rPr>
              <mc:AlternateContent>
                <mc:Choice Requires="wpg">
                  <w:drawing>
                    <wp:anchor behindDoc="1" distT="0" distB="0" distL="114300" distR="320040" simplePos="0" locked="0" layoutInCell="1" allowOverlap="1" relativeHeight="2" wp14:anchorId="290494C0">
                      <wp:simplePos x="0" y="0"/>
                      <wp:positionH relativeFrom="column">
                        <wp:posOffset>0</wp:posOffset>
                      </wp:positionH>
                      <wp:positionV relativeFrom="paragraph">
                        <wp:posOffset>168275</wp:posOffset>
                      </wp:positionV>
                      <wp:extent cx="759460" cy="695325"/>
                      <wp:effectExtent l="0" t="0" r="3175" b="10160"/>
                      <wp:wrapTight wrapText="bothSides">
                        <wp:wrapPolygon edited="0">
                          <wp:start x="542" y="0"/>
                          <wp:lineTo x="0" y="1777"/>
                          <wp:lineTo x="0" y="21324"/>
                          <wp:lineTo x="16268" y="21324"/>
                          <wp:lineTo x="17895" y="18954"/>
                          <wp:lineTo x="21148" y="17770"/>
                          <wp:lineTo x="21148" y="4739"/>
                          <wp:lineTo x="17895" y="0"/>
                          <wp:lineTo x="542" y="0"/>
                        </wp:wrapPolygon>
                      </wp:wrapTight>
                      <wp:docPr id="1" name="Group 1"/>
                      <a:graphic xmlns:a="http://schemas.openxmlformats.org/drawingml/2006/main">
                        <a:graphicData uri="http://schemas.microsoft.com/office/word/2010/wordprocessingGroup">
                          <wpg:wgp>
                            <wpg:cNvGrpSpPr/>
                            <wpg:grpSpPr>
                              <a:xfrm>
                                <a:off x="0" y="0"/>
                                <a:ext cx="758880" cy="694800"/>
                              </a:xfrm>
                            </wpg:grpSpPr>
                            <wpg:grpSp>
                              <wpg:cNvGrpSpPr/>
                              <wpg:grpSpPr>
                                <a:xfrm>
                                  <a:off x="0" y="0"/>
                                  <a:ext cx="591120" cy="694800"/>
                                </a:xfrm>
                              </wpg:grpSpPr>
                              <wps:wsp>
                                <wps:cNvSpPr/>
                                <wps:spPr>
                                  <a:xfrm>
                                    <a:off x="0" y="41400"/>
                                    <a:ext cx="591120" cy="653400"/>
                                  </a:xfrm>
                                  <a:custGeom>
                                    <a:avLst/>
                                    <a:gdLst/>
                                    <a:ahLst/>
                                    <a:rect l="l" t="t"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840">
                                    <a:solidFill>
                                      <a:srgbClr val="333333"/>
                                    </a:solidFill>
                                    <a:round/>
                                  </a:ln>
                                </wps:spPr>
                                <wps:style>
                                  <a:lnRef idx="0"/>
                                  <a:fillRef idx="0"/>
                                  <a:effectRef idx="0"/>
                                  <a:fontRef idx="minor"/>
                                </wps:style>
                                <wps:bodyPr/>
                              </wps:wsp>
                              <wps:wsp>
                                <wps:cNvSpPr/>
                                <wps:spPr>
                                  <a:xfrm>
                                    <a:off x="173880" y="361800"/>
                                    <a:ext cx="269280" cy="209520"/>
                                  </a:xfrm>
                                  <a:custGeom>
                                    <a:avLst/>
                                    <a:gdLst/>
                                    <a:ahLst/>
                                    <a:rect l="l" t="t" r="r" b="b"/>
                                    <a:pathLst>
                                      <a:path w="417" h="345">
                                        <a:moveTo>
                                          <a:pt x="0" y="0"/>
                                        </a:moveTo>
                                        <a:lnTo>
                                          <a:pt x="417" y="0"/>
                                        </a:lnTo>
                                        <a:moveTo>
                                          <a:pt x="0" y="172"/>
                                        </a:moveTo>
                                        <a:lnTo>
                                          <a:pt x="417" y="172"/>
                                        </a:lnTo>
                                        <a:moveTo>
                                          <a:pt x="0" y="344"/>
                                        </a:moveTo>
                                        <a:lnTo>
                                          <a:pt x="417" y="344"/>
                                        </a:lnTo>
                                      </a:path>
                                    </a:pathLst>
                                  </a:custGeom>
                                  <a:noFill/>
                                  <a:ln w="15840">
                                    <a:solidFill>
                                      <a:srgbClr val="0d3fb8"/>
                                    </a:solidFill>
                                    <a:round/>
                                  </a:ln>
                                </wps:spPr>
                                <wps:style>
                                  <a:lnRef idx="0"/>
                                  <a:fillRef idx="0"/>
                                  <a:effectRef idx="0"/>
                                  <a:fontRef idx="minor"/>
                                </wps:style>
                                <wps:bodyPr/>
                              </wps:wsp>
                              <wps:wsp>
                                <wps:cNvSpPr/>
                                <wps:spPr>
                                  <a:xfrm>
                                    <a:off x="63360" y="338400"/>
                                    <a:ext cx="69120" cy="252000"/>
                                  </a:xfrm>
                                  <a:custGeom>
                                    <a:avLst/>
                                    <a:gdLst/>
                                    <a:ahLst/>
                                    <a:rect l="l" t="t"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840">
                                    <a:solidFill>
                                      <a:srgbClr val="0d3fb8"/>
                                    </a:solidFill>
                                    <a:round/>
                                  </a:ln>
                                </wps:spPr>
                                <wps:style>
                                  <a:lnRef idx="0"/>
                                  <a:fillRef idx="0"/>
                                  <a:effectRef idx="0"/>
                                  <a:fontRef idx="minor"/>
                                </wps:style>
                                <wps:bodyPr/>
                              </wps:wsp>
                              <wps:wsp>
                                <wps:cNvSpPr/>
                                <wps:spPr>
                                  <a:xfrm>
                                    <a:off x="211320" y="0"/>
                                    <a:ext cx="85680" cy="81360"/>
                                  </a:xfrm>
                                  <a:prstGeom prst="line">
                                    <a:avLst/>
                                  </a:prstGeom>
                                  <a:ln w="15840">
                                    <a:solidFill>
                                      <a:srgbClr val="333333"/>
                                    </a:solidFill>
                                    <a:round/>
                                  </a:ln>
                                </wps:spPr>
                                <wps:style>
                                  <a:lnRef idx="0"/>
                                  <a:fillRef idx="0"/>
                                  <a:effectRef idx="0"/>
                                  <a:fontRef idx="minor"/>
                                </wps:style>
                                <wps:bodyPr/>
                              </wps:wsp>
                            </wpg:grpSp>
                            <wpg:grpSp>
                              <wpg:cNvGrpSpPr/>
                              <wpg:grpSpPr>
                                <a:xfrm>
                                  <a:off x="708120" y="178560"/>
                                  <a:ext cx="50760" cy="385920"/>
                                </a:xfrm>
                              </wpg:grpSpPr>
                              <wps:wsp>
                                <wps:cNvSpPr/>
                                <wps:spPr>
                                  <a:xfrm>
                                    <a:off x="0" y="0"/>
                                    <a:ext cx="50760" cy="332280"/>
                                  </a:xfrm>
                                  <a:prstGeom prst="rect">
                                    <a:avLst/>
                                  </a:prstGeom>
                                  <a:noFill/>
                                  <a:ln w="15840">
                                    <a:solidFill>
                                      <a:srgbClr val="333333"/>
                                    </a:solidFill>
                                    <a:miter/>
                                  </a:ln>
                                </wps:spPr>
                                <wps:style>
                                  <a:lnRef idx="0"/>
                                  <a:fillRef idx="0"/>
                                  <a:effectRef idx="0"/>
                                  <a:fontRef idx="minor"/>
                                </wps:style>
                                <wps:bodyPr/>
                              </wps:wsp>
                              <wps:wsp>
                                <wps:cNvSpPr/>
                                <wps:spPr>
                                  <a:xfrm>
                                    <a:off x="720" y="339120"/>
                                    <a:ext cx="50040" cy="47160"/>
                                  </a:xfrm>
                                  <a:custGeom>
                                    <a:avLst/>
                                    <a:gdLst/>
                                    <a:ahLst/>
                                    <a:rect l="l" t="t" r="r" b="b"/>
                                    <a:pathLst>
                                      <a:path w="78" h="78">
                                        <a:moveTo>
                                          <a:pt x="77" y="0"/>
                                        </a:moveTo>
                                        <a:lnTo>
                                          <a:pt x="39" y="77"/>
                                        </a:lnTo>
                                        <a:lnTo>
                                          <a:pt x="0" y="0"/>
                                        </a:lnTo>
                                      </a:path>
                                    </a:pathLst>
                                  </a:custGeom>
                                  <a:noFill/>
                                  <a:ln w="15840">
                                    <a:solidFill>
                                      <a:srgbClr val="0d3fb8"/>
                                    </a:solidFill>
                                    <a:round/>
                                  </a:ln>
                                </wps:spPr>
                                <wps:style>
                                  <a:lnRef idx="0"/>
                                  <a:fillRef idx="0"/>
                                  <a:effectRef idx="0"/>
                                  <a:fontRef idx="minor"/>
                                </wps:style>
                                <wps:bodyPr/>
                              </wps:wsp>
                            </wpg:grpSp>
                          </wpg:wgp>
                        </a:graphicData>
                      </a:graphic>
                    </wp:anchor>
                  </w:drawing>
                </mc:Choice>
                <mc:Fallback>
                  <w:pict>
                    <v:group id="shape_0" alt="Group 1" style="position:absolute;margin-left:0pt;margin-top:13.25pt;width:59.75pt;height:54.7pt" coordorigin="0,265" coordsize="1195,1094">
                      <v:group id="shape_0" alt="docshapegroup1" style="position:absolute;left:0;top:265;width:931;height:1094">
                        <v:line id="shape_0" from="333,265" to="467,392" ID="Line 9" stroked="t" style="position:absolute">
                          <v:stroke color="#333333" weight="15840" joinstyle="round" endcap="flat"/>
                          <v:fill o:detectmouseclick="t" on="false"/>
                        </v:line>
                      </v:group>
                      <v:group id="shape_0" alt="docshapegroup5" style="position:absolute;left:1115;top:546;width:80;height:608">
                        <v:rect id="shape_0" ID="docshape6" stroked="t" style="position:absolute;left:1115;top:546;width:79;height:522">
                          <w10:wrap type="none"/>
                          <v:fill o:detectmouseclick="t" on="false"/>
                          <v:stroke color="#333333" weight="15840" joinstyle="miter" endcap="flat"/>
                        </v:rect>
                      </v:group>
                    </v:group>
                  </w:pict>
                </mc:Fallback>
              </mc:AlternateContent>
            </w:r>
          </w:p>
        </w:tc>
        <w:tc>
          <w:tcPr>
            <w:tcW w:w="7830" w:type="dxa"/>
            <w:tcBorders>
              <w:top w:val="nil"/>
              <w:left w:val="nil"/>
              <w:bottom w:val="nil"/>
              <w:right w:val="nil"/>
            </w:tcBorders>
          </w:tcPr>
          <w:p>
            <w:pPr>
              <w:pStyle w:val="StyleHeading1Hanging008"/>
              <w:spacing w:before="800" w:after="0"/>
              <w:rPr/>
            </w:pPr>
            <w:r>
              <w:rPr/>
              <w:t xml:space="preserve">Your Personal Action Plan in </w:t>
            </w:r>
            <w:r>
              <w:rPr>
                <w:rStyle w:val="NumChar"/>
              </w:rPr>
              <w:fldChar w:fldCharType="begin"/>
            </w:r>
            <w:r>
              <w:rPr>
                <w:rStyle w:val="NumChar"/>
              </w:rPr>
              <w:instrText> REF LastStep \h </w:instrText>
            </w:r>
            <w:r>
              <w:rPr>
                <w:rStyle w:val="NumChar"/>
              </w:rPr>
              <w:fldChar w:fldCharType="separate"/>
            </w:r>
            <w:r>
              <w:rPr>
                <w:rStyle w:val="NumChar"/>
              </w:rPr>
              <w:t>24</w:t>
            </w:r>
            <w:r>
              <w:rPr>
                <w:rStyle w:val="NumChar"/>
              </w:rPr>
              <w:fldChar w:fldCharType="end"/>
            </w:r>
            <w:r>
              <w:rPr/>
              <w:t xml:space="preserve"> steps</w:t>
            </w:r>
          </w:p>
        </w:tc>
      </w:tr>
    </w:tbl>
    <w:p>
      <w:pPr>
        <w:pStyle w:val="Body"/>
        <w:spacing w:before="280" w:after="280"/>
        <w:rPr/>
      </w:pPr>
      <w:r>
        <w:rPr/>
      </w:r>
    </w:p>
    <w:tbl>
      <w:tblPr>
        <w:tblStyle w:val="TableGrid"/>
        <w:tblW w:w="10498" w:type="dxa"/>
        <w:jc w:val="center"/>
        <w:tblInd w:w="0" w:type="dxa"/>
        <w:tblCellMar>
          <w:top w:w="360" w:type="dxa"/>
          <w:left w:w="115" w:type="dxa"/>
          <w:bottom w:w="0" w:type="dxa"/>
          <w:right w:w="115" w:type="dxa"/>
        </w:tblCellMar>
        <w:tblLook w:firstRow="1" w:noVBand="1" w:lastRow="0" w:firstColumn="1" w:lastColumn="0" w:noHBand="0" w:val="04a0"/>
      </w:tblPr>
      <w:tblGrid>
        <w:gridCol w:w="2901"/>
        <w:gridCol w:w="7596"/>
      </w:tblGrid>
      <w:tr>
        <w:trPr/>
        <w:tc>
          <w:tcPr>
            <w:tcW w:w="2901" w:type="dxa"/>
            <w:tcBorders>
              <w:top w:val="nil"/>
              <w:left w:val="nil"/>
              <w:bottom w:val="nil"/>
              <w:right w:val="nil"/>
            </w:tcBorders>
          </w:tcPr>
          <w:p>
            <w:pPr>
              <w:pStyle w:val="Body"/>
              <w:spacing w:before="0" w:after="0"/>
              <w:rPr>
                <w:highlight w:val="white"/>
              </w:rPr>
            </w:pPr>
            <w:r>
              <w:rPr/>
              <w:t>{%tr if more_than_one_step_of_a_kind %}</w:t>
            </w:r>
          </w:p>
        </w:tc>
        <w:tc>
          <w:tcPr>
            <w:tcW w:w="7596" w:type="dxa"/>
            <w:tcBorders>
              <w:top w:val="nil"/>
              <w:left w:val="nil"/>
              <w:bottom w:val="nil"/>
              <w:right w:val="nil"/>
            </w:tcBorders>
            <w:tcMar>
              <w:top w:w="432" w:type="dxa"/>
            </w:tcMar>
          </w:tcPr>
          <w:p>
            <w:pPr>
              <w:pStyle w:val="Normal"/>
              <w:widowControl w:val="false"/>
              <w:spacing w:beforeAutospacing="0" w:before="0" w:afterAutospacing="0" w:after="0"/>
              <w:rPr>
                <w:rFonts w:eastAsia="Calibri" w:eastAsiaTheme="minorHAnsi"/>
              </w:rPr>
            </w:pPr>
            <w:r>
              <w:rPr>
                <w:rFonts w:eastAsia="Calibri" w:eastAsiaTheme="minorHAnsi"/>
              </w:rPr>
            </w:r>
          </w:p>
        </w:tc>
      </w:tr>
      <w:tr>
        <w:trPr/>
        <w:tc>
          <w:tcPr>
            <w:tcW w:w="2901" w:type="dxa"/>
            <w:tcBorders>
              <w:top w:val="nil"/>
              <w:left w:val="nil"/>
              <w:bottom w:val="nil"/>
              <w:right w:val="nil"/>
            </w:tcBorders>
          </w:tcPr>
          <w:p>
            <w:pPr>
              <w:pStyle w:val="Heading2"/>
              <w:numPr>
                <w:ilvl w:val="0"/>
                <w:numId w:val="0"/>
              </w:numPr>
              <w:outlineLvl w:val="1"/>
              <w:rPr>
                <w:rFonts w:eastAsia="Calibri"/>
              </w:rPr>
            </w:pPr>
            <w:r>
              <w:rPr>
                <w:rFonts w:eastAsia="Calibri"/>
              </w:rPr>
              <w:t xml:space="preserve">Step </w:t>
            </w:r>
            <w:r>
              <w:rPr>
                <w:rFonts w:eastAsia="Calibri"/>
              </w:rPr>
              <w:fldChar w:fldCharType="begin"/>
            </w:r>
            <w:r>
              <w:rPr>
                <w:rFonts w:eastAsia="Calibri"/>
              </w:rPr>
              <w:instrText> SEQ stepList \* ARABIC </w:instrText>
            </w:r>
            <w:r>
              <w:rPr>
                <w:rFonts w:eastAsia="Calibri"/>
              </w:rPr>
              <w:fldChar w:fldCharType="separate"/>
            </w:r>
            <w:r>
              <w:rPr>
                <w:rFonts w:eastAsia="Calibri"/>
              </w:rPr>
              <w:t>1</w:t>
            </w:r>
            <w:r>
              <w:rPr>
                <w:rFonts w:eastAsia="Calibri"/>
              </w:rPr>
              <w:fldChar w:fldCharType="end"/>
            </w:r>
            <w:r>
              <w:rPr>
                <w:rFonts w:eastAsia="Calibri"/>
              </w:rPr>
              <w:t>: Decide the steps you want to take</w:t>
            </w:r>
          </w:p>
        </w:tc>
        <w:tc>
          <w:tcPr>
            <w:tcW w:w="7596" w:type="dxa"/>
            <w:tcBorders>
              <w:top w:val="nil"/>
              <w:left w:val="nil"/>
              <w:bottom w:val="nil"/>
              <w:right w:val="nil"/>
            </w:tcBorders>
            <w:tcMar>
              <w:top w:w="432" w:type="dxa"/>
            </w:tcMar>
          </w:tcPr>
          <w:p>
            <w:pPr>
              <w:pStyle w:val="Body"/>
              <w:spacing w:before="0" w:after="280"/>
              <w:rPr>
                <w:color w:val="00B0F0"/>
              </w:rPr>
            </w:pPr>
            <w:r>
              <w:rPr>
                <w:color w:val="00B0F0"/>
              </w:rPr>
              <w:t xml:space="preserve">You have more than one way to ask the judge to change your custody or parenting plan order. </w:t>
            </w:r>
          </w:p>
          <w:p>
            <w:pPr>
              <w:pStyle w:val="Body"/>
              <w:spacing w:before="280" w:after="280"/>
              <w:rPr/>
            </w:pPr>
            <w:r>
              <w:rPr/>
              <w:t>Read each of the following steps.</w:t>
            </w:r>
          </w:p>
          <w:p>
            <w:pPr>
              <w:pStyle w:val="Body"/>
              <w:spacing w:before="280" w:after="0"/>
              <w:rPr/>
            </w:pPr>
            <w:r>
              <w:rPr/>
              <w:t>Decide on the steps that make the most sense in your case.</w:t>
            </w:r>
          </w:p>
        </w:tc>
      </w:tr>
      <w:tr>
        <w:trPr/>
        <w:tc>
          <w:tcPr>
            <w:tcW w:w="2901" w:type="dxa"/>
            <w:tcBorders>
              <w:top w:val="nil"/>
              <w:left w:val="nil"/>
              <w:bottom w:val="nil"/>
              <w:right w:val="nil"/>
            </w:tcBorders>
          </w:tcPr>
          <w:p>
            <w:pPr>
              <w:pStyle w:val="Body"/>
              <w:spacing w:before="0" w:after="0"/>
              <w:rPr/>
            </w:pPr>
            <w:r>
              <w:rPr>
                <w:shd w:fill="FFFFFF" w:val="clear"/>
              </w:rPr>
              <w:t>{%tr endif %}</w:t>
            </w:r>
          </w:p>
        </w:tc>
        <w:tc>
          <w:tcPr>
            <w:tcW w:w="7596" w:type="dxa"/>
            <w:tcBorders>
              <w:top w:val="nil"/>
              <w:left w:val="nil"/>
              <w:bottom w:val="nil"/>
              <w:right w:val="nil"/>
            </w:tcBorders>
            <w:tcMar>
              <w:top w:w="432" w:type="dxa"/>
            </w:tcMar>
          </w:tcPr>
          <w:p>
            <w:pPr>
              <w:pStyle w:val="Normal"/>
              <w:widowControl w:val="false"/>
              <w:spacing w:beforeAutospacing="0" w:before="0" w:afterAutospacing="0" w:after="0"/>
              <w:rPr>
                <w:rFonts w:eastAsia="Calibri" w:eastAsiaTheme="minorHAnsi"/>
              </w:rPr>
            </w:pPr>
            <w:r>
              <w:rPr>
                <w:rFonts w:eastAsia="Calibri" w:eastAsiaTheme="minorHAnsi"/>
              </w:rPr>
            </w:r>
          </w:p>
        </w:tc>
      </w:tr>
      <w:tr>
        <w:trPr/>
        <w:tc>
          <w:tcPr>
            <w:tcW w:w="2901" w:type="dxa"/>
            <w:tcBorders>
              <w:top w:val="nil"/>
              <w:left w:val="nil"/>
              <w:bottom w:val="nil"/>
              <w:right w:val="nil"/>
            </w:tcBorders>
          </w:tcPr>
          <w:p>
            <w:pPr>
              <w:pStyle w:val="Body"/>
              <w:spacing w:before="0" w:after="0"/>
              <w:rPr>
                <w:highlight w:val="white"/>
              </w:rPr>
            </w:pPr>
            <w:r>
              <w:rPr/>
              <w:t>{%tr if type_of_response['improper service'] %}</w:t>
            </w:r>
          </w:p>
        </w:tc>
        <w:tc>
          <w:tcPr>
            <w:tcW w:w="7596" w:type="dxa"/>
            <w:tcBorders>
              <w:top w:val="nil"/>
              <w:left w:val="nil"/>
              <w:bottom w:val="nil"/>
              <w:right w:val="nil"/>
            </w:tcBorders>
            <w:tcMar>
              <w:top w:w="432" w:type="dxa"/>
            </w:tcMar>
          </w:tcPr>
          <w:p>
            <w:pPr>
              <w:pStyle w:val="Body"/>
              <w:spacing w:before="0" w:after="0"/>
              <w:rPr/>
            </w:pPr>
            <w:r>
              <w:rPr/>
            </w:r>
          </w:p>
        </w:tc>
      </w:tr>
      <w:tr>
        <w:trPr/>
        <w:tc>
          <w:tcPr>
            <w:tcW w:w="2901" w:type="dxa"/>
            <w:tcBorders>
              <w:top w:val="nil"/>
              <w:left w:val="nil"/>
              <w:bottom w:val="nil"/>
              <w:right w:val="nil"/>
            </w:tcBorders>
          </w:tcPr>
          <w:p>
            <w:pPr>
              <w:pStyle w:val="Heading2"/>
              <w:numPr>
                <w:ilvl w:val="0"/>
                <w:numId w:val="0"/>
              </w:numPr>
              <w:outlineLvl w:val="1"/>
              <w:rPr>
                <w:highlight w:val="white"/>
              </w:rPr>
            </w:pPr>
            <w:r>
              <w:rPr>
                <w:rFonts w:eastAsia="Calibri"/>
              </w:rPr>
              <w:t xml:space="preserve">Step </w:t>
            </w:r>
            <w:r>
              <w:rPr>
                <w:rFonts w:eastAsia="Calibri"/>
              </w:rPr>
              <w:fldChar w:fldCharType="begin"/>
            </w:r>
            <w:r>
              <w:rPr>
                <w:rFonts w:eastAsia="Calibri"/>
              </w:rPr>
              <w:instrText> SEQ stepList \* ARABIC </w:instrText>
            </w:r>
            <w:r>
              <w:rPr>
                <w:rFonts w:eastAsia="Calibri"/>
              </w:rPr>
              <w:fldChar w:fldCharType="separate"/>
            </w:r>
            <w:r>
              <w:rPr>
                <w:rFonts w:eastAsia="Calibri"/>
              </w:rPr>
              <w:t>2</w:t>
            </w:r>
            <w:r>
              <w:rPr>
                <w:rFonts w:eastAsia="Calibri"/>
              </w:rPr>
              <w:fldChar w:fldCharType="end"/>
            </w:r>
            <w:r>
              <w:rPr>
                <w:rFonts w:eastAsia="Calibri"/>
              </w:rPr>
              <w:t>: If you were not "served" correctly</w:t>
            </w:r>
          </w:p>
        </w:tc>
        <w:tc>
          <w:tcPr>
            <w:tcW w:w="7596" w:type="dxa"/>
            <w:tcBorders>
              <w:top w:val="nil"/>
              <w:left w:val="nil"/>
              <w:bottom w:val="nil"/>
              <w:right w:val="nil"/>
            </w:tcBorders>
            <w:tcMar>
              <w:top w:w="432" w:type="dxa"/>
            </w:tcMar>
          </w:tcPr>
          <w:p>
            <w:pPr>
              <w:pStyle w:val="Body"/>
              <w:spacing w:before="0" w:after="280"/>
              <w:rPr/>
            </w:pPr>
            <w:r>
              <w:rPr/>
              <w:t xml:space="preserve">If the other parent starts a custody case by filing documents in court, he or she is supposed to give you a copy of what was filed by: </w:t>
            </w:r>
          </w:p>
          <w:p>
            <w:pPr>
              <w:pStyle w:val="ListParagraph"/>
              <w:widowControl w:val="false"/>
              <w:numPr>
                <w:ilvl w:val="0"/>
                <w:numId w:val="1"/>
              </w:numPr>
              <w:spacing w:beforeAutospacing="0" w:before="0" w:afterAutospacing="0" w:after="120"/>
              <w:ind w:left="405" w:hanging="0"/>
              <w:rPr>
                <w:rFonts w:eastAsia="Calibri" w:eastAsiaTheme="minorHAnsi"/>
              </w:rPr>
            </w:pPr>
            <w:r>
              <w:rPr>
                <w:rFonts w:eastAsia="Calibri" w:eastAsiaTheme="minorHAnsi"/>
              </w:rPr>
              <w:t xml:space="preserve">process server, or </w:t>
            </w:r>
          </w:p>
          <w:p>
            <w:pPr>
              <w:pStyle w:val="ListParagraph"/>
              <w:widowControl w:val="false"/>
              <w:numPr>
                <w:ilvl w:val="0"/>
                <w:numId w:val="1"/>
              </w:numPr>
              <w:spacing w:beforeAutospacing="0" w:before="0" w:afterAutospacing="0" w:after="120"/>
              <w:ind w:left="405" w:hanging="0"/>
              <w:rPr>
                <w:rFonts w:eastAsia="Calibri" w:eastAsiaTheme="minorHAnsi"/>
              </w:rPr>
            </w:pPr>
            <w:r>
              <w:rPr>
                <w:rFonts w:eastAsia="Calibri" w:eastAsiaTheme="minorHAnsi"/>
              </w:rPr>
              <w:t>sending it by certified mail/restricted delivery/return receipt (this means you sign the green postcard when you get the mail).</w:t>
            </w:r>
          </w:p>
          <w:p>
            <w:pPr>
              <w:pStyle w:val="Body"/>
              <w:spacing w:before="280" w:after="280"/>
              <w:rPr/>
            </w:pPr>
            <w:r>
              <w:rPr/>
              <w:t xml:space="preserve">This is called “serving you.”  </w:t>
            </w:r>
          </w:p>
          <w:p>
            <w:pPr>
              <w:pStyle w:val="Body"/>
              <w:spacing w:before="280" w:after="280"/>
              <w:rPr/>
            </w:pPr>
            <w:r>
              <w:rPr/>
              <w:t xml:space="preserve">After you are served, you have </w:t>
            </w:r>
            <w:r>
              <w:rPr>
                <w:b/>
                <w:bCs/>
              </w:rPr>
              <w:t>20 days</w:t>
            </w:r>
            <w:r>
              <w:rPr/>
              <w:t xml:space="preserve"> to file an </w:t>
            </w:r>
            <w:r>
              <w:rPr>
                <w:b/>
                <w:bCs/>
              </w:rPr>
              <w:t>Answer</w:t>
            </w:r>
            <w:r>
              <w:rPr/>
              <w:t xml:space="preserve">. </w:t>
            </w:r>
          </w:p>
          <w:p>
            <w:pPr>
              <w:pStyle w:val="Body"/>
              <w:spacing w:before="280" w:after="280"/>
              <w:rPr/>
            </w:pPr>
            <w:r>
              <w:rPr/>
              <w:t xml:space="preserve">If the other parent gave you the documents another way, you can decide to move forward with the case or wait. </w:t>
            </w:r>
          </w:p>
          <w:p>
            <w:pPr>
              <w:pStyle w:val="Heading3"/>
              <w:numPr>
                <w:ilvl w:val="0"/>
                <w:numId w:val="0"/>
              </w:numPr>
              <w:outlineLvl w:val="2"/>
              <w:rPr/>
            </w:pPr>
            <w:r>
              <w:rPr/>
              <w:t xml:space="preserve">Move forward </w:t>
            </w:r>
          </w:p>
          <w:p>
            <w:pPr>
              <w:pStyle w:val="ListParagraph"/>
              <w:widowControl w:val="false"/>
              <w:numPr>
                <w:ilvl w:val="0"/>
                <w:numId w:val="1"/>
              </w:numPr>
              <w:spacing w:beforeAutospacing="0" w:before="0" w:afterAutospacing="0" w:after="120"/>
              <w:ind w:left="405" w:hanging="0"/>
              <w:rPr>
                <w:rFonts w:eastAsia="Calibri" w:eastAsiaTheme="minorHAnsi"/>
              </w:rPr>
            </w:pPr>
            <w:r>
              <w:rPr>
                <w:rFonts w:eastAsia="Calibri" w:eastAsiaTheme="minorHAnsi"/>
              </w:rPr>
              <w:t xml:space="preserve">Even if you were served a different way, if you agree with </w:t>
            </w:r>
            <w:del w:id="0" w:author="Caroline Robinson [2]" w:date="2024-04-01T10:22:00Z">
              <w:r>
                <w:rPr>
                  <w:rFonts w:eastAsia="Calibri" w:eastAsiaTheme="minorHAnsi"/>
                </w:rPr>
                <w:delText xml:space="preserve">what </w:delText>
              </w:r>
            </w:del>
            <w:r>
              <w:rPr>
                <w:rFonts w:eastAsia="Calibri" w:eastAsiaTheme="minorHAnsi"/>
              </w:rPr>
              <w:t xml:space="preserve">the other parent that there should be a case to get a </w:t>
            </w:r>
            <w:del w:id="1" w:author="Caroline Robinson [2]" w:date="2024-04-01T10:22:00Z">
              <w:r>
                <w:rPr>
                  <w:rFonts w:eastAsia="Calibri" w:eastAsiaTheme="minorHAnsi"/>
                </w:rPr>
                <w:delText xml:space="preserve">parenting </w:delText>
              </w:r>
            </w:del>
            <w:ins w:id="2" w:author="Caroline Robinson [2]" w:date="2024-04-01T10:22:00Z">
              <w:r>
                <w:rPr>
                  <w:rFonts w:eastAsia="Calibri" w:eastAsiaTheme="minorHAnsi"/>
                </w:rPr>
                <w:t xml:space="preserve">Parenting </w:t>
              </w:r>
            </w:ins>
            <w:del w:id="3" w:author="Caroline Robinson [2]" w:date="2024-04-01T10:22:00Z">
              <w:r>
                <w:rPr>
                  <w:rFonts w:eastAsia="Calibri" w:eastAsiaTheme="minorHAnsi"/>
                </w:rPr>
                <w:delText xml:space="preserve">plan </w:delText>
              </w:r>
            </w:del>
            <w:ins w:id="4" w:author="Caroline Robinson [2]" w:date="2024-04-01T10:22:00Z">
              <w:r>
                <w:rPr>
                  <w:rFonts w:eastAsia="Calibri" w:eastAsiaTheme="minorHAnsi"/>
                </w:rPr>
                <w:t xml:space="preserve">Plan </w:t>
              </w:r>
            </w:ins>
            <w:r>
              <w:rPr>
                <w:rFonts w:eastAsia="Calibri" w:eastAsiaTheme="minorHAnsi"/>
              </w:rPr>
              <w:t>and custody order, or if you do</w:t>
            </w:r>
            <w:ins w:id="5" w:author="Caroline Robinson [2]" w:date="2024-04-01T10:22:00Z">
              <w:r>
                <w:rPr>
                  <w:rFonts w:eastAsia="Calibri" w:eastAsiaTheme="minorHAnsi"/>
                </w:rPr>
                <w:t xml:space="preserve"> </w:t>
              </w:r>
            </w:ins>
            <w:r>
              <w:rPr>
                <w:rFonts w:eastAsia="Calibri" w:eastAsiaTheme="minorHAnsi"/>
              </w:rPr>
              <w:t>n</w:t>
            </w:r>
            <w:del w:id="6" w:author="Caroline Robinson [2]" w:date="2024-04-01T10:22:00Z">
              <w:r>
                <w:rPr>
                  <w:rFonts w:eastAsia="Calibri" w:eastAsiaTheme="minorHAnsi"/>
                </w:rPr>
                <w:delText>’</w:delText>
              </w:r>
            </w:del>
            <w:ins w:id="7" w:author="Caroline Robinson [2]" w:date="2024-04-01T10:22:00Z">
              <w:r>
                <w:rPr>
                  <w:rFonts w:eastAsia="Calibri" w:eastAsiaTheme="minorHAnsi"/>
                </w:rPr>
                <w:t>o</w:t>
              </w:r>
            </w:ins>
            <w:r>
              <w:rPr>
                <w:rFonts w:eastAsia="Calibri" w:eastAsiaTheme="minorHAnsi"/>
              </w:rPr>
              <w:t xml:space="preserve">t want to risk a default judgment, you can file an </w:t>
            </w:r>
            <w:r>
              <w:rPr>
                <w:rFonts w:eastAsia="Calibri" w:eastAsiaTheme="minorHAnsi"/>
                <w:b/>
                <w:bCs/>
              </w:rPr>
              <w:t>Answer</w:t>
            </w:r>
            <w:r>
              <w:rPr>
                <w:rFonts w:eastAsia="Calibri" w:eastAsiaTheme="minorHAnsi"/>
              </w:rPr>
              <w:t>.</w:t>
            </w:r>
          </w:p>
          <w:p>
            <w:pPr>
              <w:pStyle w:val="ListParagraph"/>
              <w:widowControl w:val="false"/>
              <w:numPr>
                <w:ilvl w:val="0"/>
                <w:numId w:val="1"/>
              </w:numPr>
              <w:spacing w:beforeAutospacing="0" w:before="0" w:afterAutospacing="0" w:after="120"/>
              <w:ind w:left="405" w:hanging="0"/>
              <w:rPr>
                <w:rFonts w:eastAsia="Calibri" w:eastAsiaTheme="minorHAnsi"/>
              </w:rPr>
            </w:pPr>
            <w:r>
              <w:rPr>
                <w:rFonts w:eastAsia="Calibri" w:eastAsiaTheme="minorHAnsi"/>
              </w:rPr>
              <w:t>If you do</w:t>
            </w:r>
            <w:ins w:id="8" w:author="Caroline Robinson [2]" w:date="2024-04-01T10:22:00Z">
              <w:r>
                <w:rPr>
                  <w:rFonts w:eastAsia="Calibri" w:eastAsiaTheme="minorHAnsi"/>
                </w:rPr>
                <w:t xml:space="preserve"> </w:t>
              </w:r>
            </w:ins>
            <w:r>
              <w:rPr>
                <w:rFonts w:eastAsia="Calibri" w:eastAsiaTheme="minorHAnsi"/>
              </w:rPr>
              <w:t>n</w:t>
            </w:r>
            <w:ins w:id="9" w:author="Caroline Robinson [2]" w:date="2024-04-01T10:22:00Z">
              <w:r>
                <w:rPr>
                  <w:rFonts w:eastAsia="Calibri" w:eastAsiaTheme="minorHAnsi"/>
                </w:rPr>
                <w:t>o</w:t>
              </w:r>
            </w:ins>
            <w:del w:id="10" w:author="Caroline Robinson [2]" w:date="2024-04-01T10:22:00Z">
              <w:r>
                <w:rPr>
                  <w:rFonts w:eastAsia="Calibri" w:eastAsiaTheme="minorHAnsi"/>
                </w:rPr>
                <w:delText>’</w:delText>
              </w:r>
            </w:del>
            <w:r>
              <w:rPr>
                <w:rFonts w:eastAsia="Calibri" w:eastAsiaTheme="minorHAnsi"/>
              </w:rPr>
              <w:t xml:space="preserve">t have a copy of the filed documents, you can ask the other parent, or get a copy from your file at the courthouse. </w:t>
            </w:r>
          </w:p>
          <w:p>
            <w:pPr>
              <w:pStyle w:val="Heading3"/>
              <w:numPr>
                <w:ilvl w:val="0"/>
                <w:numId w:val="0"/>
              </w:numPr>
              <w:outlineLvl w:val="2"/>
              <w:rPr/>
            </w:pPr>
            <w:r>
              <w:rPr/>
              <w:t xml:space="preserve">Wait </w:t>
            </w:r>
          </w:p>
          <w:p>
            <w:pPr>
              <w:pStyle w:val="Body"/>
              <w:spacing w:before="280" w:after="280"/>
              <w:rPr/>
            </w:pPr>
            <w:r>
              <w:rPr/>
              <w:t xml:space="preserve"> </w:t>
            </w:r>
            <w:r>
              <w:rPr/>
              <w:t xml:space="preserve">If you </w:t>
            </w:r>
            <w:del w:id="11" w:author="Caroline Robinson [2]" w:date="2024-04-01T10:22:00Z">
              <w:r>
                <w:rPr/>
                <w:delText>don’t</w:delText>
              </w:r>
            </w:del>
            <w:ins w:id="12" w:author="Caroline Robinson [2]" w:date="2024-04-01T10:22:00Z">
              <w:r>
                <w:rPr/>
                <w:t>do not</w:t>
              </w:r>
            </w:ins>
            <w:r>
              <w:rPr/>
              <w:t xml:space="preserve"> want to do anything unless the other parent serves you properly:</w:t>
            </w:r>
          </w:p>
          <w:p>
            <w:pPr>
              <w:pStyle w:val="ListParagraph"/>
              <w:widowControl w:val="false"/>
              <w:numPr>
                <w:ilvl w:val="0"/>
                <w:numId w:val="1"/>
              </w:numPr>
              <w:spacing w:beforeAutospacing="0" w:before="0" w:afterAutospacing="0" w:after="120"/>
              <w:ind w:left="405" w:hanging="0"/>
              <w:rPr>
                <w:rFonts w:eastAsia="Calibri" w:eastAsiaTheme="minorHAnsi"/>
              </w:rPr>
            </w:pPr>
            <w:r>
              <w:rPr>
                <w:rFonts w:eastAsia="Calibri" w:eastAsiaTheme="minorHAnsi"/>
              </w:rPr>
              <w:t xml:space="preserve">Wait for proper service and then file your </w:t>
            </w:r>
            <w:r>
              <w:rPr>
                <w:rFonts w:eastAsia="Calibri" w:eastAsiaTheme="minorHAnsi"/>
                <w:b/>
                <w:bCs/>
              </w:rPr>
              <w:t>Answer</w:t>
            </w:r>
            <w:r>
              <w:rPr>
                <w:rFonts w:eastAsia="Calibri" w:eastAsiaTheme="minorHAnsi"/>
              </w:rPr>
              <w:t>. Or</w:t>
            </w:r>
          </w:p>
          <w:p>
            <w:pPr>
              <w:pStyle w:val="ListParagraph"/>
              <w:widowControl w:val="false"/>
              <w:numPr>
                <w:ilvl w:val="0"/>
                <w:numId w:val="1"/>
              </w:numPr>
              <w:spacing w:beforeAutospacing="0" w:before="0" w:afterAutospacing="0" w:after="120"/>
              <w:ind w:left="405" w:hanging="0"/>
              <w:rPr>
                <w:rFonts w:eastAsia="Calibri" w:eastAsiaTheme="minorHAnsi"/>
              </w:rPr>
            </w:pPr>
            <w:r>
              <w:rPr>
                <w:rFonts w:eastAsia="Calibri" w:eastAsiaTheme="minorHAnsi"/>
              </w:rPr>
              <w:t>Do nothing and if neither you nor the other parent files anything, the court will close your case.</w:t>
            </w:r>
          </w:p>
          <w:p>
            <w:pPr>
              <w:pStyle w:val="Body"/>
              <w:spacing w:before="280" w:after="280"/>
              <w:rPr/>
            </w:pPr>
            <w:r>
              <w:rPr/>
              <w:t xml:space="preserve">You can always look the case up on </w:t>
            </w:r>
            <w:hyperlink r:id="rId2">
              <w:r>
                <w:rPr/>
                <w:t>CourtView</w:t>
              </w:r>
            </w:hyperlink>
            <w:r>
              <w:rPr/>
              <w:t xml:space="preserve"> to see if anything has been filed or ordered.</w:t>
            </w:r>
          </w:p>
          <w:p>
            <w:pPr>
              <w:pStyle w:val="Body"/>
              <w:spacing w:before="280" w:after="280"/>
              <w:rPr/>
            </w:pPr>
            <w:r>
              <w:rPr>
                <w:color w:val="00B050"/>
              </w:rPr>
              <w:t>{% if type_of_response['improper service'] and improper_service['answer'] %}</w:t>
            </w:r>
            <w:r>
              <w:rPr>
                <w:color w:val="auto"/>
              </w:rPr>
              <w:t xml:space="preserve">See Step </w:t>
            </w:r>
            <w:r>
              <w:rPr>
                <w:color w:val="auto"/>
              </w:rPr>
              <w:fldChar w:fldCharType="begin"/>
            </w:r>
            <w:r>
              <w:rPr>
                <w:color w:val="auto"/>
              </w:rPr>
              <w:instrText> REF Answer \h </w:instrText>
            </w:r>
            <w:r>
              <w:rPr>
                <w:color w:val="auto"/>
              </w:rPr>
              <w:fldChar w:fldCharType="separate"/>
            </w:r>
            <w:r>
              <w:rPr>
                <w:color w:val="auto"/>
              </w:rPr>
              <w:t>6</w:t>
            </w:r>
            <w:r>
              <w:rPr>
                <w:color w:val="auto"/>
              </w:rPr>
              <w:fldChar w:fldCharType="end"/>
            </w:r>
            <w:r>
              <w:rPr>
                <w:color w:val="auto"/>
              </w:rPr>
              <w:t>: Fill out an answer form to respond to the complaint</w:t>
            </w:r>
            <w:r>
              <w:rPr>
                <w:color w:val="00B050"/>
              </w:rPr>
              <w:t>{% endif %}</w:t>
            </w:r>
          </w:p>
          <w:p>
            <w:pPr>
              <w:pStyle w:val="Heading3"/>
              <w:numPr>
                <w:ilvl w:val="0"/>
                <w:numId w:val="0"/>
              </w:numPr>
              <w:outlineLvl w:val="2"/>
              <w:rPr/>
            </w:pPr>
            <w:r>
              <w:rPr/>
              <w:t>Watch out for a Default Judgment</w:t>
            </w:r>
          </w:p>
          <w:p>
            <w:pPr>
              <w:pStyle w:val="Body"/>
              <w:spacing w:before="280" w:after="280"/>
              <w:rPr/>
            </w:pPr>
            <w:r>
              <w:rPr/>
              <w:t xml:space="preserve">If you were served by either a process server or certified mail, and you do not file an </w:t>
            </w:r>
            <w:r>
              <w:rPr>
                <w:b/>
                <w:bCs/>
              </w:rPr>
              <w:t>Answer</w:t>
            </w:r>
            <w:r>
              <w:rPr/>
              <w:t xml:space="preserve"> in 20 days, the other parent may ask the court for a “default judgment.” A default judgment is when the court decides your case without hearing from you.</w:t>
            </w:r>
          </w:p>
          <w:p>
            <w:pPr>
              <w:pStyle w:val="Body"/>
              <w:spacing w:before="280" w:after="280"/>
              <w:rPr/>
            </w:pPr>
            <w:r>
              <w:rPr/>
              <w:t>Even if you were served a different way, the other parent could ask for a default judgment.  Then you will have to tell the court you think you were not served the correct way.</w:t>
            </w:r>
          </w:p>
          <w:p>
            <w:pPr>
              <w:pStyle w:val="Body"/>
              <w:spacing w:before="280" w:after="280"/>
              <w:rPr/>
            </w:pPr>
            <w:r>
              <w:rPr>
                <w:color w:val="00B050"/>
              </w:rPr>
              <w:t>{% if type_of_response['improper service'] and improper_service['default'] %}</w:t>
            </w:r>
            <w:r>
              <w:rPr/>
              <w:t xml:space="preserve">See Step </w:t>
            </w:r>
            <w:r>
              <w:rPr/>
              <w:fldChar w:fldCharType="begin"/>
            </w:r>
            <w:r>
              <w:rPr/>
              <w:instrText> REF Default \h </w:instrText>
            </w:r>
            <w:r>
              <w:rPr/>
              <w:fldChar w:fldCharType="separate"/>
            </w:r>
            <w:r>
              <w:rPr/>
              <w:t>5</w:t>
            </w:r>
            <w:r>
              <w:rPr/>
              <w:fldChar w:fldCharType="end"/>
            </w:r>
            <w:r>
              <w:rPr/>
              <w:t xml:space="preserve"> Options when the other parent asks for a default judgment</w:t>
            </w:r>
            <w:r>
              <w:rPr>
                <w:color w:val="00B050"/>
              </w:rPr>
              <w:t>{% endif %}</w:t>
            </w:r>
          </w:p>
          <w:p>
            <w:pPr>
              <w:pStyle w:val="Heading3"/>
              <w:numPr>
                <w:ilvl w:val="0"/>
                <w:numId w:val="0"/>
              </w:numPr>
              <w:outlineLvl w:val="2"/>
              <w:rPr/>
            </w:pPr>
            <w:r>
              <w:rPr/>
              <w:t>Links in this step</w:t>
            </w:r>
          </w:p>
          <w:p>
            <w:pPr>
              <w:pStyle w:val="Body"/>
              <w:spacing w:before="280" w:after="0"/>
              <w:rPr/>
            </w:pPr>
            <w:r>
              <w:rPr>
                <w:b/>
              </w:rPr>
              <w:t>CourtView</w:t>
              <w:br/>
            </w:r>
            <w:r>
              <w:rPr/>
              <w:t>records.courts.alaska.gov/eaccess/home.page.2</w:t>
            </w:r>
          </w:p>
        </w:tc>
      </w:tr>
      <w:tr>
        <w:trPr/>
        <w:tc>
          <w:tcPr>
            <w:tcW w:w="2901" w:type="dxa"/>
            <w:tcBorders>
              <w:top w:val="nil"/>
              <w:left w:val="nil"/>
              <w:bottom w:val="nil"/>
              <w:right w:val="nil"/>
            </w:tcBorders>
            <w:tcMar>
              <w:top w:w="0" w:type="dxa"/>
              <w:left w:w="108" w:type="dxa"/>
              <w:right w:w="108" w:type="dxa"/>
            </w:tcMar>
          </w:tcPr>
          <w:p>
            <w:pPr>
              <w:pStyle w:val="Body"/>
              <w:spacing w:before="0" w:after="0"/>
              <w:rPr>
                <w:highlight w:val="white"/>
              </w:rPr>
            </w:pPr>
            <w:r>
              <w:rPr/>
              <w:t>{%tr endif %}</w:t>
            </w:r>
          </w:p>
        </w:tc>
        <w:tc>
          <w:tcPr>
            <w:tcW w:w="7596" w:type="dxa"/>
            <w:tcBorders>
              <w:top w:val="nil"/>
              <w:left w:val="nil"/>
              <w:bottom w:val="nil"/>
              <w:right w:val="nil"/>
            </w:tcBorders>
            <w:tcMar>
              <w:top w:w="0" w:type="dxa"/>
              <w:left w:w="108" w:type="dxa"/>
              <w:right w:w="108" w:type="dxa"/>
            </w:tcMar>
          </w:tcPr>
          <w:p>
            <w:pPr>
              <w:pStyle w:val="Body"/>
              <w:spacing w:before="0" w:after="0"/>
              <w:rPr>
                <w:highlight w:val="white"/>
              </w:rPr>
            </w:pPr>
            <w:r>
              <w:rPr>
                <w:shd w:fill="FFFFFF" w:val="clear"/>
              </w:rPr>
            </w:r>
          </w:p>
        </w:tc>
      </w:tr>
      <w:tr>
        <w:trPr/>
        <w:tc>
          <w:tcPr>
            <w:tcW w:w="2901" w:type="dxa"/>
            <w:tcBorders>
              <w:top w:val="nil"/>
              <w:left w:val="nil"/>
              <w:bottom w:val="nil"/>
              <w:right w:val="nil"/>
            </w:tcBorders>
            <w:tcMar>
              <w:top w:w="0" w:type="dxa"/>
              <w:left w:w="108" w:type="dxa"/>
              <w:right w:w="108" w:type="dxa"/>
            </w:tcMar>
          </w:tcPr>
          <w:p>
            <w:pPr>
              <w:pStyle w:val="Body"/>
              <w:spacing w:before="0" w:after="0"/>
              <w:rPr>
                <w:highlight w:val="white"/>
              </w:rPr>
            </w:pPr>
            <w:r>
              <w:rPr>
                <w:shd w:fill="FFFFFF" w:val="clear"/>
              </w:rPr>
              <w:t>{%tr if type_of_response['wrong state'] or (type_of_response['case in 2 states'] and stage_of_other_case ==  'still going') %}</w:t>
            </w:r>
          </w:p>
        </w:tc>
        <w:tc>
          <w:tcPr>
            <w:tcW w:w="7596" w:type="dxa"/>
            <w:tcBorders>
              <w:top w:val="nil"/>
              <w:left w:val="nil"/>
              <w:bottom w:val="nil"/>
              <w:right w:val="nil"/>
            </w:tcBorders>
            <w:tcMar>
              <w:top w:w="0" w:type="dxa"/>
              <w:left w:w="108" w:type="dxa"/>
              <w:right w:w="108" w:type="dxa"/>
            </w:tcMar>
          </w:tcPr>
          <w:p>
            <w:pPr>
              <w:pStyle w:val="TextBody"/>
              <w:spacing w:before="0" w:after="0"/>
              <w:rPr>
                <w:highlight w:val="white"/>
              </w:rPr>
            </w:pPr>
            <w:r>
              <w:rPr>
                <w:rFonts w:eastAsia="Calibri"/>
                <w:shd w:fill="FFFFFF" w:val="clear"/>
              </w:rPr>
            </w:r>
          </w:p>
        </w:tc>
      </w:tr>
      <w:tr>
        <w:trPr/>
        <w:tc>
          <w:tcPr>
            <w:tcW w:w="2901" w:type="dxa"/>
            <w:tcBorders>
              <w:top w:val="nil"/>
              <w:left w:val="nil"/>
              <w:bottom w:val="nil"/>
              <w:right w:val="nil"/>
            </w:tcBorders>
            <w:tcMar>
              <w:top w:w="0" w:type="dxa"/>
              <w:left w:w="108" w:type="dxa"/>
              <w:right w:w="108" w:type="dxa"/>
            </w:tcMar>
          </w:tcPr>
          <w:p>
            <w:pPr>
              <w:pStyle w:val="Heading2"/>
              <w:numPr>
                <w:ilvl w:val="0"/>
                <w:numId w:val="0"/>
              </w:numPr>
              <w:outlineLvl w:val="1"/>
              <w:rPr>
                <w:highlight w:val="white"/>
              </w:rPr>
            </w:pPr>
            <w:r>
              <w:rPr>
                <w:rFonts w:eastAsia="Calibri"/>
                <w:shd w:fill="FFFFFF" w:val="clear"/>
              </w:rPr>
              <w:t xml:space="preserve">Step </w:t>
            </w:r>
            <w:r>
              <w:rPr>
                <w:rFonts w:eastAsia="Calibri"/>
              </w:rPr>
              <w:fldChar w:fldCharType="begin"/>
            </w:r>
            <w:r>
              <w:rPr>
                <w:rFonts w:eastAsia="Calibri"/>
              </w:rPr>
              <w:instrText> SEQ stepList \* ARABIC </w:instrText>
            </w:r>
            <w:r>
              <w:rPr>
                <w:rFonts w:eastAsia="Calibri"/>
              </w:rPr>
              <w:fldChar w:fldCharType="separate"/>
            </w:r>
            <w:r>
              <w:rPr>
                <w:rFonts w:eastAsia="Calibri"/>
              </w:rPr>
              <w:t>3</w:t>
            </w:r>
            <w:r>
              <w:rPr>
                <w:rFonts w:eastAsia="Calibri"/>
              </w:rPr>
              <w:fldChar w:fldCharType="end"/>
            </w:r>
            <w:r>
              <w:rPr>
                <w:rFonts w:eastAsia="Calibri"/>
                <w:shd w:fill="FFFFFF" w:val="clear"/>
              </w:rPr>
              <w:t xml:space="preserve">: </w:t>
            </w:r>
            <w:r>
              <w:rPr>
                <w:rFonts w:eastAsia="Calibri"/>
                <w:color w:val="FFC000"/>
                <w:shd w:fill="FFFFFF" w:val="clear"/>
              </w:rPr>
              <w:t>{% if not jurisdiction %}</w:t>
            </w:r>
            <w:r>
              <w:rPr>
                <w:rFonts w:eastAsia="Calibri"/>
              </w:rPr>
              <w:t>Decide if Alaska is the right state for your case(jurisdiction tf)</w:t>
            </w:r>
            <w:r>
              <w:rPr>
                <w:rFonts w:eastAsia="Calibri"/>
                <w:color w:val="FFC000"/>
                <w:shd w:fill="FFFFFF" w:val="clear"/>
              </w:rPr>
              <w:t>{% elif jurisdiction %}</w:t>
            </w:r>
            <w:r>
              <w:rPr>
                <w:rFonts w:eastAsia="Calibri"/>
              </w:rPr>
              <w:t>Resources to learn more about jurisdiction</w:t>
            </w:r>
            <w:r>
              <w:rPr>
                <w:rFonts w:eastAsia="Calibri"/>
                <w:color w:val="FFC000"/>
                <w:shd w:fill="FFFFFF" w:val="clear"/>
              </w:rPr>
              <w:t>{%endif%}{% if stage_of_other_case == 'still going' %}</w:t>
            </w:r>
            <w:r>
              <w:rPr>
                <w:rFonts w:eastAsia="Calibri"/>
              </w:rPr>
              <w:t>Decide which court you want to hear your case(which court tf)</w:t>
            </w:r>
            <w:r>
              <w:rPr>
                <w:rFonts w:eastAsia="Calibri"/>
                <w:color w:val="FFC000"/>
                <w:shd w:fill="FFFFFF" w:val="clear"/>
              </w:rPr>
              <w:t>{%endif%}</w:t>
            </w:r>
          </w:p>
        </w:tc>
        <w:tc>
          <w:tcPr>
            <w:tcW w:w="7596" w:type="dxa"/>
            <w:tcBorders>
              <w:top w:val="nil"/>
              <w:left w:val="nil"/>
              <w:bottom w:val="nil"/>
              <w:right w:val="nil"/>
            </w:tcBorders>
            <w:tcMar>
              <w:top w:w="0" w:type="dxa"/>
              <w:left w:w="108" w:type="dxa"/>
              <w:right w:w="108" w:type="dxa"/>
            </w:tcMar>
          </w:tcPr>
          <w:p>
            <w:pPr>
              <w:pStyle w:val="Heading3"/>
              <w:numPr>
                <w:ilvl w:val="0"/>
                <w:numId w:val="0"/>
              </w:numPr>
              <w:outlineLvl w:val="2"/>
              <w:rPr>
                <w:highlight w:val="white"/>
              </w:rPr>
            </w:pPr>
            <w:r>
              <w:rPr>
                <w:color w:val="FFC000"/>
                <w:shd w:fill="FFFFFF" w:val="clear"/>
              </w:rPr>
              <w:t>{% if stage_of_other_case == 'still going' %}</w:t>
            </w:r>
            <w:r>
              <w:rPr>
                <w:shd w:fill="FFFFFF" w:val="clear"/>
              </w:rPr>
              <w:t>Check if the Alaska courts have jurisdiction</w:t>
            </w:r>
          </w:p>
          <w:p>
            <w:pPr>
              <w:pStyle w:val="Body"/>
              <w:spacing w:before="280" w:after="280"/>
              <w:rPr>
                <w:highlight w:val="white"/>
              </w:rPr>
            </w:pPr>
            <w:r>
              <w:rPr>
                <w:shd w:fill="FFFFFF" w:val="clear"/>
              </w:rPr>
              <w:t>•</w:t>
            </w:r>
            <w:r>
              <w:rPr>
                <w:shd w:fill="FFFFFF" w:val="clear"/>
              </w:rPr>
              <w:tab/>
              <w:t xml:space="preserve">If you and the other parent have open custody cases in </w:t>
            </w:r>
            <w:del w:id="14" w:author="Caroline Robinson [2]" w:date="2024-04-01T11:19:00Z">
              <w:r>
                <w:rPr>
                  <w:shd w:fill="FFFFFF" w:val="clear"/>
                </w:rPr>
                <w:delText xml:space="preserve">two </w:delText>
              </w:r>
            </w:del>
            <w:ins w:id="15" w:author="Caroline Robinson [2]" w:date="2024-04-01T11:19:00Z">
              <w:r>
                <w:rPr>
                  <w:shd w:fill="FFFFFF" w:val="clear"/>
                </w:rPr>
                <w:t xml:space="preserve">2 </w:t>
              </w:r>
            </w:ins>
            <w:r>
              <w:rPr>
                <w:shd w:fill="FFFFFF" w:val="clear"/>
              </w:rPr>
              <w:t>states, one of the courts will close their case.  To decide the correct state for your case, the courts will look at which court has the authority, called “jurisdiction” to decide the case.</w:t>
            </w:r>
          </w:p>
          <w:p>
            <w:pPr>
              <w:pStyle w:val="Heading3"/>
              <w:numPr>
                <w:ilvl w:val="0"/>
                <w:numId w:val="0"/>
              </w:numPr>
              <w:outlineLvl w:val="2"/>
              <w:rPr>
                <w:highlight w:val="white"/>
              </w:rPr>
            </w:pPr>
            <w:r>
              <w:rPr>
                <w:color w:val="FFC000"/>
                <w:shd w:fill="FFFFFF" w:val="clear"/>
              </w:rPr>
              <w:t>{% elif not jurisdiction %}</w:t>
            </w:r>
            <w:r>
              <w:rPr>
                <w:shd w:fill="FFFFFF" w:val="clear"/>
              </w:rPr>
              <w:t>Jurisdiction</w:t>
            </w:r>
          </w:p>
          <w:p>
            <w:pPr>
              <w:pStyle w:val="Body"/>
              <w:spacing w:before="280" w:after="280"/>
              <w:rPr>
                <w:highlight w:val="white"/>
              </w:rPr>
            </w:pPr>
            <w:r>
              <w:rPr>
                <w:color w:val="FFC000"/>
                <w:shd w:fill="FFFFFF" w:val="clear"/>
              </w:rPr>
              <w:t>{% endif %}{% if jurisdiction or not jurisdiction %}</w:t>
            </w:r>
            <w:r>
              <w:rPr>
                <w:shd w:fill="FFFFFF" w:val="clear"/>
              </w:rPr>
              <w:t>•</w:t>
              <w:tab/>
              <w:t>A court must have the authority called jurisdiction to issue an order about a custody or parenting plan or a child support order.</w:t>
            </w:r>
            <w:r>
              <w:rPr>
                <w:color w:val="FFC000"/>
                <w:shd w:fill="FFFFFF" w:val="clear"/>
              </w:rPr>
              <w:t>{% endif %}</w:t>
            </w:r>
          </w:p>
          <w:p>
            <w:pPr>
              <w:pStyle w:val="Body"/>
              <w:spacing w:before="280" w:after="280"/>
              <w:rPr>
                <w:highlight w:val="white"/>
              </w:rPr>
            </w:pPr>
            <w:r>
              <w:rPr>
                <w:shd w:fill="FFFFFF" w:val="clear"/>
              </w:rPr>
              <w:t>•</w:t>
            </w:r>
            <w:r>
              <w:rPr>
                <w:shd w:fill="FFFFFF" w:val="clear"/>
              </w:rPr>
              <w:tab/>
              <w:t>Generally, only the court in the state where the child has lived for the last 6 months has jurisdiction to make decisions, enter a parenting plan, or order child support.  This is called the child’s "home state."</w:t>
            </w:r>
          </w:p>
          <w:p>
            <w:pPr>
              <w:pStyle w:val="Body"/>
              <w:spacing w:before="280" w:after="280"/>
              <w:rPr>
                <w:highlight w:val="white"/>
              </w:rPr>
            </w:pPr>
            <w:r>
              <w:rPr>
                <w:shd w:fill="FFFFFF" w:val="clear"/>
              </w:rPr>
              <w:t>•</w:t>
            </w:r>
            <w:r>
              <w:rPr>
                <w:shd w:fill="FFFFFF" w:val="clear"/>
              </w:rPr>
              <w:tab/>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r>
              <w:rPr>
                <w:color w:val="FFC000"/>
                <w:shd w:fill="FFFFFF" w:val="clear"/>
              </w:rPr>
              <w:t>{% if stage_of_other_case == 'still going' %}</w:t>
            </w:r>
            <w:r>
              <w:rPr>
                <w:shd w:fill="FFFFFF" w:val="clear"/>
              </w:rPr>
              <w:t>If you and the other parent disagree about which state, the courts will decide after hearing both sides' arguments.</w:t>
            </w:r>
            <w:r>
              <w:rPr>
                <w:color w:val="FFC000"/>
                <w:shd w:fill="FFFFFF" w:val="clear"/>
              </w:rPr>
              <w:t>{% endif %}{% if jurisdiction %}</w:t>
            </w:r>
            <w:r>
              <w:rPr>
                <w:shd w:fill="FFFFFF" w:val="clear"/>
              </w:rPr>
              <w:t xml:space="preserve"> Talking to a lawyer can help you decide which is the best state for your case.</w:t>
            </w:r>
          </w:p>
          <w:p>
            <w:pPr>
              <w:pStyle w:val="Heading3"/>
              <w:numPr>
                <w:ilvl w:val="0"/>
                <w:numId w:val="0"/>
              </w:numPr>
              <w:outlineLvl w:val="2"/>
              <w:rPr>
                <w:highlight w:val="white"/>
              </w:rPr>
            </w:pPr>
            <w:r>
              <w:rPr>
                <w:shd w:fill="FFFFFF" w:val="clear"/>
              </w:rPr>
              <w:t>Links in this step</w:t>
            </w:r>
          </w:p>
          <w:p>
            <w:pPr>
              <w:pStyle w:val="Body"/>
              <w:spacing w:before="0" w:after="0"/>
              <w:rPr/>
            </w:pPr>
            <w:r>
              <w:rPr>
                <w:shd w:fill="FFFFFF" w:val="clear"/>
              </w:rPr>
              <w:t>Talking to a lawyer</w:t>
              <w:br/>
              <w:t>courts.alaska.gov/shc/shclawyer.htm</w:t>
            </w:r>
            <w:r>
              <w:rPr>
                <w:color w:val="FFC000"/>
                <w:shd w:fill="FFFFFF" w:val="clear"/>
              </w:rPr>
              <w:t xml:space="preserve">{% </w:t>
            </w:r>
            <w:commentRangeStart w:id="1"/>
            <w:r>
              <w:rPr>
                <w:color w:val="FFC000"/>
                <w:shd w:fill="FFFFFF" w:val="clear"/>
              </w:rPr>
              <w:t>endif</w:t>
            </w:r>
            <w:r>
              <w:rPr>
                <w:color w:val="FFC000"/>
                <w:shd w:fill="FFFFFF" w:val="clear"/>
              </w:rPr>
            </w:r>
            <w:commentRangeEnd w:id="1"/>
            <w:r>
              <w:commentReference w:id="1"/>
            </w:r>
            <w:r>
              <w:rPr>
                <w:color w:val="FFC000"/>
                <w:shd w:fill="FFFFFF" w:val="clear"/>
              </w:rPr>
              <w:t xml:space="preserve"> %}</w:t>
            </w:r>
          </w:p>
        </w:tc>
      </w:tr>
      <w:tr>
        <w:trPr/>
        <w:tc>
          <w:tcPr>
            <w:tcW w:w="2901" w:type="dxa"/>
            <w:tcBorders>
              <w:top w:val="nil"/>
              <w:left w:val="nil"/>
              <w:bottom w:val="nil"/>
              <w:right w:val="nil"/>
            </w:tcBorders>
            <w:tcMar>
              <w:top w:w="0" w:type="dxa"/>
              <w:left w:w="108" w:type="dxa"/>
              <w:right w:w="108" w:type="dxa"/>
            </w:tcMar>
          </w:tcPr>
          <w:p>
            <w:pPr>
              <w:pStyle w:val="Body"/>
              <w:spacing w:before="0" w:after="0"/>
              <w:rPr/>
            </w:pPr>
            <w:r>
              <w:rPr/>
              <w:t>{%tr endif %}</w:t>
            </w:r>
          </w:p>
        </w:tc>
        <w:tc>
          <w:tcPr>
            <w:tcW w:w="7596" w:type="dxa"/>
            <w:tcBorders>
              <w:top w:val="nil"/>
              <w:left w:val="nil"/>
              <w:bottom w:val="nil"/>
              <w:right w:val="nil"/>
            </w:tcBorders>
            <w:tcMar>
              <w:top w:w="0" w:type="dxa"/>
              <w:left w:w="108" w:type="dxa"/>
              <w:right w:w="108" w:type="dxa"/>
            </w:tcMar>
          </w:tcPr>
          <w:p>
            <w:pPr>
              <w:pStyle w:val="Body"/>
              <w:spacing w:before="0" w:after="0"/>
              <w:rPr/>
            </w:pPr>
            <w:r>
              <w:rPr/>
            </w:r>
          </w:p>
        </w:tc>
      </w:tr>
      <w:tr>
        <w:trPr/>
        <w:tc>
          <w:tcPr>
            <w:tcW w:w="2901" w:type="dxa"/>
            <w:tcBorders>
              <w:top w:val="nil"/>
              <w:left w:val="nil"/>
              <w:bottom w:val="nil"/>
              <w:right w:val="nil"/>
            </w:tcBorders>
            <w:tcMar>
              <w:top w:w="0" w:type="dxa"/>
              <w:left w:w="108" w:type="dxa"/>
              <w:right w:w="108" w:type="dxa"/>
            </w:tcMar>
          </w:tcPr>
          <w:p>
            <w:pPr>
              <w:pStyle w:val="Body"/>
              <w:spacing w:before="0" w:after="0"/>
              <w:rPr/>
            </w:pPr>
            <w:r>
              <w:rPr/>
              <w:t xml:space="preserve">{%tr </w:t>
            </w:r>
            <w:r>
              <w:rPr>
                <w:rStyle w:val="Interviewvariable"/>
              </w:rPr>
              <w:t>if stage_of_other_case == 'still going'</w:t>
            </w:r>
            <w:r>
              <w:rPr/>
              <w:t xml:space="preserve"> %}</w:t>
            </w:r>
          </w:p>
        </w:tc>
        <w:tc>
          <w:tcPr>
            <w:tcW w:w="7596" w:type="dxa"/>
            <w:tcBorders>
              <w:top w:val="nil"/>
              <w:left w:val="nil"/>
              <w:bottom w:val="nil"/>
              <w:right w:val="nil"/>
            </w:tcBorders>
            <w:tcMar>
              <w:top w:w="0" w:type="dxa"/>
              <w:left w:w="108" w:type="dxa"/>
              <w:right w:w="108" w:type="dxa"/>
            </w:tcMar>
          </w:tcPr>
          <w:p>
            <w:pPr>
              <w:pStyle w:val="Body"/>
              <w:spacing w:before="0" w:after="0"/>
              <w:rPr/>
            </w:pPr>
            <w:r>
              <w:rPr/>
            </w:r>
          </w:p>
        </w:tc>
      </w:tr>
      <w:tr>
        <w:trPr/>
        <w:tc>
          <w:tcPr>
            <w:tcW w:w="2901" w:type="dxa"/>
            <w:tcBorders>
              <w:top w:val="nil"/>
              <w:left w:val="nil"/>
              <w:bottom w:val="nil"/>
              <w:right w:val="nil"/>
            </w:tcBorders>
            <w:tcMar>
              <w:top w:w="0" w:type="dxa"/>
              <w:left w:w="108" w:type="dxa"/>
              <w:right w:w="108" w:type="dxa"/>
            </w:tcMar>
          </w:tcPr>
          <w:p>
            <w:pPr>
              <w:pStyle w:val="Heading2"/>
              <w:numPr>
                <w:ilvl w:val="0"/>
                <w:numId w:val="0"/>
              </w:numPr>
              <w:outlineLvl w:val="1"/>
              <w:rPr>
                <w:rFonts w:eastAsia="Calibri"/>
              </w:rPr>
            </w:pPr>
            <w:r>
              <w:rPr>
                <w:rFonts w:eastAsia="Calibri"/>
                <w:shd w:fill="FFFFFF" w:val="clear"/>
              </w:rPr>
              <w:t xml:space="preserve">Step </w:t>
            </w:r>
            <w:r>
              <w:rPr>
                <w:rFonts w:eastAsia="Calibri"/>
              </w:rPr>
              <w:fldChar w:fldCharType="begin"/>
            </w:r>
            <w:r>
              <w:rPr>
                <w:rFonts w:eastAsia="Calibri"/>
              </w:rPr>
              <w:instrText> SEQ stepList \* ARABIC </w:instrText>
            </w:r>
            <w:r>
              <w:rPr>
                <w:rFonts w:eastAsia="Calibri"/>
              </w:rPr>
              <w:fldChar w:fldCharType="separate"/>
            </w:r>
            <w:r>
              <w:rPr>
                <w:rFonts w:eastAsia="Calibri"/>
              </w:rPr>
              <w:t>4</w:t>
            </w:r>
            <w:r>
              <w:rPr>
                <w:rFonts w:eastAsia="Calibri"/>
              </w:rPr>
              <w:fldChar w:fldCharType="end"/>
            </w:r>
            <w:r>
              <w:rPr>
                <w:rFonts w:eastAsia="Calibri"/>
                <w:shd w:fill="FFFFFF" w:val="clear"/>
              </w:rPr>
              <w:t>: Take steps based on which court you want to continue with the case</w:t>
            </w:r>
          </w:p>
        </w:tc>
        <w:tc>
          <w:tcPr>
            <w:tcW w:w="7596" w:type="dxa"/>
            <w:tcBorders>
              <w:top w:val="nil"/>
              <w:left w:val="nil"/>
              <w:bottom w:val="nil"/>
              <w:right w:val="nil"/>
            </w:tcBorders>
            <w:tcMar>
              <w:top w:w="0" w:type="dxa"/>
              <w:left w:w="108" w:type="dxa"/>
              <w:right w:w="108" w:type="dxa"/>
            </w:tcMar>
          </w:tcPr>
          <w:p>
            <w:pPr>
              <w:pStyle w:val="Heading3"/>
              <w:numPr>
                <w:ilvl w:val="0"/>
                <w:numId w:val="0"/>
              </w:numPr>
              <w:outlineLvl w:val="2"/>
              <w:rPr/>
            </w:pPr>
            <w:r>
              <w:rPr/>
              <w:t>If you want to have your case in Alaska</w:t>
            </w:r>
          </w:p>
          <w:p>
            <w:pPr>
              <w:pStyle w:val="Body"/>
              <w:widowControl w:val="false"/>
              <w:numPr>
                <w:ilvl w:val="0"/>
                <w:numId w:val="8"/>
              </w:numPr>
              <w:spacing w:beforeAutospacing="0" w:before="0" w:afterAutospacing="0" w:after="0"/>
              <w:ind w:left="405" w:hanging="360"/>
              <w:rPr>
                <w:rFonts w:eastAsia="Calibri" w:eastAsiaTheme="minorHAnsi"/>
              </w:rPr>
            </w:pPr>
            <w:r>
              <w:rPr>
                <w:rFonts w:eastAsia="Calibri" w:eastAsiaTheme="minorHAnsi"/>
              </w:rPr>
              <w:t xml:space="preserve">Fill out and file your </w:t>
            </w:r>
            <w:r>
              <w:rPr>
                <w:rFonts w:eastAsia="Calibri" w:eastAsiaTheme="minorHAnsi"/>
                <w:b/>
                <w:bCs/>
              </w:rPr>
              <w:t>Answer</w:t>
            </w:r>
            <w:r>
              <w:rPr>
                <w:rFonts w:eastAsia="Calibri" w:eastAsiaTheme="minorHAnsi"/>
              </w:rPr>
              <w:t xml:space="preserve"> form</w:t>
            </w:r>
            <w:ins w:id="16" w:author="Caroline Robinson [2]" w:date="2024-04-04T14:04:00Z">
              <w:r>
                <w:rPr>
                  <w:rFonts w:eastAsia="Calibri" w:eastAsiaTheme="minorHAnsi"/>
                </w:rPr>
                <w:t>s</w:t>
              </w:r>
            </w:ins>
            <w:r>
              <w:rPr>
                <w:rFonts w:eastAsia="Calibri" w:eastAsiaTheme="minorHAnsi"/>
              </w:rPr>
              <w:t>.</w:t>
              <w:br/>
            </w:r>
            <w:commentRangeStart w:id="2"/>
            <w:r>
              <w:rPr>
                <w:rFonts w:eastAsia="Calibri" w:eastAsiaTheme="minorHAnsi"/>
              </w:rPr>
              <w:t xml:space="preserve">Tell the court what you want to happen in the </w:t>
            </w:r>
            <w:del w:id="17" w:author="Caroline Robinson [2]" w:date="2024-04-04T14:42:00Z">
              <w:r>
                <w:rPr>
                  <w:rFonts w:eastAsia="Calibri" w:eastAsiaTheme="minorHAnsi"/>
                </w:rPr>
                <w:delText xml:space="preserve">divorce </w:delText>
              </w:r>
            </w:del>
            <w:ins w:id="18" w:author="Caroline Robinson [2]" w:date="2024-04-04T14:42:00Z">
              <w:r>
                <w:rPr>
                  <w:rFonts w:eastAsia="Calibri" w:eastAsiaTheme="minorHAnsi"/>
                </w:rPr>
                <w:t>case</w:t>
              </w:r>
            </w:ins>
            <w:r>
              <w:rPr>
                <w:rFonts w:eastAsia="Calibri" w:eastAsiaTheme="minorHAnsi"/>
              </w:rPr>
            </w:r>
            <w:ins w:id="19" w:author="Caroline Robinson [2]" w:date="2024-04-04T14:42:00Z">
              <w:commentRangeEnd w:id="2"/>
              <w:r>
                <w:commentReference w:id="2"/>
              </w:r>
              <w:r>
                <w:rPr>
                  <w:rFonts w:eastAsia="Calibri" w:eastAsiaTheme="minorHAnsi"/>
                </w:rPr>
                <w:t xml:space="preserve"> </w:t>
              </w:r>
            </w:ins>
            <w:r>
              <w:rPr>
                <w:rFonts w:eastAsia="Calibri" w:eastAsiaTheme="minorHAnsi"/>
              </w:rPr>
              <w:t>See Step</w:t>
            </w:r>
            <w:ins w:id="20" w:author="Caroline Robinson [2]" w:date="2024-04-04T14:04:00Z">
              <w:r>
                <w:rPr>
                  <w:rFonts w:eastAsia="Calibri" w:eastAsiaTheme="minorHAnsi"/>
                </w:rPr>
                <w:t xml:space="preserve"> </w:t>
              </w:r>
            </w:ins>
            <w:ins w:id="21" w:author="Caroline Robinson [2]" w:date="2024-04-04T14:05:00Z">
              <w:r>
                <w:rPr>
                  <w:rFonts w:eastAsia="Calibri" w:eastAsiaTheme="minorHAnsi"/>
                </w:rPr>
                <w:fldChar w:fldCharType="begin"/>
              </w:r>
              <w:r>
                <w:rPr>
                  <w:rFonts w:eastAsia="Calibri"/>
                </w:rPr>
                <w:instrText> REF Answer \h </w:instrText>
              </w:r>
              <w:r>
                <w:rPr>
                  <w:rFonts w:eastAsia="Calibri"/>
                </w:rPr>
                <w:fldChar w:fldCharType="separate"/>
              </w:r>
              <w:r>
                <w:rPr>
                  <w:rFonts w:eastAsia="Calibri"/>
                </w:rPr>
                <w:t>6</w:t>
              </w:r>
              <w:r>
                <w:rPr>
                  <w:rFonts w:eastAsia="Calibri"/>
                </w:rPr>
                <w:fldChar w:fldCharType="end"/>
              </w:r>
            </w:ins>
            <w:ins w:id="22" w:author="Caroline Robinson [2]" w:date="2024-04-04T14:05:00Z">
              <w:r>
                <w:rPr>
                  <w:rFonts w:eastAsia="Calibri" w:eastAsiaTheme="minorHAnsi"/>
                </w:rPr>
                <w:t xml:space="preserve">: </w:t>
              </w:r>
            </w:ins>
            <w:ins w:id="23" w:author="Caroline Robinson [2]" w:date="2024-04-04T14:06:00Z">
              <w:r>
                <w:rPr>
                  <w:rFonts w:eastAsia="Calibri" w:eastAsiaTheme="minorHAnsi"/>
                </w:rPr>
                <w:t>Fill out the forms you need to answer and respond to the complaint</w:t>
              </w:r>
            </w:ins>
            <w:del w:id="24" w:author="Caroline Robinson [2]" w:date="2024-04-04T14:06:00Z">
              <w:r>
                <w:rPr>
                  <w:rFonts w:eastAsia="Calibri" w:eastAsiaTheme="minorHAnsi"/>
                </w:rPr>
                <w:delText xml:space="preserve"> Answer</w:delText>
              </w:r>
            </w:del>
            <w:r>
              <w:rPr>
                <w:rFonts w:eastAsia="Calibri" w:eastAsiaTheme="minorHAnsi"/>
              </w:rPr>
              <w:t xml:space="preserve">. </w:t>
            </w:r>
            <w:r>
              <w:rPr>
                <w:rFonts w:eastAsia="Calibri" w:eastAsiaTheme="minorHAnsi"/>
                <w:b/>
                <w:bCs/>
              </w:rPr>
              <w:t>And</w:t>
            </w:r>
          </w:p>
          <w:p>
            <w:pPr>
              <w:pStyle w:val="Body"/>
              <w:widowControl w:val="false"/>
              <w:numPr>
                <w:ilvl w:val="0"/>
                <w:numId w:val="8"/>
              </w:numPr>
              <w:spacing w:beforeAutospacing="0" w:before="280" w:afterAutospacing="0" w:after="280"/>
              <w:ind w:left="405" w:hanging="360"/>
              <w:rPr>
                <w:rFonts w:eastAsia="Calibri" w:eastAsiaTheme="minorHAnsi"/>
              </w:rPr>
            </w:pPr>
            <w:r>
              <w:rPr>
                <w:rFonts w:eastAsia="Calibri" w:eastAsiaTheme="minorHAnsi"/>
              </w:rPr>
              <w:t xml:space="preserve"> </w:t>
            </w:r>
            <w:r>
              <w:rPr>
                <w:rFonts w:eastAsia="Calibri" w:eastAsiaTheme="minorHAnsi"/>
              </w:rPr>
              <w:t>Ask the other state court to close its case.</w:t>
              <w:br/>
              <w:t xml:space="preserve">Talk to a lawyer in the other state </w:t>
            </w:r>
            <w:ins w:id="25" w:author="Caroline Robinson [2]" w:date="2024-04-04T14:46:00Z">
              <w:r>
                <w:rPr>
                  <w:rFonts w:eastAsia="Calibri" w:eastAsiaTheme="minorHAnsi"/>
                </w:rPr>
                <w:br/>
                <w:t>https://www.ncsc.org/information-and-resources/state-court-websites#astates</w:t>
                <w:br/>
              </w:r>
            </w:ins>
            <w:r>
              <w:rPr>
                <w:rFonts w:eastAsia="Calibri" w:eastAsiaTheme="minorHAnsi"/>
              </w:rPr>
              <w:t xml:space="preserve">or </w:t>
            </w:r>
            <w:ins w:id="26" w:author="Caroline Robinson [2]" w:date="2024-04-04T14:52:00Z">
              <w:r>
                <w:rPr>
                  <w:rFonts w:eastAsia="Calibri" w:eastAsiaTheme="minorHAnsi"/>
                </w:rPr>
                <w:t>l</w:t>
              </w:r>
            </w:ins>
            <w:ins w:id="27" w:author="Caroline Robinson [2]" w:date="2024-04-04T14:53:00Z">
              <w:r>
                <w:rPr>
                  <w:rFonts w:eastAsia="Calibri" w:eastAsiaTheme="minorHAnsi"/>
                </w:rPr>
                <w:t>awhelp.org</w:t>
                <w:br/>
              </w:r>
            </w:ins>
            <w:r>
              <w:rPr>
                <w:rFonts w:eastAsia="Calibri" w:eastAsiaTheme="minorHAnsi"/>
                <w:color w:val="92D050"/>
              </w:rPr>
              <w:t xml:space="preserve">search the internet to learn about that state’s self-help resources and forms.(Links to NCSC court websites, ABA find a laywer, lawhelp.org) </w:t>
            </w:r>
          </w:p>
          <w:p>
            <w:pPr>
              <w:pStyle w:val="Heading3"/>
              <w:numPr>
                <w:ilvl w:val="0"/>
                <w:numId w:val="0"/>
              </w:numPr>
              <w:outlineLvl w:val="2"/>
              <w:rPr/>
            </w:pPr>
            <w:r>
              <w:rPr/>
              <w:t>If you want your case in the other state</w:t>
            </w:r>
          </w:p>
          <w:p>
            <w:pPr>
              <w:pStyle w:val="Body"/>
              <w:widowControl w:val="false"/>
              <w:numPr>
                <w:ilvl w:val="0"/>
                <w:numId w:val="9"/>
              </w:numPr>
              <w:spacing w:beforeAutospacing="0" w:before="280" w:afterAutospacing="0" w:after="0"/>
              <w:ind w:left="405" w:hanging="360"/>
              <w:rPr>
                <w:rFonts w:eastAsia="Calibri" w:eastAsiaTheme="minorHAnsi"/>
              </w:rPr>
            </w:pPr>
            <w:r>
              <w:rPr>
                <w:rFonts w:eastAsia="Calibri" w:eastAsiaTheme="minorHAnsi"/>
              </w:rPr>
              <w:t>Tell the Alaska court about the other case in your answer.</w:t>
              <w:br/>
              <w:t xml:space="preserve">See </w:t>
            </w:r>
            <w:ins w:id="28" w:author="Caroline Robinson [2]" w:date="2024-04-04T14:06:00Z">
              <w:r>
                <w:rPr>
                  <w:rFonts w:eastAsia="Calibri" w:eastAsiaTheme="minorHAnsi"/>
                </w:rPr>
                <w:t xml:space="preserve">Step </w:t>
              </w:r>
            </w:ins>
            <w:ins w:id="29" w:author="Caroline Robinson [2]" w:date="2024-04-04T14:06:00Z">
              <w:r>
                <w:rPr>
                  <w:rFonts w:eastAsia="Calibri" w:eastAsiaTheme="minorHAnsi"/>
                </w:rPr>
                <w:fldChar w:fldCharType="begin"/>
              </w:r>
              <w:r>
                <w:rPr>
                  <w:rFonts w:eastAsia="Calibri"/>
                </w:rPr>
                <w:instrText> REF Answer \h </w:instrText>
              </w:r>
              <w:r>
                <w:rPr>
                  <w:rFonts w:eastAsia="Calibri"/>
                </w:rPr>
                <w:fldChar w:fldCharType="separate"/>
              </w:r>
              <w:r>
                <w:rPr>
                  <w:rFonts w:eastAsia="Calibri"/>
                </w:rPr>
                <w:t>6</w:t>
              </w:r>
              <w:r>
                <w:rPr>
                  <w:rFonts w:eastAsia="Calibri"/>
                </w:rPr>
                <w:fldChar w:fldCharType="end"/>
              </w:r>
            </w:ins>
            <w:ins w:id="30" w:author="Caroline Robinson [2]" w:date="2024-04-04T14:06:00Z">
              <w:r>
                <w:rPr>
                  <w:rFonts w:eastAsia="Calibri" w:eastAsiaTheme="minorHAnsi"/>
                </w:rPr>
                <w:t xml:space="preserve">: Fill out the forms you need to answer and respond to the complaint. </w:t>
              </w:r>
            </w:ins>
            <w:del w:id="31" w:author="Caroline Robinson [2]" w:date="2024-04-04T14:06:00Z">
              <w:r>
                <w:rPr>
                  <w:rFonts w:eastAsia="Calibri" w:eastAsiaTheme="minorHAnsi"/>
                </w:rPr>
                <w:delText xml:space="preserve">step Answer. </w:delText>
              </w:r>
            </w:del>
            <w:r>
              <w:rPr>
                <w:rFonts w:eastAsia="Calibri" w:eastAsiaTheme="minorHAnsi"/>
                <w:b/>
                <w:bCs/>
              </w:rPr>
              <w:t>And</w:t>
            </w:r>
          </w:p>
          <w:p>
            <w:pPr>
              <w:pStyle w:val="Body"/>
              <w:widowControl w:val="false"/>
              <w:numPr>
                <w:ilvl w:val="0"/>
                <w:numId w:val="9"/>
              </w:numPr>
              <w:spacing w:beforeAutospacing="0" w:before="280" w:afterAutospacing="0" w:after="280"/>
              <w:ind w:left="405" w:hanging="360"/>
              <w:rPr>
                <w:rFonts w:eastAsia="Calibri" w:eastAsiaTheme="minorHAnsi"/>
              </w:rPr>
            </w:pPr>
            <w:r>
              <w:rPr>
                <w:rFonts w:eastAsia="Calibri" w:eastAsiaTheme="minorHAnsi"/>
              </w:rPr>
              <w:t>2.Ask the Alaska court to dismiss your Alaska case.</w:t>
              <w:br/>
              <w:t xml:space="preserve">See Step </w:t>
            </w:r>
            <w:r>
              <w:rPr>
                <w:rFonts w:eastAsia="Calibri" w:eastAsiaTheme="minorHAnsi"/>
              </w:rPr>
              <w:fldChar w:fldCharType="begin"/>
            </w:r>
            <w:r>
              <w:rPr>
                <w:rFonts w:eastAsia="Calibri"/>
              </w:rPr>
              <w:instrText> REF Dismiss \h </w:instrText>
            </w:r>
            <w:r>
              <w:rPr>
                <w:rFonts w:eastAsia="Calibri"/>
              </w:rPr>
              <w:fldChar w:fldCharType="separate"/>
            </w:r>
            <w:r>
              <w:rPr>
                <w:rFonts w:eastAsia="Calibri"/>
              </w:rPr>
              <w:t>7</w:t>
            </w:r>
            <w:r>
              <w:rPr>
                <w:rFonts w:eastAsia="Calibri"/>
              </w:rPr>
              <w:fldChar w:fldCharType="end"/>
            </w:r>
            <w:r>
              <w:rPr>
                <w:rFonts w:eastAsia="Calibri" w:eastAsiaTheme="minorHAnsi"/>
              </w:rPr>
              <w:t xml:space="preserve"> Fill out a Motion to Dismiss your Alaska case</w:t>
            </w:r>
          </w:p>
        </w:tc>
      </w:tr>
      <w:tr>
        <w:trPr/>
        <w:tc>
          <w:tcPr>
            <w:tcW w:w="2901" w:type="dxa"/>
            <w:tcBorders>
              <w:top w:val="nil"/>
              <w:left w:val="nil"/>
              <w:bottom w:val="nil"/>
              <w:right w:val="nil"/>
            </w:tcBorders>
            <w:tcMar>
              <w:top w:w="0" w:type="dxa"/>
              <w:left w:w="108" w:type="dxa"/>
              <w:right w:w="108" w:type="dxa"/>
            </w:tcMar>
          </w:tcPr>
          <w:p>
            <w:pPr>
              <w:pStyle w:val="Body"/>
              <w:spacing w:before="0" w:after="0"/>
              <w:rPr/>
            </w:pPr>
            <w:r>
              <w:rPr/>
              <w:t>{%tr endif %}</w:t>
            </w:r>
          </w:p>
        </w:tc>
        <w:tc>
          <w:tcPr>
            <w:tcW w:w="7596" w:type="dxa"/>
            <w:tcBorders>
              <w:top w:val="nil"/>
              <w:left w:val="nil"/>
              <w:bottom w:val="nil"/>
              <w:right w:val="nil"/>
            </w:tcBorders>
            <w:tcMar>
              <w:top w:w="0" w:type="dxa"/>
              <w:left w:w="108" w:type="dxa"/>
              <w:right w:w="108" w:type="dxa"/>
            </w:tcMar>
          </w:tcPr>
          <w:p>
            <w:pPr>
              <w:pStyle w:val="Body"/>
              <w:spacing w:before="0" w:after="0"/>
              <w:rPr/>
            </w:pPr>
            <w:r>
              <w:rPr/>
            </w:r>
          </w:p>
        </w:tc>
      </w:tr>
      <w:tr>
        <w:trPr/>
        <w:tc>
          <w:tcPr>
            <w:tcW w:w="2901" w:type="dxa"/>
            <w:tcBorders>
              <w:top w:val="nil"/>
              <w:left w:val="nil"/>
              <w:bottom w:val="nil"/>
              <w:right w:val="nil"/>
            </w:tcBorders>
            <w:tcMar>
              <w:top w:w="0" w:type="dxa"/>
              <w:left w:w="108" w:type="dxa"/>
              <w:right w:w="108" w:type="dxa"/>
            </w:tcMar>
          </w:tcPr>
          <w:p>
            <w:pPr>
              <w:pStyle w:val="Body"/>
              <w:spacing w:before="0" w:after="0"/>
              <w:rPr/>
            </w:pPr>
            <w:r>
              <w:rPr>
                <w:shd w:fill="FFFFFF" w:val="clear"/>
              </w:rPr>
              <w:t xml:space="preserve">{%tr if </w:t>
            </w:r>
            <w:r>
              <w:rPr>
                <w:rStyle w:val="Interviewvariable"/>
              </w:rPr>
              <w:t>type_of_response['default']</w:t>
            </w:r>
            <w:r>
              <w:rPr>
                <w:shd w:fill="FFFFFF" w:val="clear"/>
              </w:rPr>
              <w:t xml:space="preserve"> %}</w:t>
            </w:r>
          </w:p>
        </w:tc>
        <w:tc>
          <w:tcPr>
            <w:tcW w:w="7596" w:type="dxa"/>
            <w:tcBorders>
              <w:top w:val="nil"/>
              <w:left w:val="nil"/>
              <w:bottom w:val="nil"/>
              <w:right w:val="nil"/>
            </w:tcBorders>
            <w:tcMar>
              <w:top w:w="0" w:type="dxa"/>
              <w:left w:w="108" w:type="dxa"/>
              <w:right w:w="108" w:type="dxa"/>
            </w:tcMar>
          </w:tcPr>
          <w:p>
            <w:pPr>
              <w:pStyle w:val="Body"/>
              <w:spacing w:before="0" w:after="0"/>
              <w:rPr/>
            </w:pPr>
            <w:r>
              <w:rPr/>
            </w:r>
          </w:p>
        </w:tc>
      </w:tr>
      <w:tr>
        <w:trPr/>
        <w:tc>
          <w:tcPr>
            <w:tcW w:w="2901" w:type="dxa"/>
            <w:tcBorders>
              <w:top w:val="nil"/>
              <w:left w:val="nil"/>
              <w:bottom w:val="nil"/>
              <w:right w:val="nil"/>
            </w:tcBorders>
            <w:tcMar>
              <w:top w:w="0" w:type="dxa"/>
              <w:left w:w="108" w:type="dxa"/>
              <w:right w:w="108" w:type="dxa"/>
            </w:tcMar>
          </w:tcPr>
          <w:p>
            <w:pPr>
              <w:pStyle w:val="Heading2"/>
              <w:numPr>
                <w:ilvl w:val="0"/>
                <w:numId w:val="0"/>
              </w:numPr>
              <w:outlineLvl w:val="1"/>
              <w:rPr/>
            </w:pPr>
            <w:r>
              <w:rPr>
                <w:rFonts w:eastAsia="Calibri"/>
              </w:rPr>
              <w:t xml:space="preserve">Step </w:t>
            </w:r>
            <w:bookmarkStart w:id="0" w:name="Default"/>
            <w:r>
              <w:rPr>
                <w:rStyle w:val="NumChar"/>
                <w:rFonts w:eastAsia="Calibri"/>
              </w:rPr>
              <w:fldChar w:fldCharType="begin"/>
            </w:r>
            <w:r>
              <w:rPr>
                <w:rStyle w:val="NumChar"/>
                <w:rFonts w:eastAsia="Calibri"/>
              </w:rPr>
              <w:instrText> SEQ stepList \* ARABIC </w:instrText>
            </w:r>
            <w:r>
              <w:rPr>
                <w:rStyle w:val="NumChar"/>
                <w:rFonts w:eastAsia="Calibri"/>
              </w:rPr>
              <w:fldChar w:fldCharType="separate"/>
            </w:r>
            <w:r>
              <w:rPr>
                <w:rStyle w:val="NumChar"/>
                <w:rFonts w:eastAsia="Calibri"/>
              </w:rPr>
              <w:t>5</w:t>
            </w:r>
            <w:r>
              <w:rPr>
                <w:rStyle w:val="NumChar"/>
                <w:rFonts w:eastAsia="Calibri"/>
              </w:rPr>
              <w:fldChar w:fldCharType="end"/>
            </w:r>
            <w:bookmarkEnd w:id="0"/>
            <w:r>
              <w:rPr>
                <w:rFonts w:eastAsia="Calibri"/>
              </w:rPr>
              <w:t>: Options when the other parent asks for a default judgment</w:t>
            </w:r>
          </w:p>
        </w:tc>
        <w:tc>
          <w:tcPr>
            <w:tcW w:w="7596" w:type="dxa"/>
            <w:tcBorders>
              <w:top w:val="nil"/>
              <w:left w:val="nil"/>
              <w:bottom w:val="nil"/>
              <w:right w:val="nil"/>
            </w:tcBorders>
            <w:tcMar>
              <w:top w:w="0" w:type="dxa"/>
              <w:left w:w="108" w:type="dxa"/>
              <w:right w:w="108" w:type="dxa"/>
            </w:tcMar>
          </w:tcPr>
          <w:p>
            <w:pPr>
              <w:pStyle w:val="Heading3"/>
              <w:numPr>
                <w:ilvl w:val="0"/>
                <w:numId w:val="0"/>
              </w:numPr>
              <w:outlineLvl w:val="2"/>
              <w:rPr/>
            </w:pPr>
            <w:r>
              <w:rPr/>
              <w:t>Service</w:t>
            </w:r>
          </w:p>
          <w:p>
            <w:pPr>
              <w:pStyle w:val="Body"/>
              <w:spacing w:before="0" w:after="280"/>
              <w:rPr/>
            </w:pPr>
            <w:r>
              <w:rPr/>
              <w:t xml:space="preserve">If the other parent starts a </w:t>
            </w:r>
            <w:commentRangeStart w:id="3"/>
            <w:r>
              <w:rPr/>
              <w:t>custody case</w:t>
            </w:r>
            <w:r>
              <w:rPr/>
            </w:r>
            <w:commentRangeEnd w:id="3"/>
            <w:r>
              <w:commentReference w:id="3"/>
            </w:r>
            <w:r>
              <w:rPr/>
              <w:t xml:space="preserve"> by filing documents in court, </w:t>
            </w:r>
            <w:del w:id="32" w:author="Caroline Robinson [2]" w:date="2024-03-01T14:17:00Z">
              <w:r>
                <w:rPr/>
                <w:delText>he or she is</w:delText>
              </w:r>
            </w:del>
            <w:ins w:id="33" w:author="Caroline Robinson [2]" w:date="2024-03-01T14:17:00Z">
              <w:r>
                <w:rPr/>
                <w:t>they are</w:t>
              </w:r>
            </w:ins>
            <w:r>
              <w:rPr/>
              <w:t xml:space="preserve"> supposed to give you a copy of </w:t>
            </w:r>
            <w:del w:id="34" w:author="Caroline Robinson [2]" w:date="2024-03-01T14:17:00Z">
              <w:r>
                <w:rPr/>
                <w:delText>what was</w:delText>
              </w:r>
            </w:del>
            <w:ins w:id="35" w:author="Caroline Robinson [2]" w:date="2024-03-01T14:17:00Z">
              <w:r>
                <w:rPr/>
                <w:t>the documents they</w:t>
              </w:r>
            </w:ins>
            <w:r>
              <w:rPr/>
              <w:t xml:space="preserve"> filed by: </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process server, or</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sending it by certified mail/restricted delivery/return receipt (this means you sign the green postcard when you get the mail).</w:t>
            </w:r>
          </w:p>
          <w:p>
            <w:pPr>
              <w:pStyle w:val="Body"/>
              <w:spacing w:before="280" w:after="280"/>
              <w:rPr/>
            </w:pPr>
            <w:r>
              <w:rPr/>
              <w:t>This is called “serving you.” After you are served, you have 20 days to file an “Answer.”</w:t>
            </w:r>
          </w:p>
          <w:p>
            <w:pPr>
              <w:pStyle w:val="Heading3"/>
              <w:numPr>
                <w:ilvl w:val="0"/>
                <w:numId w:val="0"/>
              </w:numPr>
              <w:outlineLvl w:val="2"/>
              <w:rPr/>
            </w:pPr>
            <w:r>
              <w:rPr/>
              <w:t>Default judgment</w:t>
            </w:r>
          </w:p>
          <w:p>
            <w:pPr>
              <w:pStyle w:val="Body"/>
              <w:spacing w:before="280" w:after="280"/>
              <w:rPr/>
            </w:pPr>
            <w:r>
              <w:rPr/>
              <w:t>If you do not file your Answer within 20 days, the other parent can ask for a default judgment which means that the court will decide the case without hearing your side of the story.  There are 3 steps to get a default judgment:</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The other parent files a Default Application and gives you a copy by mailing it or by hand delivery.</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The Clerk of Court enters an Entry of Default and sets a date and time for a “default hearing.”</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The Judge holds the “default hearing” and may enter the Default Judgment order ending the case without hearing from you.</w:t>
            </w:r>
          </w:p>
          <w:p>
            <w:pPr>
              <w:pStyle w:val="Heading3"/>
              <w:numPr>
                <w:ilvl w:val="0"/>
                <w:numId w:val="0"/>
              </w:numPr>
              <w:outlineLvl w:val="2"/>
              <w:rPr/>
            </w:pPr>
            <w:r>
              <w:rPr>
                <w:color w:val="FF0000"/>
              </w:rPr>
              <w:t>{% if military %}</w:t>
            </w:r>
            <w:r>
              <w:rPr/>
              <w:t>Military Protections</w:t>
            </w:r>
          </w:p>
          <w:p>
            <w:pPr>
              <w:pStyle w:val="Body"/>
              <w:spacing w:before="280" w:after="280"/>
              <w:rPr/>
            </w:pPr>
            <w:r>
              <w:rPr/>
              <w:t xml:space="preserve">Under the Servicemembers Civil Relief Act, you may have some protections against default judgment if the case is filed while you were on active duty. You can learn more about </w:t>
            </w:r>
            <w:hyperlink r:id="rId3">
              <w:r>
                <w:rPr>
                  <w:rStyle w:val="InternetLink"/>
                </w:rPr>
                <w:t>the Servicemembers Civil Relief Act</w:t>
              </w:r>
            </w:hyperlink>
            <w:r>
              <w:rPr/>
              <w:t xml:space="preserve"> on the federal website, </w:t>
            </w:r>
            <w:hyperlink r:id="rId4">
              <w:r>
                <w:rPr>
                  <w:rStyle w:val="InternetLink"/>
                </w:rPr>
                <w:t>Military OneSource</w:t>
              </w:r>
            </w:hyperlink>
            <w:r>
              <w:rPr/>
              <w:t>.</w:t>
            </w:r>
          </w:p>
          <w:p>
            <w:pPr>
              <w:pStyle w:val="Body"/>
              <w:spacing w:before="280" w:after="280"/>
              <w:rPr>
                <w:color w:val="auto"/>
              </w:rPr>
            </w:pPr>
            <w:r>
              <w:rPr/>
              <w:t>If the Servicemembers Civil Relief Act does not apply to your case to stop the default judgment, you have other options.</w:t>
            </w:r>
            <w:r>
              <w:rPr>
                <w:color w:val="FF0000"/>
              </w:rPr>
              <w:t>{% endif %}</w:t>
            </w:r>
          </w:p>
          <w:p>
            <w:pPr>
              <w:pStyle w:val="Heading3"/>
              <w:numPr>
                <w:ilvl w:val="0"/>
                <w:numId w:val="0"/>
              </w:numPr>
              <w:outlineLvl w:val="2"/>
              <w:rPr/>
            </w:pPr>
            <w:r>
              <w:rPr>
                <w:color w:val="A4C2F4"/>
              </w:rPr>
              <w:t>{% if stage_of_default == 'judgment entered' %}</w:t>
            </w:r>
            <w:r>
              <w:rPr/>
              <w:t>Ask the court to set aside the default judgment</w:t>
            </w:r>
          </w:p>
          <w:p>
            <w:pPr>
              <w:pStyle w:val="Body"/>
              <w:spacing w:before="280" w:after="280"/>
              <w:rPr/>
            </w:pPr>
            <w:r>
              <w:rPr/>
              <w:t xml:space="preserve">If the court has a default hearing and enters a default judgment, the only way to undo it is a </w:t>
            </w:r>
            <w:r>
              <w:rPr>
                <w:b/>
                <w:bCs/>
              </w:rPr>
              <w:t>Motion for Reconsideration</w:t>
            </w:r>
            <w:r>
              <w:rPr/>
              <w:t xml:space="preserve"> (if the default judgment was in the last 10 days) or a </w:t>
            </w:r>
            <w:r>
              <w:rPr>
                <w:b/>
                <w:bCs/>
              </w:rPr>
              <w:t>Motion and Affidavit to Set Aside the Judgment or Order</w:t>
            </w:r>
            <w:r>
              <w:rPr/>
              <w:t>. In either motion you tell the court why it should undo the judgment even though you did not respond to the case.</w:t>
            </w:r>
          </w:p>
          <w:p>
            <w:pPr>
              <w:pStyle w:val="Body"/>
              <w:spacing w:before="280" w:after="280"/>
              <w:rPr/>
            </w:pPr>
            <w:r>
              <w:rPr/>
              <w:t>There are specific reasons that a judgment can be set aside and it must be done within a “reasonable time.” In some cases, it must be within 1 year.</w:t>
            </w:r>
          </w:p>
          <w:p>
            <w:pPr>
              <w:pStyle w:val="Body"/>
              <w:spacing w:before="280" w:after="280"/>
              <w:rPr/>
            </w:pPr>
            <w:r>
              <w:rPr/>
              <w:t xml:space="preserve">Read more about </w:t>
            </w:r>
            <w:r>
              <w:fldChar w:fldCharType="begin"/>
            </w:r>
            <w:r>
              <w:rPr>
                <w:b/>
                <w:bCs/>
              </w:rPr>
              <w:instrText> HYPERLINK "http://www.courts.alaska.gov/shc/family/after-judgment.htm" \l "set-aside"</w:instrText>
            </w:r>
            <w:r>
              <w:rPr>
                <w:b/>
                <w:bCs/>
              </w:rPr>
              <w:fldChar w:fldCharType="separate"/>
            </w:r>
            <w:r>
              <w:rPr>
                <w:b/>
                <w:bCs/>
              </w:rPr>
              <w:t>Motions to Set Aside</w:t>
            </w:r>
            <w:r>
              <w:rPr>
                <w:b/>
                <w:bCs/>
              </w:rPr>
              <w:fldChar w:fldCharType="end"/>
            </w:r>
            <w:r>
              <w:rPr/>
              <w:t xml:space="preserve"> on the court's website.</w:t>
            </w:r>
          </w:p>
          <w:p>
            <w:pPr>
              <w:pStyle w:val="Body"/>
              <w:spacing w:before="280" w:after="280"/>
              <w:rPr/>
            </w:pPr>
            <w:r>
              <w:rPr/>
              <w:t>Fill out and file:</w:t>
            </w:r>
          </w:p>
          <w:p>
            <w:pPr>
              <w:pStyle w:val="ListParagraph"/>
              <w:widowControl w:val="false"/>
              <w:numPr>
                <w:ilvl w:val="0"/>
                <w:numId w:val="1"/>
              </w:numPr>
              <w:spacing w:beforeAutospacing="0" w:before="0" w:afterAutospacing="0" w:after="120"/>
              <w:ind w:left="420" w:hanging="0"/>
              <w:rPr/>
            </w:pPr>
            <w:r>
              <w:rPr>
                <w:rFonts w:eastAsia="Calibri" w:eastAsiaTheme="minorHAnsi"/>
                <w:b/>
                <w:bCs/>
              </w:rPr>
              <w:t>Motion and Affidavit to Set Aside the Judgment or Order, SHC-1548</w:t>
            </w:r>
            <w:r>
              <w:rPr>
                <w:rFonts w:eastAsia="Calibri" w:eastAsiaTheme="minorHAnsi"/>
              </w:rPr>
              <w:t xml:space="preserve"> </w:t>
            </w:r>
            <w:hyperlink r:id="rId5">
              <w:r>
                <w:rPr>
                  <w:rStyle w:val="InternetLink"/>
                  <w:rFonts w:eastAsia="Calibri" w:eastAsiaTheme="minorHAnsi"/>
                  <w:color w:val="auto"/>
                  <w:u w:val="none"/>
                </w:rPr>
                <w:t>Word</w:t>
              </w:r>
            </w:hyperlink>
            <w:r>
              <w:rPr>
                <w:rFonts w:eastAsia="Calibri" w:eastAsiaTheme="minorHAnsi"/>
                <w:color w:val="auto"/>
              </w:rPr>
              <w:t xml:space="preserve"> | </w:t>
            </w:r>
            <w:hyperlink r:id="rId6">
              <w:r>
                <w:rPr>
                  <w:rStyle w:val="InternetLink"/>
                  <w:rFonts w:eastAsia="Calibri" w:eastAsiaTheme="minorHAnsi"/>
                  <w:color w:val="auto"/>
                  <w:u w:val="none"/>
                </w:rPr>
                <w:t>PDF</w:t>
              </w:r>
            </w:hyperlink>
          </w:p>
          <w:p>
            <w:pPr>
              <w:pStyle w:val="ListParagraph"/>
              <w:widowControl w:val="false"/>
              <w:numPr>
                <w:ilvl w:val="0"/>
                <w:numId w:val="1"/>
              </w:numPr>
              <w:spacing w:beforeAutospacing="0" w:before="0" w:afterAutospacing="0" w:after="120"/>
              <w:ind w:left="420" w:hanging="0"/>
              <w:rPr/>
            </w:pPr>
            <w:r>
              <w:rPr>
                <w:rFonts w:eastAsia="Calibri" w:eastAsiaTheme="minorHAnsi"/>
                <w:b/>
                <w:bCs/>
              </w:rPr>
              <w:t>Proposed Order on Motion, SHC-1302</w:t>
            </w:r>
            <w:r>
              <w:rPr>
                <w:rFonts w:eastAsia="Calibri" w:eastAsiaTheme="minorHAnsi"/>
              </w:rPr>
              <w:t xml:space="preserve"> </w:t>
            </w:r>
            <w:hyperlink r:id="rId7">
              <w:r>
                <w:rPr>
                  <w:rStyle w:val="InternetLink"/>
                  <w:rFonts w:eastAsia="Calibri" w:eastAsiaTheme="minorHAnsi"/>
                  <w:color w:val="auto"/>
                  <w:u w:val="none"/>
                </w:rPr>
                <w:t>Word</w:t>
              </w:r>
            </w:hyperlink>
            <w:r>
              <w:rPr>
                <w:rStyle w:val="InternetLink"/>
                <w:rFonts w:eastAsia="Calibri" w:eastAsiaTheme="minorHAnsi"/>
                <w:color w:val="auto"/>
                <w:u w:val="none"/>
              </w:rPr>
              <w:t xml:space="preserve"> | </w:t>
            </w:r>
            <w:hyperlink r:id="rId8">
              <w:r>
                <w:rPr>
                  <w:rStyle w:val="InternetLink"/>
                  <w:rFonts w:eastAsia="Calibri" w:eastAsiaTheme="minorHAnsi"/>
                  <w:color w:val="auto"/>
                  <w:u w:val="none"/>
                </w:rPr>
                <w:t>PDF</w:t>
              </w:r>
            </w:hyperlink>
          </w:p>
          <w:p>
            <w:pPr>
              <w:pStyle w:val="Body"/>
              <w:spacing w:before="0" w:after="280"/>
              <w:rPr/>
            </w:pPr>
            <w:commentRangeStart w:id="4"/>
            <w:r>
              <w:rPr/>
              <w:t>You can answer more questions to get information about Motions to Set Aside and Motions for Reconsideration.  If you want to save this Action Plan, be sure to download, save, or print it.  Then return to the Guided Assist page and use the Guided Assist search box to find “Changing a Custody Order”</w:t>
            </w:r>
            <w:r>
              <w:rPr/>
            </w:r>
            <w:commentRangeEnd w:id="4"/>
            <w:r>
              <w:commentReference w:id="4"/>
            </w:r>
            <w:r>
              <w:rPr>
                <w:color w:val="A4C2F4"/>
              </w:rPr>
              <w:t>{% endif %}</w:t>
            </w:r>
          </w:p>
          <w:p>
            <w:pPr>
              <w:pStyle w:val="Heading3"/>
              <w:numPr>
                <w:ilvl w:val="0"/>
                <w:numId w:val="0"/>
              </w:numPr>
              <w:outlineLvl w:val="2"/>
              <w:rPr/>
            </w:pPr>
            <w:r>
              <w:rPr>
                <w:color w:val="6AA84F"/>
              </w:rPr>
              <w:t>{% if stage_of_default in('application filed', 'hearing scheduled')%}</w:t>
            </w:r>
            <w:r>
              <w:rPr>
                <w:color w:val="FF0000"/>
              </w:rPr>
              <w:t>{% if military %}</w:t>
            </w:r>
            <w:r>
              <w:rPr/>
              <w:t xml:space="preserve"> Other options</w:t>
            </w:r>
            <w:r>
              <w:rPr>
                <w:color w:val="FF0000"/>
              </w:rPr>
              <w:t>{% else %}</w:t>
            </w:r>
            <w:r>
              <w:rPr/>
              <w:t>Options</w:t>
            </w:r>
            <w:r>
              <w:rPr>
                <w:color w:val="FF0000"/>
              </w:rPr>
              <w:t>{% endif %}</w:t>
            </w:r>
            <w:r>
              <w:rPr/>
              <w:t xml:space="preserve"> if the other parent files for default judgment</w:t>
            </w:r>
          </w:p>
          <w:p>
            <w:pPr>
              <w:pStyle w:val="Body"/>
              <w:spacing w:before="280" w:after="280"/>
              <w:rPr/>
            </w:pPr>
            <w:r>
              <w:rPr>
                <w:color w:val="FF9900"/>
              </w:rPr>
              <w:t>{% if proper_service == 'neither' %}</w:t>
            </w:r>
            <w:r>
              <w:rPr/>
              <w:t>If the other parent filed for default judgment, it means the other parent told the court you were served the correct way.  If you do not think you were, you have 2 options:</w:t>
            </w:r>
          </w:p>
          <w:p>
            <w:pPr>
              <w:pStyle w:val="Body"/>
              <w:spacing w:before="280" w:after="280"/>
              <w:rPr>
                <w:b/>
                <w:b/>
                <w:bCs/>
              </w:rPr>
            </w:pPr>
            <w:r>
              <w:rPr>
                <w:b/>
                <w:bCs/>
              </w:rPr>
              <w:t>1. Tell the court you were not served the correct way</w:t>
            </w:r>
          </w:p>
          <w:p>
            <w:pPr>
              <w:pStyle w:val="Body"/>
              <w:spacing w:before="280" w:after="280"/>
              <w:rPr/>
            </w:pPr>
            <w:r>
              <w:rPr/>
              <w:t xml:space="preserve">If you think you were not served the correct way and want the court to dismiss the case, you can fill out and file a document called a “motion” that tells the court what you want to happen.  Write the title, “Motion to Dismiss for Failure to Correctly Serve the Complaint” and explain that the other parent did not serve you one of the correct ways and you want the case dismissed.  </w:t>
            </w:r>
            <w:del w:id="36" w:author="Caroline Robinson [2]" w:date="2024-03-27T17:16:00Z">
              <w:r>
                <w:rPr/>
                <w:delText>You have to give the other parent a copy of every document you file with the court.  You can use regular mail or deliver it by hand.  You can learn about motions by answering 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delText>
              </w:r>
            </w:del>
          </w:p>
          <w:p>
            <w:pPr>
              <w:pStyle w:val="Body"/>
              <w:spacing w:before="280" w:after="280"/>
              <w:rPr>
                <w:b/>
                <w:b/>
                <w:bCs/>
              </w:rPr>
            </w:pPr>
            <w:r>
              <w:rPr>
                <w:b/>
                <w:bCs/>
              </w:rPr>
              <w:t>2. Go forward with the case. You can ask the court to move ahead with the case, even if you were not served the correct way.</w:t>
            </w:r>
          </w:p>
          <w:p>
            <w:pPr>
              <w:pStyle w:val="Body"/>
              <w:spacing w:before="280" w:after="280"/>
              <w:rPr/>
            </w:pPr>
            <w:r>
              <w:rPr/>
              <w:t xml:space="preserve">If you want to court to hear your side of the story, file an Answer and ask the court not to enter an </w:t>
            </w:r>
            <w:r>
              <w:rPr>
                <w:b/>
                <w:bCs/>
              </w:rPr>
              <w:t>Entry of Default</w:t>
            </w:r>
            <w:r>
              <w:rPr/>
              <w:t xml:space="preserve"> or set a default hearing.</w:t>
            </w:r>
            <w:r>
              <w:rPr>
                <w:color w:val="FF9900"/>
              </w:rPr>
              <w:t>{% endif %}</w:t>
            </w:r>
          </w:p>
          <w:p>
            <w:pPr>
              <w:pStyle w:val="Heading3"/>
              <w:numPr>
                <w:ilvl w:val="0"/>
                <w:numId w:val="0"/>
              </w:numPr>
              <w:outlineLvl w:val="2"/>
              <w:rPr/>
            </w:pPr>
            <w:r>
              <w:rPr>
                <w:color w:val="0000FF"/>
              </w:rPr>
              <w:t>{% if proper_service in('process server', 'return receipt mail') %}</w:t>
            </w:r>
            <w:r>
              <w:rPr/>
              <w:t>Tell the court your side of the story</w:t>
            </w:r>
            <w:r>
              <w:rPr>
                <w:color w:val="0000FF"/>
              </w:rPr>
              <w:t>{% endif %}</w:t>
            </w:r>
          </w:p>
          <w:p>
            <w:pPr>
              <w:pStyle w:val="ListParagraph"/>
              <w:widowControl w:val="false"/>
              <w:numPr>
                <w:ilvl w:val="0"/>
                <w:numId w:val="1"/>
              </w:numPr>
              <w:spacing w:beforeAutospacing="0" w:before="0" w:afterAutospacing="0" w:after="120"/>
              <w:ind w:left="330" w:hanging="0"/>
              <w:rPr/>
            </w:pPr>
            <w:r>
              <w:rPr>
                <w:rFonts w:eastAsia="Calibri" w:eastAsiaTheme="minorHAnsi"/>
              </w:rPr>
              <w:t>Fill out and file an Answer</w:t>
              <w:br/>
            </w:r>
            <w:del w:id="37" w:author="Caroline Robinson [2]" w:date="2024-03-01T09:21:00Z">
              <w:r>
                <w:rPr>
                  <w:rFonts w:eastAsia="Calibri" w:eastAsiaTheme="minorHAnsi"/>
                </w:rPr>
                <w:delText>If you need information about filling out your Answer, you can start this Guided Assistant again and choose “The other parent started a custody case and I want to respond.”  If you want to save this Action Plan, be sure to download, save, or print it before you start over.  Or you can l</w:delText>
              </w:r>
            </w:del>
            <w:ins w:id="38" w:author="Caroline Robinson [2]" w:date="2024-03-01T09:22:00Z">
              <w:r>
                <w:rPr>
                  <w:rFonts w:eastAsia="Calibri" w:eastAsiaTheme="minorHAnsi"/>
                </w:rPr>
                <w:t>L</w:t>
              </w:r>
            </w:ins>
            <w:r>
              <w:rPr>
                <w:rFonts w:eastAsia="Calibri" w:eastAsiaTheme="minorHAnsi"/>
              </w:rPr>
              <w:t xml:space="preserve">earn about filing an </w:t>
            </w:r>
            <w:del w:id="39" w:author="Caroline Robinson [2]" w:date="2024-03-01T09:22:00Z">
              <w:r>
                <w:rPr>
                  <w:rFonts w:eastAsia="Calibri" w:eastAsiaTheme="minorHAnsi"/>
                </w:rPr>
                <w:delText xml:space="preserve">answer </w:delText>
              </w:r>
            </w:del>
            <w:ins w:id="40" w:author="Caroline Robinson [2]" w:date="2024-03-01T09:22:00Z">
              <w:r>
                <w:rPr>
                  <w:rFonts w:eastAsia="Calibri" w:eastAsiaTheme="minorHAnsi"/>
                </w:rPr>
                <w:t>Answer. See</w:t>
              </w:r>
            </w:ins>
            <w:ins w:id="41" w:author="Caroline Robinson [2]" w:date="2024-03-01T09:23:00Z">
              <w:r>
                <w:rPr>
                  <w:rFonts w:eastAsia="Calibri" w:eastAsiaTheme="minorHAnsi"/>
                </w:rPr>
                <w:t xml:space="preserve"> the court's web page</w:t>
              </w:r>
            </w:ins>
            <w:ins w:id="42" w:author="Caroline Robinson [2]" w:date="2024-03-01T09:22:00Z">
              <w:r>
                <w:rPr>
                  <w:rFonts w:eastAsia="Calibri" w:eastAsiaTheme="minorHAnsi"/>
                </w:rPr>
                <w:t xml:space="preserve"> </w:t>
              </w:r>
            </w:ins>
            <w:hyperlink r:id="rId9">
              <w:ins w:id="43" w:author="Caroline Robinson [2]" w:date="2024-03-01T09:22:00Z">
                <w:r>
                  <w:rPr>
                    <w:rStyle w:val="InternetLink"/>
                    <w:rFonts w:eastAsia="Calibri" w:eastAsiaTheme="minorHAnsi"/>
                  </w:rPr>
                  <w:t>Responding to a Complaint Served on You</w:t>
                </w:r>
              </w:ins>
            </w:hyperlink>
            <w:ins w:id="44" w:author="Caroline Robinson [2]" w:date="2024-03-01T09:23:00Z">
              <w:r>
                <w:rPr>
                  <w:rFonts w:eastAsia="Calibri" w:eastAsiaTheme="minorHAnsi"/>
                </w:rPr>
                <w:t>.</w:t>
              </w:r>
            </w:ins>
            <w:del w:id="45" w:author="Caroline Robinson [2]" w:date="2024-03-01T09:23:00Z">
              <w:r>
                <w:rPr>
                  <w:rFonts w:eastAsia="Calibri" w:eastAsiaTheme="minorHAnsi"/>
                </w:rPr>
                <w:delText>”</w:delText>
              </w:r>
            </w:del>
            <w:r>
              <w:rPr>
                <w:rFonts w:eastAsia="Calibri" w:eastAsiaTheme="minorHAnsi"/>
              </w:rPr>
              <w:t xml:space="preserve"> </w:t>
            </w:r>
            <w:del w:id="46" w:author="Caroline Robinson [2]" w:date="2024-03-01T09:22:00Z">
              <w:r>
                <w:rPr>
                  <w:rFonts w:eastAsia="Calibri" w:eastAsiaTheme="minorHAnsi"/>
                  <w:color w:val="EA9999"/>
                </w:rPr>
                <w:delText>http://courts.Alaska.gov/shc/family/answer.htm</w:delText>
              </w:r>
            </w:del>
            <w:r>
              <w:rPr>
                <w:rFonts w:eastAsia="Calibri" w:eastAsiaTheme="minorHAnsi"/>
                <w:color w:val="EA9999"/>
              </w:rPr>
              <w:t>{% if stage_of_default == 'application filed' %}</w:t>
            </w:r>
          </w:p>
          <w:p>
            <w:pPr>
              <w:pStyle w:val="ListParagraph"/>
              <w:widowControl w:val="false"/>
              <w:numPr>
                <w:ilvl w:val="0"/>
                <w:numId w:val="1"/>
              </w:numPr>
              <w:spacing w:beforeAutospacing="0" w:before="54" w:afterAutospacing="0" w:after="0"/>
              <w:ind w:left="330" w:hanging="0"/>
              <w:rPr>
                <w:rFonts w:eastAsia="Calibri" w:eastAsiaTheme="minorHAnsi"/>
                <w:ins w:id="47" w:author="Caroline Robinson [2]" w:date="2024-03-01T09:26:00Z"/>
              </w:rPr>
            </w:pPr>
            <w:r>
              <w:rPr>
                <w:rFonts w:eastAsia="Calibri" w:eastAsiaTheme="minorHAnsi"/>
              </w:rPr>
              <w:t>Fill out and file a document called a “motion"</w:t>
            </w:r>
          </w:p>
          <w:p>
            <w:pPr>
              <w:pStyle w:val="ListParagraph"/>
              <w:widowControl w:val="false"/>
              <w:numPr>
                <w:ilvl w:val="1"/>
                <w:numId w:val="1"/>
              </w:numPr>
              <w:spacing w:beforeAutospacing="0" w:before="54" w:afterAutospacing="0" w:after="0"/>
              <w:ind w:left="780" w:hanging="360"/>
              <w:rPr>
                <w:rFonts w:eastAsia="Calibri" w:eastAsiaTheme="minorHAnsi"/>
                <w:ins w:id="53" w:author="Caroline Robinson [2]" w:date="2024-03-01T09:25:00Z"/>
              </w:rPr>
            </w:pPr>
            <w:ins w:id="48" w:author="Caroline Robinson [2]" w:date="2024-03-01T09:27:00Z">
              <w:r>
                <w:rPr>
                  <w:rFonts w:eastAsia="Calibri" w:eastAsiaTheme="minorHAnsi"/>
                </w:rPr>
                <w:t>T</w:t>
              </w:r>
            </w:ins>
            <w:ins w:id="49" w:author="Caroline Robinson [2]" w:date="2024-03-01T09:25:00Z">
              <w:r>
                <w:rPr>
                  <w:rFonts w:eastAsia="Calibri" w:eastAsiaTheme="minorHAnsi"/>
                </w:rPr>
                <w:t xml:space="preserve">itle it </w:t>
              </w:r>
            </w:ins>
            <w:ins w:id="50" w:author="Caroline Robinson [2]" w:date="2024-03-01T09:27:00Z">
              <w:r>
                <w:rPr>
                  <w:rFonts w:eastAsia="Calibri" w:eastAsiaTheme="minorHAnsi"/>
                </w:rPr>
                <w:t>"</w:t>
              </w:r>
            </w:ins>
            <w:ins w:id="51" w:author="Caroline Robinson [2]" w:date="2024-03-01T09:25:00Z">
              <w:r>
                <w:rPr>
                  <w:rFonts w:eastAsia="Calibri" w:eastAsiaTheme="minorHAnsi"/>
                </w:rPr>
                <w:t>Motion and Affidavit to Accept Late Filed Answer,</w:t>
              </w:r>
            </w:ins>
            <w:ins w:id="52" w:author="Caroline Robinson [2]" w:date="2024-03-01T09:27:00Z">
              <w:r>
                <w:rPr>
                  <w:rFonts w:eastAsia="Calibri" w:eastAsiaTheme="minorHAnsi"/>
                </w:rPr>
                <w:t>"</w:t>
              </w:r>
            </w:ins>
          </w:p>
          <w:p>
            <w:pPr>
              <w:pStyle w:val="ListParagraph"/>
              <w:widowControl w:val="false"/>
              <w:numPr>
                <w:ilvl w:val="1"/>
                <w:numId w:val="1"/>
              </w:numPr>
              <w:spacing w:beforeAutospacing="0" w:before="54" w:afterAutospacing="0" w:after="0"/>
              <w:ind w:left="780" w:hanging="360"/>
              <w:rPr>
                <w:rFonts w:eastAsia="Calibri" w:eastAsiaTheme="minorHAnsi"/>
                <w:ins w:id="58" w:author="Caroline Robinson [2]" w:date="2024-03-01T09:25:00Z"/>
              </w:rPr>
            </w:pPr>
            <w:ins w:id="54" w:author="Caroline Robinson [2]" w:date="2024-03-01T09:27:00Z">
              <w:r>
                <w:rPr>
                  <w:rFonts w:eastAsia="Calibri" w:eastAsiaTheme="minorHAnsi"/>
                </w:rPr>
                <w:t>A</w:t>
              </w:r>
            </w:ins>
            <w:ins w:id="55" w:author="Caroline Robinson [2]" w:date="2024-03-01T09:25:00Z">
              <w:r>
                <w:rPr>
                  <w:rFonts w:eastAsia="Calibri" w:eastAsiaTheme="minorHAnsi"/>
                </w:rPr>
                <w:t>sk the court to accept your Answer even though it is late</w:t>
              </w:r>
            </w:ins>
            <w:ins w:id="56" w:author="Caroline Robinson [2]" w:date="2024-03-01T09:27:00Z">
              <w:r>
                <w:rPr>
                  <w:rFonts w:eastAsia="Calibri" w:eastAsiaTheme="minorHAnsi"/>
                </w:rPr>
                <w:t>. A</w:t>
              </w:r>
            </w:ins>
            <w:ins w:id="57" w:author="Caroline Robinson [2]" w:date="2024-03-01T09:25:00Z">
              <w:r>
                <w:rPr>
                  <w:rFonts w:eastAsia="Calibri" w:eastAsiaTheme="minorHAnsi"/>
                </w:rPr>
                <w:t>nd</w:t>
              </w:r>
            </w:ins>
          </w:p>
          <w:p>
            <w:pPr>
              <w:pStyle w:val="ListParagraph"/>
              <w:widowControl w:val="false"/>
              <w:numPr>
                <w:ilvl w:val="1"/>
                <w:numId w:val="1"/>
              </w:numPr>
              <w:spacing w:beforeAutospacing="0" w:before="0" w:afterAutospacing="0" w:after="120"/>
              <w:ind w:left="780" w:hanging="360"/>
              <w:rPr>
                <w:rFonts w:eastAsia="Calibri" w:eastAsiaTheme="minorHAnsi"/>
                <w:ins w:id="63" w:author="Caroline Robinson [2]" w:date="2024-03-01T09:25:00Z"/>
              </w:rPr>
            </w:pPr>
            <w:ins w:id="59" w:author="Caroline Robinson [2]" w:date="2024-03-01T09:27:00Z">
              <w:r>
                <w:rPr>
                  <w:rFonts w:eastAsia="Calibri" w:eastAsiaTheme="minorHAnsi"/>
                </w:rPr>
                <w:t>A</w:t>
              </w:r>
            </w:ins>
            <w:ins w:id="60" w:author="Caroline Robinson [2]" w:date="2024-03-01T09:25:00Z">
              <w:r>
                <w:rPr>
                  <w:rFonts w:eastAsia="Calibri" w:eastAsiaTheme="minorHAnsi"/>
                </w:rPr>
                <w:t xml:space="preserve">sk the court to not enter an </w:t>
              </w:r>
            </w:ins>
            <w:ins w:id="61" w:author="Caroline Robinson [2]" w:date="2024-03-01T09:25:00Z">
              <w:r>
                <w:rPr>
                  <w:rFonts w:eastAsia="Calibri" w:eastAsiaTheme="minorHAnsi"/>
                  <w:b/>
                  <w:bCs/>
                </w:rPr>
                <w:t>Entry of Default</w:t>
              </w:r>
            </w:ins>
            <w:ins w:id="62" w:author="Caroline Robinson [2]" w:date="2024-03-01T09:27:00Z">
              <w:r>
                <w:rPr>
                  <w:rFonts w:eastAsia="Calibri" w:eastAsiaTheme="minorHAnsi"/>
                  <w:b/>
                  <w:bCs/>
                </w:rPr>
                <w:t>.</w:t>
              </w:r>
            </w:ins>
          </w:p>
          <w:p>
            <w:pPr>
              <w:pStyle w:val="Body"/>
              <w:spacing w:before="0" w:after="280"/>
              <w:rPr/>
            </w:pPr>
            <w:ins w:id="64" w:author="Caroline Robinson [2]" w:date="2024-03-01T09:29:00Z">
              <w:commentRangeStart w:id="5"/>
              <w:r>
                <w:rPr/>
                <w:t xml:space="preserve">See </w:t>
              </w:r>
            </w:ins>
            <w:ins w:id="65" w:author="Caroline Robinson [2]" w:date="2024-03-01T09:25:00Z">
              <w:r>
                <w:rPr/>
                <w:t xml:space="preserve">Asking for an Order in a Divorce Case When the Issue </w:t>
              </w:r>
            </w:ins>
            <w:ins w:id="66" w:author="Caroline Robinson [2]" w:date="2024-04-01T10:22:00Z">
              <w:r>
                <w:rPr/>
                <w:t>Cannot</w:t>
              </w:r>
            </w:ins>
            <w:ins w:id="67" w:author="Caroline Robinson [2]" w:date="2024-03-01T09:25:00Z">
              <w:r>
                <w:rPr/>
                <w:t xml:space="preserve"> Wait for the Court’s Final Decision (Filing a Motion)</w:t>
              </w:r>
            </w:ins>
            <w:r>
              <w:rPr/>
            </w:r>
            <w:ins w:id="68" w:author="Caroline Robinson [2]" w:date="2024-03-01T09:25:00Z">
              <w:commentRangeEnd w:id="5"/>
              <w:r>
                <w:commentReference w:id="5"/>
              </w:r>
              <w:r>
                <w:rPr/>
                <w:t>”</w:t>
              </w:r>
            </w:ins>
            <w:r>
              <w:rPr>
                <w:color w:val="EA9999"/>
              </w:rPr>
              <w:t>{% elif stage_of_default == 'hearing scheduled' %}</w:t>
            </w:r>
          </w:p>
          <w:p>
            <w:pPr>
              <w:pStyle w:val="ListParagraph"/>
              <w:widowControl w:val="false"/>
              <w:numPr>
                <w:ilvl w:val="0"/>
                <w:numId w:val="1"/>
              </w:numPr>
              <w:spacing w:beforeAutospacing="0" w:before="54" w:afterAutospacing="0" w:after="0"/>
              <w:ind w:left="330" w:hanging="0"/>
              <w:rPr/>
            </w:pPr>
            <w:r>
              <w:rPr>
                <w:rFonts w:eastAsia="Calibri" w:eastAsiaTheme="minorHAnsi"/>
              </w:rPr>
              <w:t xml:space="preserve">Fill out and file </w:t>
            </w:r>
            <w:r>
              <w:rPr>
                <w:rFonts w:eastAsia="Calibri" w:eastAsiaTheme="minorHAnsi"/>
                <w:b/>
                <w:bCs/>
              </w:rPr>
              <w:t>Motion and Affidavit to Set Aside Entry of Default and Accept Late Filed Answer, SHC-410</w:t>
            </w:r>
            <w:r>
              <w:rPr>
                <w:rFonts w:eastAsia="Calibri" w:eastAsiaTheme="minorHAnsi"/>
              </w:rPr>
              <w:t xml:space="preserve"> </w:t>
            </w:r>
            <w:hyperlink r:id="rId10">
              <w:r>
                <w:rPr>
                  <w:rStyle w:val="InternetLink"/>
                  <w:rFonts w:eastAsia="Calibri" w:eastAsiaTheme="minorHAnsi"/>
                </w:rPr>
                <w:t>Word</w:t>
              </w:r>
            </w:hyperlink>
            <w:r>
              <w:rPr>
                <w:rFonts w:eastAsia="Calibri" w:eastAsiaTheme="minorHAnsi"/>
              </w:rPr>
              <w:t xml:space="preserve"> | </w:t>
            </w:r>
            <w:hyperlink r:id="rId11">
              <w:r>
                <w:rPr>
                  <w:rStyle w:val="InternetLink"/>
                  <w:rFonts w:eastAsia="Calibri" w:eastAsiaTheme="minorHAnsi"/>
                </w:rPr>
                <w:t>PDF</w:t>
              </w:r>
            </w:hyperlink>
            <w:r>
              <w:rPr>
                <w:rFonts w:eastAsia="Calibri" w:eastAsiaTheme="minorHAnsi"/>
              </w:rPr>
              <w:t xml:space="preserve">.  This asks the court to undo the </w:t>
            </w:r>
            <w:r>
              <w:rPr>
                <w:rFonts w:eastAsia="Calibri" w:eastAsiaTheme="minorHAnsi"/>
                <w:b/>
                <w:bCs/>
              </w:rPr>
              <w:t>Entry of Default</w:t>
            </w:r>
            <w:r>
              <w:rPr>
                <w:rFonts w:eastAsia="Calibri" w:eastAsiaTheme="minorHAnsi"/>
              </w:rPr>
              <w:t xml:space="preserve"> and to accept your Answer even though it is late.</w:t>
            </w:r>
          </w:p>
          <w:p>
            <w:pPr>
              <w:pStyle w:val="ListParagraph"/>
              <w:widowControl w:val="false"/>
              <w:numPr>
                <w:ilvl w:val="1"/>
                <w:numId w:val="1"/>
              </w:numPr>
              <w:spacing w:beforeAutospacing="0" w:before="54" w:afterAutospacing="0" w:after="0"/>
              <w:ind w:left="780" w:hanging="360"/>
              <w:rPr>
                <w:rFonts w:eastAsia="Calibri" w:eastAsiaTheme="minorHAnsi"/>
              </w:rPr>
            </w:pPr>
            <w:r>
              <w:rPr>
                <w:rFonts w:eastAsia="Calibri" w:eastAsiaTheme="minorHAnsi"/>
              </w:rPr>
              <w:t>Fill in your contact information at the top.</w:t>
            </w:r>
          </w:p>
          <w:p>
            <w:pPr>
              <w:pStyle w:val="ListParagraph"/>
              <w:widowControl w:val="false"/>
              <w:numPr>
                <w:ilvl w:val="1"/>
                <w:numId w:val="1"/>
              </w:numPr>
              <w:spacing w:beforeAutospacing="0" w:before="54" w:afterAutospacing="0" w:after="0"/>
              <w:ind w:left="780" w:hanging="360"/>
              <w:rPr>
                <w:rFonts w:eastAsia="Calibri" w:eastAsiaTheme="minorHAnsi"/>
              </w:rPr>
            </w:pPr>
            <w:r>
              <w:rPr>
                <w:rFonts w:eastAsia="Calibri" w:eastAsiaTheme="minorHAnsi"/>
              </w:rPr>
              <w:t xml:space="preserve">Fill in the rest of the top of the page to match the information and case number on the </w:t>
            </w:r>
            <w:r>
              <w:rPr>
                <w:rFonts w:eastAsia="Calibri" w:eastAsiaTheme="minorHAnsi"/>
                <w:b/>
                <w:bCs/>
              </w:rPr>
              <w:t>Complaint and Summons</w:t>
            </w:r>
            <w:r>
              <w:rPr>
                <w:rFonts w:eastAsia="Calibri" w:eastAsiaTheme="minorHAnsi"/>
              </w:rPr>
              <w:t>.</w:t>
            </w:r>
          </w:p>
          <w:p>
            <w:pPr>
              <w:pStyle w:val="ListParagraph"/>
              <w:widowControl w:val="false"/>
              <w:numPr>
                <w:ilvl w:val="1"/>
                <w:numId w:val="1"/>
              </w:numPr>
              <w:spacing w:beforeAutospacing="0" w:before="54" w:afterAutospacing="0" w:after="0"/>
              <w:ind w:left="780" w:hanging="360"/>
              <w:rPr>
                <w:rFonts w:eastAsia="Calibri" w:eastAsiaTheme="minorHAnsi"/>
              </w:rPr>
            </w:pPr>
            <w:r>
              <w:rPr>
                <w:rFonts w:eastAsia="Calibri" w:eastAsiaTheme="minorHAnsi"/>
              </w:rPr>
              <w:t>Explain why you did not file your Answer by the 20-day deadline.</w:t>
            </w:r>
          </w:p>
          <w:p>
            <w:pPr>
              <w:pStyle w:val="ListParagraph"/>
              <w:widowControl w:val="false"/>
              <w:numPr>
                <w:ilvl w:val="1"/>
                <w:numId w:val="1"/>
              </w:numPr>
              <w:spacing w:beforeAutospacing="0" w:before="0" w:afterAutospacing="0" w:after="120"/>
              <w:ind w:left="780" w:hanging="360"/>
              <w:rPr>
                <w:rFonts w:eastAsia="Calibri" w:eastAsiaTheme="minorHAnsi"/>
              </w:rPr>
            </w:pPr>
            <w:r>
              <w:rPr>
                <w:rFonts w:eastAsia="Calibri" w:eastAsiaTheme="minorHAnsi"/>
              </w:rPr>
              <w:t>Sign in front of a notary, who will need to see a picture ID. Court staff can notarize your signature for free.</w:t>
            </w:r>
            <w:r>
              <w:rPr>
                <w:rFonts w:eastAsia="Calibri" w:eastAsiaTheme="minorHAnsi"/>
                <w:color w:val="EA9999"/>
              </w:rPr>
              <w:t xml:space="preserve"> {% endif %}</w:t>
            </w:r>
          </w:p>
          <w:p>
            <w:pPr>
              <w:pStyle w:val="Body"/>
              <w:spacing w:before="280" w:after="280"/>
              <w:rPr/>
            </w:pPr>
            <w:r>
              <w:rPr>
                <w:color w:val="6AA84F"/>
              </w:rPr>
              <w:t>{% endif %}</w:t>
            </w:r>
          </w:p>
          <w:p>
            <w:pPr>
              <w:pStyle w:val="ListParagraph"/>
              <w:widowControl w:val="false"/>
              <w:numPr>
                <w:ilvl w:val="0"/>
                <w:numId w:val="1"/>
              </w:numPr>
              <w:spacing w:beforeAutospacing="0" w:before="0" w:afterAutospacing="0" w:after="120"/>
              <w:ind w:left="420" w:hanging="0"/>
              <w:rPr>
                <w:rFonts w:eastAsia="Calibri" w:eastAsiaTheme="minorHAnsi"/>
                <w:del w:id="71" w:author="Caroline Robinson [2]" w:date="2024-03-01T09:30:00Z"/>
              </w:rPr>
            </w:pPr>
            <w:ins w:id="69" w:author="Caroline Robinson [2]" w:date="2024-03-01T09:30:00Z">
              <w:r>
                <w:rPr>
                  <w:rFonts w:eastAsia="Calibri" w:eastAsiaTheme="minorHAnsi"/>
                </w:rPr>
                <w:t xml:space="preserve">Give the other parent a copy.  You have to give the other parent a copy of every document you file with the court.  You can use regular mail or deliver it by hand.  </w:t>
              </w:r>
            </w:ins>
            <w:del w:id="70" w:author="Caroline Robinson [2]" w:date="2024-03-01T09:30:00Z">
              <w:r>
                <w:rPr>
                  <w:rFonts w:eastAsia="Calibri" w:eastAsiaTheme="minorHAnsi"/>
                </w:rPr>
                <w:delText>Give the other parent a copy</w:delText>
              </w:r>
            </w:del>
          </w:p>
          <w:p>
            <w:pPr>
              <w:pStyle w:val="ListParagraph"/>
              <w:widowControl w:val="false"/>
              <w:numPr>
                <w:ilvl w:val="0"/>
                <w:numId w:val="1"/>
              </w:numPr>
              <w:spacing w:beforeAutospacing="0" w:before="0" w:afterAutospacing="0" w:after="120"/>
              <w:ind w:left="420" w:hanging="0"/>
              <w:rPr>
                <w:rFonts w:eastAsia="Calibri" w:eastAsiaTheme="minorHAnsi"/>
                <w:ins w:id="73" w:author="Caroline Robinson [2]" w:date="2024-03-01T09:30:00Z"/>
              </w:rPr>
            </w:pPr>
            <w:ins w:id="72" w:author="Caroline Robinson [2]" w:date="2024-03-01T09:30:00Z">
              <w:r>
                <w:rPr>
                  <w:rFonts w:eastAsia="Calibri" w:eastAsiaTheme="minorHAnsi"/>
                </w:rPr>
              </w:r>
            </w:ins>
          </w:p>
          <w:p>
            <w:pPr>
              <w:pStyle w:val="Heading3"/>
              <w:numPr>
                <w:ilvl w:val="0"/>
                <w:numId w:val="0"/>
              </w:numPr>
              <w:outlineLvl w:val="2"/>
              <w:rPr/>
            </w:pPr>
            <w:r>
              <w:rPr>
                <w:color w:val="9900FF"/>
              </w:rPr>
              <w:t>{% if stage_of_default in('application filed', 'hearing scheduled') %}</w:t>
            </w:r>
            <w:r>
              <w:rPr>
                <w:color w:val="0000FF"/>
              </w:rPr>
              <w:t>{% if proper_service in('process server', 'return receipt mail') %}</w:t>
            </w:r>
            <w:r>
              <w:rPr/>
              <w:t>Go forward with the case without telling the court your side of the story</w:t>
            </w:r>
            <w:r>
              <w:rPr>
                <w:color w:val="0000FF"/>
              </w:rPr>
              <w:t>{% endif %}</w:t>
            </w:r>
          </w:p>
          <w:p>
            <w:pPr>
              <w:pStyle w:val="Body"/>
              <w:spacing w:before="280" w:after="280"/>
              <w:rPr/>
            </w:pPr>
            <w:ins w:id="74" w:author="Caroline Robinson [2]" w:date="2024-03-01T09:31:00Z">
              <w:r>
                <w:rPr/>
                <w:t>If you are okay with the judge deciding the case based on the other parent’s Complaint without hearing from you, you do not need to do anything.  But once the judge decides, it is much harder to undo it.  If you file an Answer, the judge will consider what you want and there may be resources for you and the other parent to work out any disagreements through mediation or a settlement conference.</w:t>
              </w:r>
            </w:ins>
            <w:r>
              <w:rPr>
                <w:color w:val="9900FF"/>
              </w:rPr>
              <w:t>{% endif %}</w:t>
            </w:r>
          </w:p>
          <w:p>
            <w:pPr>
              <w:pStyle w:val="Heading3"/>
              <w:numPr>
                <w:ilvl w:val="0"/>
                <w:numId w:val="0"/>
              </w:numPr>
              <w:outlineLvl w:val="2"/>
              <w:rPr/>
            </w:pPr>
            <w:r>
              <w:rPr/>
              <w:t>Links in this step</w:t>
            </w:r>
          </w:p>
          <w:p>
            <w:pPr>
              <w:pStyle w:val="Body"/>
              <w:spacing w:before="280" w:after="280"/>
              <w:rPr/>
            </w:pPr>
            <w:r>
              <w:rPr>
                <w:color w:val="9900FF"/>
              </w:rPr>
              <w:t>{% if stage_of_default in('application filed', 'hearing scheduled') %}</w:t>
            </w:r>
            <w:hyperlink r:id="rId12">
              <w:r>
                <w:rPr>
                  <w:rStyle w:val="InternetLink"/>
                  <w:b/>
                  <w:bCs/>
                  <w:color w:val="auto"/>
                  <w:u w:val="none"/>
                </w:rPr>
                <w:t>Responding to a Complaint Served on You</w:t>
              </w:r>
            </w:hyperlink>
            <w:r>
              <w:rPr/>
              <w:br/>
              <w:t>courts.alaska.gov/shc/family/answer.htm</w:t>
            </w:r>
            <w:r>
              <w:rPr>
                <w:color w:val="9900FF"/>
              </w:rPr>
              <w:t>{% endif %}</w:t>
            </w:r>
          </w:p>
          <w:p>
            <w:pPr>
              <w:pStyle w:val="Body"/>
              <w:spacing w:before="280" w:after="280"/>
              <w:rPr/>
            </w:pPr>
            <w:r>
              <w:rPr>
                <w:color w:val="FF0000"/>
              </w:rPr>
              <w:t>{% if military %}</w:t>
            </w:r>
            <w:hyperlink r:id="rId13">
              <w:r>
                <w:rPr>
                  <w:rStyle w:val="InternetLink"/>
                  <w:b/>
                  <w:bCs/>
                  <w:color w:val="auto"/>
                  <w:u w:val="none"/>
                </w:rPr>
                <w:t>the Servicemembers Civil Relief Act</w:t>
              </w:r>
            </w:hyperlink>
            <w:r>
              <w:rPr/>
              <w:br/>
              <w:t>militaryonesource.mil/financial-legal/personal-finance/servicemembers-civil-relief-act</w:t>
            </w:r>
          </w:p>
          <w:p>
            <w:pPr>
              <w:pStyle w:val="Body"/>
              <w:spacing w:before="280" w:after="280"/>
              <w:rPr>
                <w:color w:val="FF0000"/>
              </w:rPr>
            </w:pPr>
            <w:hyperlink r:id="rId14">
              <w:r>
                <w:rPr>
                  <w:rStyle w:val="InternetLink"/>
                  <w:b/>
                  <w:bCs/>
                  <w:color w:val="auto"/>
                  <w:u w:val="none"/>
                </w:rPr>
                <w:t>Military OneSource</w:t>
              </w:r>
            </w:hyperlink>
            <w:r>
              <w:rPr/>
              <w:br/>
              <w:t>militaryonesource.mil</w:t>
            </w:r>
            <w:r>
              <w:rPr>
                <w:color w:val="FF0000"/>
              </w:rPr>
              <w:t>{% endif %}</w:t>
            </w:r>
          </w:p>
          <w:p>
            <w:pPr>
              <w:pStyle w:val="Body"/>
              <w:spacing w:before="280" w:after="280"/>
              <w:rPr/>
            </w:pPr>
            <w:r>
              <w:rPr>
                <w:color w:val="A4C2F4"/>
              </w:rPr>
              <w:t>{% if stage_of_default == 'judgment entered' %}</w:t>
            </w:r>
            <w:r>
              <w:rPr>
                <w:b/>
                <w:bCs/>
              </w:rPr>
              <w:t>Motion and Affidavit to Set Aside the Judgment or Order, SHC-1548</w:t>
              <w:br/>
            </w:r>
            <w:r>
              <w:rPr/>
              <w:t xml:space="preserve">as a </w:t>
            </w:r>
            <w:hyperlink r:id="rId15">
              <w:r>
                <w:rPr/>
                <w:t>Word</w:t>
              </w:r>
            </w:hyperlink>
            <w:r>
              <w:rPr/>
              <w:t xml:space="preserve"> file</w:t>
              <w:br/>
              <w:t>courts.alaska.gov/shc/family/docs/shc-1548.doc</w:t>
              <w:br/>
              <w:t xml:space="preserve">as a </w:t>
            </w:r>
            <w:hyperlink r:id="rId16">
              <w:r>
                <w:rPr/>
                <w:t>PDF</w:t>
              </w:r>
            </w:hyperlink>
            <w:r>
              <w:rPr/>
              <w:br/>
              <w:t>courts.alaska.gov/shc/family/docs/shc-1548n.pdf</w:t>
            </w:r>
          </w:p>
          <w:p>
            <w:pPr>
              <w:pStyle w:val="Body"/>
              <w:spacing w:before="280" w:after="280"/>
              <w:rPr>
                <w:b/>
                <w:b/>
                <w:bCs/>
              </w:rPr>
            </w:pPr>
            <w:r>
              <w:rPr>
                <w:b/>
                <w:bCs/>
              </w:rPr>
              <w:t>Proposed Order on Motion, SHC-1302</w:t>
            </w:r>
            <w:r>
              <w:rPr/>
              <w:t xml:space="preserve"> </w:t>
              <w:br/>
            </w:r>
            <w:hyperlink r:id="rId17">
              <w:r>
                <w:rPr/>
                <w:t>Word</w:t>
              </w:r>
            </w:hyperlink>
            <w:r>
              <w:rPr/>
              <w:br/>
              <w:t xml:space="preserve">courts.alaska.gov/shc/family/docs/shc-1302.doc </w:t>
              <w:br/>
              <w:t xml:space="preserve">as a </w:t>
            </w:r>
            <w:hyperlink r:id="rId18">
              <w:r>
                <w:rPr/>
                <w:t>PDF</w:t>
              </w:r>
            </w:hyperlink>
            <w:r>
              <w:rPr/>
              <w:br/>
              <w:t>courts.alaska.gov/shc/family/docs/shc-1302n.pdf</w:t>
            </w:r>
            <w:r>
              <w:rPr>
                <w:color w:val="A4C2F4"/>
              </w:rPr>
              <w:t>{% elif stage_of_default == 'hearing scheduled' %}</w:t>
            </w:r>
          </w:p>
          <w:p>
            <w:pPr>
              <w:pStyle w:val="Body"/>
              <w:spacing w:before="280" w:after="0"/>
              <w:rPr/>
            </w:pPr>
            <w:r>
              <w:rPr>
                <w:b/>
                <w:bCs/>
              </w:rPr>
              <w:t>Motion and Affidavit to Set Aside Entry of Default and Accept Late Filed Answer, SHC-410</w:t>
            </w:r>
            <w:r>
              <w:rPr/>
              <w:br/>
              <w:t xml:space="preserve">as a </w:t>
            </w:r>
            <w:hyperlink r:id="rId19">
              <w:r>
                <w:rPr/>
                <w:t>Word</w:t>
              </w:r>
            </w:hyperlink>
            <w:r>
              <w:rPr/>
              <w:t xml:space="preserve"> file</w:t>
              <w:br/>
              <w:t>courts.alaska.gov/shc/family/docs/shc-410.doc</w:t>
              <w:br/>
              <w:t xml:space="preserve">as a </w:t>
            </w:r>
            <w:hyperlink r:id="rId20">
              <w:r>
                <w:rPr/>
                <w:t>PDF</w:t>
              </w:r>
            </w:hyperlink>
            <w:r>
              <w:rPr/>
              <w:br/>
              <w:t>courts.alaska.gov/shc/family/docs/shc-410n.pdf</w:t>
            </w:r>
            <w:r>
              <w:rPr>
                <w:color w:val="A4C2F4"/>
              </w:rPr>
              <w:t>{% endif %}</w:t>
            </w:r>
          </w:p>
        </w:tc>
      </w:tr>
      <w:tr>
        <w:trPr/>
        <w:tc>
          <w:tcPr>
            <w:tcW w:w="2901" w:type="dxa"/>
            <w:tcBorders>
              <w:top w:val="nil"/>
              <w:left w:val="nil"/>
              <w:bottom w:val="nil"/>
              <w:right w:val="nil"/>
            </w:tcBorders>
            <w:tcMar>
              <w:top w:w="0" w:type="dxa"/>
              <w:left w:w="108" w:type="dxa"/>
              <w:right w:w="108" w:type="dxa"/>
            </w:tcMar>
          </w:tcPr>
          <w:p>
            <w:pPr>
              <w:pStyle w:val="Body"/>
              <w:spacing w:before="0" w:after="0"/>
              <w:rPr/>
            </w:pPr>
            <w:r>
              <w:rPr/>
              <w:t>{%tr endif %}</w:t>
            </w:r>
          </w:p>
        </w:tc>
        <w:tc>
          <w:tcPr>
            <w:tcW w:w="7596" w:type="dxa"/>
            <w:tcBorders>
              <w:top w:val="nil"/>
              <w:left w:val="nil"/>
              <w:bottom w:val="nil"/>
              <w:right w:val="nil"/>
            </w:tcBorders>
            <w:tcMar>
              <w:top w:w="0" w:type="dxa"/>
              <w:left w:w="108" w:type="dxa"/>
              <w:right w:w="108" w:type="dxa"/>
            </w:tcMar>
          </w:tcPr>
          <w:p>
            <w:pPr>
              <w:pStyle w:val="Body"/>
              <w:spacing w:before="0" w:after="0"/>
              <w:rPr/>
            </w:pPr>
            <w:r>
              <w:rPr/>
            </w:r>
          </w:p>
        </w:tc>
      </w:tr>
      <w:tr>
        <w:trPr/>
        <w:tc>
          <w:tcPr>
            <w:tcW w:w="2901" w:type="dxa"/>
            <w:tcBorders>
              <w:top w:val="nil"/>
              <w:left w:val="nil"/>
              <w:bottom w:val="nil"/>
              <w:right w:val="nil"/>
            </w:tcBorders>
            <w:tcMar>
              <w:top w:w="0" w:type="dxa"/>
              <w:left w:w="108" w:type="dxa"/>
              <w:right w:w="108" w:type="dxa"/>
            </w:tcMar>
          </w:tcPr>
          <w:p>
            <w:pPr>
              <w:pStyle w:val="Body"/>
              <w:spacing w:before="0" w:after="0"/>
              <w:rPr/>
            </w:pPr>
            <w:r>
              <w:rPr>
                <w:color w:val="FF0000"/>
              </w:rPr>
              <w:t>{%tr if type_of_response.any_true('ak custody case', 'case in 2 states', 'wrong state', 'default') or (type_of_response['improper service'] and improper_service['answer']) %}</w:t>
            </w:r>
          </w:p>
        </w:tc>
        <w:tc>
          <w:tcPr>
            <w:tcW w:w="7596" w:type="dxa"/>
            <w:tcBorders>
              <w:top w:val="nil"/>
              <w:left w:val="nil"/>
              <w:bottom w:val="nil"/>
              <w:right w:val="nil"/>
            </w:tcBorders>
            <w:tcMar>
              <w:top w:w="0" w:type="dxa"/>
              <w:left w:w="108" w:type="dxa"/>
              <w:right w:w="108" w:type="dxa"/>
            </w:tcMar>
          </w:tcPr>
          <w:p>
            <w:pPr>
              <w:pStyle w:val="Body"/>
              <w:spacing w:before="0" w:after="0"/>
              <w:rPr/>
            </w:pPr>
            <w:r>
              <w:rPr/>
            </w:r>
          </w:p>
        </w:tc>
      </w:tr>
      <w:tr>
        <w:trPr/>
        <w:tc>
          <w:tcPr>
            <w:tcW w:w="2901" w:type="dxa"/>
            <w:tcBorders>
              <w:top w:val="nil"/>
              <w:left w:val="nil"/>
              <w:bottom w:val="nil"/>
              <w:right w:val="nil"/>
            </w:tcBorders>
            <w:tcMar>
              <w:top w:w="0" w:type="dxa"/>
              <w:left w:w="108" w:type="dxa"/>
              <w:right w:w="108" w:type="dxa"/>
            </w:tcMar>
          </w:tcPr>
          <w:p>
            <w:pPr>
              <w:pStyle w:val="Heading2"/>
              <w:numPr>
                <w:ilvl w:val="0"/>
                <w:numId w:val="0"/>
              </w:numPr>
              <w:outlineLvl w:val="1"/>
              <w:rPr>
                <w:rFonts w:eastAsia="Calibri"/>
              </w:rPr>
            </w:pPr>
            <w:r>
              <w:rPr>
                <w:rFonts w:eastAsia="Calibri"/>
              </w:rPr>
              <w:t xml:space="preserve">Step </w:t>
            </w:r>
            <w:bookmarkStart w:id="1" w:name="Answer"/>
            <w:r>
              <w:rPr>
                <w:rFonts w:eastAsia="Calibri"/>
              </w:rPr>
              <w:fldChar w:fldCharType="begin"/>
            </w:r>
            <w:r>
              <w:rPr>
                <w:rFonts w:eastAsia="Calibri"/>
              </w:rPr>
              <w:instrText> SEQ stepList \* ARABIC </w:instrText>
            </w:r>
            <w:r>
              <w:rPr>
                <w:rFonts w:eastAsia="Calibri"/>
              </w:rPr>
              <w:fldChar w:fldCharType="separate"/>
            </w:r>
            <w:r>
              <w:rPr>
                <w:rFonts w:eastAsia="Calibri"/>
              </w:rPr>
              <w:t>6</w:t>
            </w:r>
            <w:r>
              <w:rPr>
                <w:rFonts w:eastAsia="Calibri"/>
              </w:rPr>
              <w:fldChar w:fldCharType="end"/>
            </w:r>
            <w:bookmarkEnd w:id="1"/>
            <w:r>
              <w:rPr>
                <w:rFonts w:eastAsia="Calibri"/>
              </w:rPr>
              <w:t>: Fill out the forms you need to answer and respond to the complaint (answer form tf)</w:t>
            </w:r>
          </w:p>
        </w:tc>
        <w:tc>
          <w:tcPr>
            <w:tcW w:w="7596" w:type="dxa"/>
            <w:tcBorders>
              <w:top w:val="nil"/>
              <w:left w:val="nil"/>
              <w:bottom w:val="nil"/>
              <w:right w:val="nil"/>
            </w:tcBorders>
            <w:tcMar>
              <w:top w:w="0" w:type="dxa"/>
              <w:left w:w="108" w:type="dxa"/>
              <w:right w:w="108" w:type="dxa"/>
            </w:tcMar>
          </w:tcPr>
          <w:p>
            <w:pPr>
              <w:pStyle w:val="Body"/>
              <w:spacing w:before="0" w:after="280"/>
              <w:rPr/>
            </w:pPr>
            <w:r>
              <w:rPr/>
              <w:t xml:space="preserve">You </w:t>
            </w:r>
            <w:r>
              <w:rPr>
                <w:b/>
                <w:bCs/>
              </w:rPr>
              <w:t>have</w:t>
            </w:r>
            <w:r>
              <w:rPr/>
              <w:t xml:space="preserve"> </w:t>
            </w:r>
            <w:r>
              <w:rPr>
                <w:b/>
                <w:bCs/>
              </w:rPr>
              <w:t xml:space="preserve">20 </w:t>
            </w:r>
            <w:r>
              <w:rPr/>
              <w:t>days to:</w:t>
            </w:r>
          </w:p>
          <w:p>
            <w:pPr>
              <w:pStyle w:val="Body"/>
              <w:widowControl w:val="false"/>
              <w:numPr>
                <w:ilvl w:val="0"/>
                <w:numId w:val="12"/>
              </w:numPr>
              <w:spacing w:beforeAutospacing="0" w:before="280" w:afterAutospacing="0" w:after="0"/>
              <w:ind w:left="405" w:hanging="360"/>
              <w:rPr>
                <w:rFonts w:eastAsia="Calibri" w:eastAsiaTheme="minorHAnsi"/>
              </w:rPr>
            </w:pPr>
            <w:r>
              <w:rPr>
                <w:rFonts w:eastAsia="Calibri" w:eastAsiaTheme="minorHAnsi"/>
              </w:rPr>
              <w:t>File these forms with the court. And</w:t>
            </w:r>
          </w:p>
          <w:p>
            <w:pPr>
              <w:pStyle w:val="Body"/>
              <w:widowControl w:val="false"/>
              <w:numPr>
                <w:ilvl w:val="0"/>
                <w:numId w:val="12"/>
              </w:numPr>
              <w:spacing w:beforeAutospacing="0" w:before="280" w:afterAutospacing="0" w:after="280"/>
              <w:ind w:left="405" w:hanging="360"/>
              <w:rPr>
                <w:rFonts w:eastAsia="Calibri" w:eastAsiaTheme="minorHAnsi"/>
              </w:rPr>
            </w:pPr>
            <w:r>
              <w:rPr>
                <w:rFonts w:eastAsia="Calibri" w:eastAsiaTheme="minorHAnsi"/>
              </w:rPr>
              <w:t>Mail , email or give a copy of the forms to {{ other_party_in_case }}.</w:t>
            </w:r>
          </w:p>
          <w:p>
            <w:pPr>
              <w:pStyle w:val="Body"/>
              <w:spacing w:before="280" w:after="280"/>
              <w:rPr/>
            </w:pPr>
            <w:r>
              <w:rPr/>
              <w:t>Answer each question completely.</w:t>
            </w:r>
          </w:p>
          <w:p>
            <w:pPr>
              <w:pStyle w:val="Heading3"/>
              <w:numPr>
                <w:ilvl w:val="0"/>
                <w:numId w:val="0"/>
              </w:numPr>
              <w:outlineLvl w:val="2"/>
              <w:rPr/>
            </w:pPr>
            <w:r>
              <w:rPr/>
              <w:t>Use</w:t>
            </w:r>
          </w:p>
          <w:p>
            <w:pPr>
              <w:pStyle w:val="ListParagraph"/>
              <w:widowControl w:val="false"/>
              <w:numPr>
                <w:ilvl w:val="0"/>
                <w:numId w:val="1"/>
              </w:numPr>
              <w:spacing w:beforeAutospacing="0" w:before="0" w:afterAutospacing="0" w:after="120"/>
              <w:ind w:left="435" w:hanging="0"/>
              <w:rPr>
                <w:color w:val="auto"/>
              </w:rPr>
            </w:pPr>
            <w:r>
              <w:rPr>
                <w:rFonts w:eastAsia="Calibri" w:eastAsiaTheme="minorHAnsi"/>
                <w:b/>
                <w:bCs/>
              </w:rPr>
              <w:t>Answer &amp; Counterclaim to a Custody Complaint, SHC-117</w:t>
            </w:r>
            <w:r>
              <w:rPr>
                <w:rFonts w:eastAsia="Calibri" w:eastAsiaTheme="minorHAnsi"/>
              </w:rPr>
              <w:t xml:space="preserve"> </w:t>
            </w:r>
            <w:hyperlink r:id="rId21">
              <w:r>
                <w:rPr>
                  <w:rFonts w:eastAsia="Calibri" w:eastAsiaTheme="minorHAnsi"/>
                </w:rPr>
                <w:t>Word</w:t>
              </w:r>
            </w:hyperlink>
            <w:r>
              <w:rPr>
                <w:rFonts w:eastAsia="Calibri" w:eastAsiaTheme="minorHAnsi"/>
              </w:rPr>
              <w:t xml:space="preserve"> | </w:t>
            </w:r>
            <w:hyperlink r:id="rId22">
              <w:r>
                <w:rPr>
                  <w:rFonts w:eastAsia="Calibri" w:eastAsiaTheme="minorHAnsi"/>
                </w:rPr>
                <w:t>PDF</w:t>
              </w:r>
            </w:hyperlink>
            <w:r>
              <w:rPr>
                <w:rFonts w:eastAsia="Calibri" w:eastAsiaTheme="minorHAnsi"/>
                <w:color w:val="FFC000"/>
              </w:rPr>
              <w:t>{% if stage_of_other_case == 'still going' %}</w:t>
            </w:r>
          </w:p>
          <w:p>
            <w:pPr>
              <w:pStyle w:val="Body"/>
              <w:widowControl w:val="false"/>
              <w:numPr>
                <w:ilvl w:val="0"/>
                <w:numId w:val="10"/>
              </w:numPr>
              <w:spacing w:beforeAutospacing="0" w:before="280" w:afterAutospacing="0" w:after="280"/>
              <w:ind w:left="405" w:hanging="360"/>
              <w:rPr>
                <w:rFonts w:eastAsia="Calibri" w:eastAsiaTheme="minorHAnsi"/>
              </w:rPr>
            </w:pPr>
            <w:r>
              <w:rPr>
                <w:rFonts w:eastAsia="Calibri" w:eastAsiaTheme="minorHAnsi"/>
              </w:rPr>
              <w:t>Check the “other” box in the “Affirmative Defenses” section of your Answer.</w:t>
              <w:br/>
              <w:t>Tell the Alaska court:</w:t>
            </w:r>
          </w:p>
          <w:p>
            <w:pPr>
              <w:pStyle w:val="ListParagraph"/>
              <w:widowControl w:val="false"/>
              <w:numPr>
                <w:ilvl w:val="0"/>
                <w:numId w:val="1"/>
              </w:numPr>
              <w:spacing w:beforeAutospacing="0" w:before="0" w:afterAutospacing="0" w:after="120"/>
              <w:rPr>
                <w:rFonts w:eastAsia="Calibri" w:eastAsiaTheme="minorHAnsi"/>
              </w:rPr>
            </w:pPr>
            <w:r>
              <w:rPr>
                <w:rFonts w:eastAsia="Calibri" w:eastAsiaTheme="minorHAnsi"/>
              </w:rPr>
              <w:t xml:space="preserve">There is another case, </w:t>
            </w:r>
          </w:p>
          <w:p>
            <w:pPr>
              <w:pStyle w:val="ListParagraph"/>
              <w:widowControl w:val="false"/>
              <w:numPr>
                <w:ilvl w:val="0"/>
                <w:numId w:val="1"/>
              </w:numPr>
              <w:spacing w:beforeAutospacing="0" w:before="0" w:afterAutospacing="0" w:after="120"/>
              <w:rPr>
                <w:rFonts w:eastAsia="Calibri" w:eastAsiaTheme="minorHAnsi"/>
              </w:rPr>
            </w:pPr>
            <w:r>
              <w:rPr>
                <w:rFonts w:eastAsia="Calibri" w:eastAsiaTheme="minorHAnsi"/>
              </w:rPr>
              <w:t xml:space="preserve">the court location, and </w:t>
            </w:r>
          </w:p>
          <w:p>
            <w:pPr>
              <w:pStyle w:val="ListParagraph"/>
              <w:widowControl w:val="false"/>
              <w:numPr>
                <w:ilvl w:val="0"/>
                <w:numId w:val="1"/>
              </w:numPr>
              <w:spacing w:beforeAutospacing="0" w:before="0" w:afterAutospacing="0" w:after="120"/>
              <w:rPr>
                <w:rFonts w:eastAsia="Calibri" w:eastAsiaTheme="minorHAnsi"/>
              </w:rPr>
            </w:pPr>
            <w:r>
              <w:rPr>
                <w:rFonts w:eastAsia="Calibri" w:eastAsiaTheme="minorHAnsi"/>
              </w:rPr>
              <w:t>the case number.</w:t>
            </w:r>
          </w:p>
          <w:p>
            <w:pPr>
              <w:pStyle w:val="Body"/>
              <w:widowControl w:val="false"/>
              <w:numPr>
                <w:ilvl w:val="0"/>
                <w:numId w:val="10"/>
              </w:numPr>
              <w:spacing w:beforeAutospacing="0" w:before="280" w:afterAutospacing="0" w:after="280"/>
              <w:ind w:left="405" w:hanging="360"/>
              <w:rPr>
                <w:rFonts w:eastAsia="Calibri" w:eastAsiaTheme="minorHAnsi"/>
              </w:rPr>
            </w:pPr>
            <w:r>
              <w:rPr>
                <w:rFonts w:eastAsia="Calibri" w:eastAsiaTheme="minorHAnsi"/>
              </w:rPr>
              <w:t>Check the “other” box in the “Request for Relief” section of your Answer</w:t>
            </w:r>
            <w:r>
              <w:rPr>
                <w:rFonts w:eastAsia="Calibri" w:eastAsiaTheme="minorHAnsi"/>
                <w:color w:val="FFC000"/>
              </w:rPr>
              <w:t>{% endif %}{% if type_of_response['wrong state'] and not jurisdiction %}</w:t>
            </w:r>
          </w:p>
          <w:p>
            <w:pPr>
              <w:pStyle w:val="Body"/>
              <w:spacing w:before="280" w:after="280"/>
              <w:rPr/>
            </w:pPr>
            <w:r>
              <w:rPr/>
              <w:t>If you think Alaska is not the "home state," you can ask the court to dismiss your case.</w:t>
            </w:r>
          </w:p>
          <w:p>
            <w:pPr>
              <w:pStyle w:val="Body"/>
              <w:widowControl w:val="false"/>
              <w:numPr>
                <w:ilvl w:val="0"/>
                <w:numId w:val="10"/>
              </w:numPr>
              <w:spacing w:beforeAutospacing="0" w:before="280" w:afterAutospacing="0" w:after="0"/>
              <w:ind w:left="405" w:hanging="360"/>
              <w:rPr>
                <w:rFonts w:eastAsia="Calibri" w:eastAsiaTheme="minorHAnsi"/>
              </w:rPr>
            </w:pPr>
            <w:r>
              <w:rPr>
                <w:rFonts w:eastAsia="Calibri" w:eastAsiaTheme="minorHAnsi"/>
              </w:rPr>
              <w:t>State your objection in the "Affirmative Defense" section of your Answer.</w:t>
            </w:r>
          </w:p>
          <w:p>
            <w:pPr>
              <w:pStyle w:val="Body"/>
              <w:widowControl w:val="false"/>
              <w:numPr>
                <w:ilvl w:val="0"/>
                <w:numId w:val="10"/>
              </w:numPr>
              <w:spacing w:beforeAutospacing="0" w:before="280" w:afterAutospacing="0" w:after="0"/>
              <w:ind w:left="405" w:hanging="360"/>
              <w:rPr>
                <w:rFonts w:eastAsia="Calibri" w:eastAsiaTheme="minorHAnsi"/>
              </w:rPr>
            </w:pPr>
            <w:r>
              <w:rPr>
                <w:rFonts w:eastAsia="Calibri" w:eastAsiaTheme="minorHAnsi"/>
              </w:rPr>
              <w:t>Check the box at the beginning of the "Counterclaims" section that says, "I have stated above that the case should be dismissed because the Alaska court does not have jurisdiction over the child(ren)."</w:t>
            </w:r>
          </w:p>
          <w:p>
            <w:pPr>
              <w:pStyle w:val="Body"/>
              <w:widowControl w:val="false"/>
              <w:numPr>
                <w:ilvl w:val="0"/>
                <w:numId w:val="10"/>
              </w:numPr>
              <w:spacing w:beforeAutospacing="0" w:before="280" w:afterAutospacing="0" w:after="280"/>
              <w:ind w:left="405" w:hanging="360"/>
              <w:rPr>
                <w:rFonts w:eastAsia="Calibri" w:eastAsiaTheme="minorHAnsi"/>
              </w:rPr>
            </w:pPr>
            <w:r>
              <w:rPr>
                <w:rFonts w:eastAsia="Calibri" w:eastAsiaTheme="minorHAnsi"/>
              </w:rPr>
              <w:t>•</w:t>
            </w:r>
            <w:r>
              <w:rPr>
                <w:rFonts w:eastAsia="Calibri" w:eastAsiaTheme="minorHAnsi"/>
              </w:rPr>
              <w:tab/>
              <w:t>File a "motion" asking the court to dismiss your case. See Step X Motion to dismiss</w:t>
            </w:r>
          </w:p>
          <w:p>
            <w:pPr>
              <w:pStyle w:val="Body"/>
              <w:spacing w:before="280" w:after="280"/>
              <w:rPr/>
            </w:pPr>
            <w:r>
              <w:rPr/>
              <w:t>If you have any questions about whether Alaska is the correct place for your case or you want to ask the court to dismiss your case, you may want to talk to a lawyer</w:t>
            </w:r>
            <w:r>
              <w:rPr>
                <w:color w:val="FFC000"/>
              </w:rPr>
              <w:t>{% endif %}</w:t>
            </w:r>
          </w:p>
          <w:p>
            <w:pPr>
              <w:pStyle w:val="ListParagraph"/>
              <w:widowControl w:val="false"/>
              <w:numPr>
                <w:ilvl w:val="0"/>
                <w:numId w:val="1"/>
              </w:numPr>
              <w:spacing w:beforeAutospacing="0" w:before="54" w:afterAutospacing="0" w:after="0"/>
              <w:ind w:left="435" w:hanging="0"/>
              <w:rPr/>
            </w:pPr>
            <w:r>
              <w:rPr>
                <w:rFonts w:eastAsia="Calibri" w:eastAsiaTheme="minorHAnsi"/>
                <w:b/>
                <w:bCs/>
              </w:rPr>
              <w:t>Child Custody Jurisdiction Affidavit</w:t>
            </w:r>
            <w:r>
              <w:rPr>
                <w:rFonts w:eastAsia="Calibri" w:eastAsiaTheme="minorHAnsi"/>
              </w:rPr>
              <w:t xml:space="preserve">, </w:t>
            </w:r>
            <w:r>
              <w:rPr>
                <w:rFonts w:eastAsia="Calibri" w:eastAsiaTheme="minorHAnsi"/>
                <w:b/>
                <w:bCs/>
              </w:rPr>
              <w:t xml:space="preserve">DR-150 </w:t>
            </w:r>
            <w:r>
              <w:rPr>
                <w:rFonts w:eastAsia="Calibri" w:eastAsiaTheme="minorHAnsi"/>
              </w:rPr>
              <w:t>[</w:t>
            </w:r>
            <w:hyperlink r:id="rId23">
              <w:r>
                <w:rPr>
                  <w:rFonts w:eastAsia="Calibri" w:eastAsiaTheme="minorHAnsi"/>
                </w:rPr>
                <w:t>Fill-In PDF</w:t>
              </w:r>
            </w:hyperlink>
            <w:r>
              <w:rPr>
                <w:rFonts w:eastAsia="Calibri" w:eastAsiaTheme="minorHAnsi"/>
              </w:rPr>
              <w:t>]</w:t>
            </w:r>
          </w:p>
          <w:p>
            <w:pPr>
              <w:pStyle w:val="ListParagraph"/>
              <w:widowControl w:val="false"/>
              <w:numPr>
                <w:ilvl w:val="1"/>
                <w:numId w:val="1"/>
              </w:numPr>
              <w:spacing w:beforeAutospacing="0" w:before="0" w:afterAutospacing="0" w:after="120"/>
              <w:ind w:left="855" w:hanging="360"/>
              <w:rPr>
                <w:rFonts w:eastAsia="Calibri" w:eastAsiaTheme="minorHAnsi"/>
              </w:rPr>
            </w:pPr>
            <w:r>
              <w:rPr>
                <w:rFonts w:eastAsia="Calibri" w:eastAsiaTheme="minorHAnsi"/>
                <w:b/>
                <w:bCs/>
              </w:rPr>
              <w:t>Wait</w:t>
            </w:r>
            <w:r>
              <w:rPr>
                <w:rFonts w:eastAsia="Calibri" w:eastAsiaTheme="minorHAnsi"/>
              </w:rPr>
              <w:t xml:space="preserve"> to sign this affidavit until you can sign in front of a notary or file the form at court.</w:t>
            </w:r>
          </w:p>
          <w:p>
            <w:pPr>
              <w:pStyle w:val="ListParagraph"/>
              <w:widowControl w:val="false"/>
              <w:numPr>
                <w:ilvl w:val="0"/>
                <w:numId w:val="1"/>
              </w:numPr>
              <w:spacing w:beforeAutospacing="0" w:before="54" w:afterAutospacing="0" w:after="0"/>
              <w:ind w:left="405" w:hanging="0"/>
              <w:rPr/>
            </w:pPr>
            <w:r>
              <w:rPr>
                <w:rFonts w:eastAsia="Calibri" w:eastAsiaTheme="minorHAnsi"/>
                <w:b/>
                <w:bCs/>
              </w:rPr>
              <w:t>Child Support Guidelines Affidavit, DR-305</w:t>
            </w:r>
            <w:r>
              <w:rPr>
                <w:rFonts w:eastAsia="Calibri" w:eastAsiaTheme="minorHAnsi"/>
              </w:rPr>
              <w:t xml:space="preserve"> [</w:t>
            </w:r>
            <w:hyperlink r:id="rId24">
              <w:r>
                <w:rPr>
                  <w:rFonts w:eastAsia="Calibri" w:eastAsiaTheme="minorHAnsi"/>
                </w:rPr>
                <w:t>Fill-In PDF</w:t>
              </w:r>
            </w:hyperlink>
            <w:r>
              <w:rPr>
                <w:rFonts w:eastAsia="Calibri" w:eastAsiaTheme="minorHAnsi"/>
              </w:rPr>
              <w:t xml:space="preserve">] </w:t>
            </w:r>
          </w:p>
          <w:p>
            <w:pPr>
              <w:pStyle w:val="ListParagraph"/>
              <w:widowControl w:val="false"/>
              <w:numPr>
                <w:ilvl w:val="1"/>
                <w:numId w:val="1"/>
              </w:numPr>
              <w:spacing w:beforeAutospacing="0" w:before="54" w:afterAutospacing="0" w:after="0"/>
              <w:ind w:left="855" w:hanging="360"/>
              <w:rPr>
                <w:color w:val="202529"/>
                <w:u w:val="none"/>
              </w:rPr>
            </w:pPr>
            <w:r>
              <w:rPr>
                <w:rFonts w:eastAsia="Calibri" w:eastAsiaTheme="minorHAnsi"/>
              </w:rPr>
              <w:t xml:space="preserve">See </w:t>
            </w:r>
            <w:hyperlink r:id="rId25">
              <w:r>
                <w:rPr>
                  <w:rStyle w:val="InternetLink"/>
                  <w:rFonts w:eastAsia="Calibri" w:eastAsiaTheme="minorHAnsi"/>
                  <w:b/>
                  <w:bCs/>
                  <w:color w:val="auto"/>
                  <w:u w:val="none"/>
                </w:rPr>
                <w:t>How to Fill out the Child Support Guidelines Affidavit</w:t>
              </w:r>
            </w:hyperlink>
            <w:r>
              <w:rPr>
                <w:rStyle w:val="InternetLink"/>
                <w:rFonts w:eastAsia="Calibri" w:eastAsiaTheme="minorHAnsi"/>
                <w:color w:val="auto"/>
                <w:u w:val="none"/>
              </w:rPr>
              <w:t xml:space="preserve"> </w:t>
              <w:br/>
              <w:t>to help you fill in this form</w:t>
            </w:r>
          </w:p>
          <w:p>
            <w:pPr>
              <w:pStyle w:val="ListParagraph"/>
              <w:widowControl w:val="false"/>
              <w:numPr>
                <w:ilvl w:val="1"/>
                <w:numId w:val="1"/>
              </w:numPr>
              <w:spacing w:beforeAutospacing="0" w:before="54" w:afterAutospacing="0" w:after="0"/>
              <w:ind w:left="855" w:hanging="360"/>
              <w:rPr/>
            </w:pPr>
            <w:r>
              <w:rPr>
                <w:rStyle w:val="InternetLink"/>
                <w:rFonts w:eastAsia="Calibri" w:eastAsiaTheme="minorHAnsi"/>
                <w:color w:val="202529"/>
                <w:u w:val="none"/>
              </w:rPr>
              <w:t xml:space="preserve">Attach your most recent tax return and pay stubs to the </w:t>
            </w:r>
            <w:r>
              <w:rPr>
                <w:rStyle w:val="InternetLink"/>
                <w:rFonts w:eastAsia="Calibri" w:eastAsiaTheme="minorHAnsi"/>
                <w:b/>
                <w:bCs/>
                <w:color w:val="202529"/>
                <w:u w:val="none"/>
              </w:rPr>
              <w:t>Child Support Guidelines Affidavit</w:t>
            </w:r>
            <w:r>
              <w:rPr>
                <w:rStyle w:val="InternetLink"/>
                <w:rFonts w:eastAsia="Calibri" w:eastAsiaTheme="minorHAnsi"/>
                <w:color w:val="202529"/>
                <w:u w:val="none"/>
              </w:rPr>
              <w:t>.</w:t>
            </w:r>
          </w:p>
          <w:p>
            <w:pPr>
              <w:pStyle w:val="ListParagraph"/>
              <w:widowControl w:val="false"/>
              <w:numPr>
                <w:ilvl w:val="1"/>
                <w:numId w:val="1"/>
              </w:numPr>
              <w:spacing w:beforeAutospacing="0" w:before="0" w:afterAutospacing="0" w:after="120"/>
              <w:ind w:left="855" w:hanging="360"/>
              <w:rPr>
                <w:rFonts w:eastAsia="Calibri" w:eastAsiaTheme="minorHAnsi"/>
              </w:rPr>
            </w:pPr>
            <w:r>
              <w:rPr>
                <w:rFonts w:eastAsia="Calibri" w:eastAsiaTheme="minorHAnsi"/>
                <w:b/>
                <w:bCs/>
              </w:rPr>
              <w:t>Wait</w:t>
            </w:r>
            <w:r>
              <w:rPr>
                <w:rFonts w:eastAsia="Calibri" w:eastAsiaTheme="minorHAnsi"/>
              </w:rPr>
              <w:t xml:space="preserve"> to sign this affidavit until you can sign in front of a notary or file the form at court</w:t>
            </w:r>
          </w:p>
          <w:p>
            <w:pPr>
              <w:pStyle w:val="ListParagraph"/>
              <w:widowControl w:val="false"/>
              <w:numPr>
                <w:ilvl w:val="0"/>
                <w:numId w:val="1"/>
              </w:numPr>
              <w:spacing w:beforeAutospacing="0" w:before="54" w:afterAutospacing="0" w:after="0"/>
              <w:ind w:left="405" w:hanging="0"/>
              <w:rPr/>
            </w:pPr>
            <w:r>
              <w:rPr>
                <w:rFonts w:eastAsia="Calibri" w:eastAsiaTheme="minorHAnsi"/>
                <w:b/>
                <w:bCs/>
              </w:rPr>
              <w:t>Information</w:t>
            </w:r>
            <w:r>
              <w:rPr>
                <w:rFonts w:eastAsia="Calibri" w:eastAsiaTheme="minorHAnsi"/>
              </w:rPr>
              <w:t xml:space="preserve"> </w:t>
            </w:r>
            <w:r>
              <w:rPr>
                <w:rFonts w:eastAsia="Calibri" w:eastAsiaTheme="minorHAnsi"/>
                <w:b/>
                <w:bCs/>
              </w:rPr>
              <w:t>Sheet, DR-314</w:t>
            </w:r>
            <w:r>
              <w:rPr>
                <w:rFonts w:eastAsia="Calibri" w:eastAsiaTheme="minorHAnsi"/>
              </w:rPr>
              <w:t xml:space="preserve"> [</w:t>
            </w:r>
            <w:hyperlink r:id="rId26">
              <w:r>
                <w:rPr>
                  <w:rFonts w:eastAsia="Calibri" w:eastAsiaTheme="minorHAnsi"/>
                </w:rPr>
                <w:t>Fill in PDF</w:t>
              </w:r>
            </w:hyperlink>
            <w:r>
              <w:rPr>
                <w:rFonts w:eastAsia="Calibri" w:eastAsiaTheme="minorHAnsi"/>
              </w:rPr>
              <w:t>]</w:t>
            </w:r>
          </w:p>
          <w:p>
            <w:pPr>
              <w:pStyle w:val="ListParagraph"/>
              <w:widowControl w:val="false"/>
              <w:numPr>
                <w:ilvl w:val="1"/>
                <w:numId w:val="1"/>
              </w:numPr>
              <w:spacing w:beforeAutospacing="0" w:before="54" w:afterAutospacing="0" w:after="0"/>
              <w:ind w:left="855" w:hanging="360"/>
              <w:rPr>
                <w:rFonts w:eastAsia="Calibri" w:eastAsiaTheme="minorHAnsi"/>
              </w:rPr>
            </w:pPr>
            <w:r>
              <w:rPr>
                <w:rFonts w:eastAsia="Calibri" w:eastAsiaTheme="minorHAnsi"/>
              </w:rPr>
              <w:t xml:space="preserve">If {{ other_party_in_case }} filed an </w:t>
            </w:r>
            <w:r>
              <w:rPr>
                <w:rFonts w:eastAsia="Calibri" w:eastAsiaTheme="minorHAnsi"/>
                <w:b/>
                <w:bCs/>
              </w:rPr>
              <w:t>Information Sheet</w:t>
            </w:r>
            <w:r>
              <w:rPr>
                <w:rFonts w:eastAsia="Calibri" w:eastAsiaTheme="minorHAnsi"/>
              </w:rPr>
              <w:t>,</w:t>
              <w:br/>
              <w:t xml:space="preserve"> check the first box. </w:t>
            </w:r>
          </w:p>
          <w:p>
            <w:pPr>
              <w:pStyle w:val="ListParagraph"/>
              <w:widowControl w:val="false"/>
              <w:numPr>
                <w:ilvl w:val="1"/>
                <w:numId w:val="1"/>
              </w:numPr>
              <w:spacing w:beforeAutospacing="0" w:before="54" w:afterAutospacing="0" w:after="0"/>
              <w:ind w:left="855" w:hanging="360"/>
              <w:rPr>
                <w:rFonts w:eastAsia="Calibri" w:eastAsiaTheme="minorHAnsi"/>
              </w:rPr>
            </w:pPr>
            <w:r>
              <w:rPr>
                <w:rFonts w:eastAsia="Calibri" w:eastAsiaTheme="minorHAnsi"/>
              </w:rPr>
              <w:t xml:space="preserve">If they </w:t>
            </w:r>
            <w:r>
              <w:rPr>
                <w:rFonts w:eastAsia="Calibri" w:eastAsiaTheme="minorHAnsi"/>
                <w:b/>
                <w:bCs/>
              </w:rPr>
              <w:t>did not</w:t>
            </w:r>
            <w:r>
              <w:rPr>
                <w:rFonts w:eastAsia="Calibri" w:eastAsiaTheme="minorHAnsi"/>
              </w:rPr>
              <w:t xml:space="preserve"> file this sheet,</w:t>
              <w:br/>
              <w:t xml:space="preserve"> answer 1 through 3, </w:t>
            </w:r>
          </w:p>
          <w:p>
            <w:pPr>
              <w:pStyle w:val="ListParagraph"/>
              <w:widowControl w:val="false"/>
              <w:numPr>
                <w:ilvl w:val="1"/>
                <w:numId w:val="1"/>
              </w:numPr>
              <w:spacing w:beforeAutospacing="0" w:before="0" w:afterAutospacing="0" w:after="120"/>
              <w:ind w:left="855" w:hanging="360"/>
              <w:rPr>
                <w:rFonts w:eastAsia="Calibri" w:eastAsiaTheme="minorHAnsi"/>
              </w:rPr>
            </w:pPr>
            <w:r>
              <w:rPr>
                <w:rFonts w:eastAsia="Calibri" w:eastAsiaTheme="minorHAnsi"/>
              </w:rPr>
              <w:t>Sign, and date the sheet.</w:t>
            </w:r>
          </w:p>
          <w:p>
            <w:pPr>
              <w:pStyle w:val="Heading3"/>
              <w:keepNext w:val="true"/>
              <w:rPr/>
            </w:pPr>
            <w:r>
              <w:rPr/>
              <w:t>Wait</w:t>
            </w:r>
          </w:p>
          <w:p>
            <w:pPr>
              <w:pStyle w:val="Body"/>
              <w:keepNext w:val="true"/>
              <w:spacing w:before="280" w:after="280"/>
              <w:rPr/>
            </w:pPr>
            <w:r>
              <w:rPr>
                <w:b/>
                <w:bCs/>
              </w:rPr>
              <w:t xml:space="preserve">Wait </w:t>
            </w:r>
            <w:r>
              <w:rPr/>
              <w:t xml:space="preserve">to sign the 2 affidavits until you are in front of someone who has the power to take oaths, like a notary public.  </w:t>
            </w:r>
          </w:p>
          <w:p>
            <w:pPr>
              <w:pStyle w:val="ListParagraph"/>
              <w:widowControl w:val="false"/>
              <w:numPr>
                <w:ilvl w:val="0"/>
                <w:numId w:val="1"/>
              </w:numPr>
              <w:spacing w:beforeAutospacing="0" w:before="0" w:afterAutospacing="0" w:after="120"/>
              <w:ind w:left="495" w:hanging="0"/>
              <w:rPr>
                <w:rFonts w:eastAsia="Calibri" w:eastAsiaTheme="minorHAnsi"/>
              </w:rPr>
            </w:pPr>
            <w:r>
              <w:rPr>
                <w:rFonts w:eastAsia="Calibri" w:eastAsiaTheme="minorHAnsi"/>
              </w:rPr>
              <w:t>The court clerk can do this for free.</w:t>
            </w:r>
          </w:p>
          <w:p>
            <w:pPr>
              <w:pStyle w:val="ListParagraph"/>
              <w:widowControl w:val="false"/>
              <w:numPr>
                <w:ilvl w:val="0"/>
                <w:numId w:val="1"/>
              </w:numPr>
              <w:spacing w:beforeAutospacing="0" w:before="0" w:afterAutospacing="0" w:after="120"/>
              <w:ind w:left="495" w:hanging="0"/>
              <w:rPr>
                <w:rFonts w:eastAsia="Calibri" w:eastAsiaTheme="minorHAnsi"/>
              </w:rPr>
            </w:pPr>
            <w:r>
              <w:rPr>
                <w:rFonts w:eastAsia="Calibri" w:eastAsiaTheme="minorHAnsi"/>
              </w:rPr>
              <w:t>Bring a valid photo ID with you.</w:t>
            </w:r>
          </w:p>
          <w:p>
            <w:pPr>
              <w:pStyle w:val="ListParagraph"/>
              <w:widowControl w:val="false"/>
              <w:numPr>
                <w:ilvl w:val="0"/>
                <w:numId w:val="1"/>
              </w:numPr>
              <w:spacing w:beforeAutospacing="0" w:before="0" w:afterAutospacing="0" w:after="120"/>
              <w:ind w:left="495" w:hanging="0"/>
              <w:rPr/>
            </w:pPr>
            <w:r>
              <w:rPr>
                <w:rFonts w:eastAsia="Calibri" w:eastAsiaTheme="minorHAnsi"/>
              </w:rPr>
              <w:t>If you cannot get to a notary or someone with the power to take oaths, you can "self-certify." Use:</w:t>
              <w:br/>
            </w:r>
            <w:r>
              <w:rPr>
                <w:rFonts w:eastAsia="Calibri" w:eastAsiaTheme="minorHAnsi"/>
                <w:b/>
                <w:bCs/>
              </w:rPr>
              <w:t>Self-Certification (No Notary Available), TF-835</w:t>
            </w:r>
            <w:r>
              <w:rPr>
                <w:rFonts w:eastAsia="Calibri" w:eastAsiaTheme="minorHAnsi"/>
              </w:rPr>
              <w:t xml:space="preserve"> [</w:t>
            </w:r>
            <w:hyperlink r:id="rId27">
              <w:r>
                <w:rPr>
                  <w:rFonts w:eastAsia="Calibri" w:eastAsiaTheme="minorHAnsi"/>
                </w:rPr>
                <w:t>Fill-In PDF</w:t>
              </w:r>
            </w:hyperlink>
            <w:r>
              <w:rPr>
                <w:rFonts w:eastAsia="Calibri" w:eastAsiaTheme="minorHAnsi"/>
              </w:rPr>
              <w:t>]</w:t>
            </w:r>
          </w:p>
          <w:p>
            <w:pPr>
              <w:pStyle w:val="Heading3"/>
              <w:numPr>
                <w:ilvl w:val="0"/>
                <w:numId w:val="0"/>
              </w:numPr>
              <w:outlineLvl w:val="2"/>
              <w:rPr/>
            </w:pPr>
            <w:r>
              <w:rPr/>
              <w:t>Links in this step</w:t>
            </w:r>
          </w:p>
          <w:p>
            <w:pPr>
              <w:pStyle w:val="Body"/>
              <w:spacing w:before="280" w:after="280"/>
              <w:rPr/>
            </w:pPr>
            <w:r>
              <w:rPr>
                <w:b/>
                <w:bCs/>
              </w:rPr>
              <w:t>Answer &amp; Counterclaim to a Custody Complaint, SHC-117</w:t>
            </w:r>
            <w:r>
              <w:rPr/>
              <w:br/>
              <w:t xml:space="preserve">as a </w:t>
            </w:r>
            <w:hyperlink r:id="rId28">
              <w:r>
                <w:rPr/>
                <w:t>Word</w:t>
              </w:r>
            </w:hyperlink>
            <w:r>
              <w:rPr/>
              <w:t xml:space="preserve"> file</w:t>
              <w:br/>
              <w:t>courts.alaska.gov/shc/family/docs/shc-117.doc</w:t>
              <w:br/>
              <w:t xml:space="preserve">as a </w:t>
            </w:r>
            <w:hyperlink r:id="rId29">
              <w:r>
                <w:rPr/>
                <w:t>PDF</w:t>
              </w:r>
            </w:hyperlink>
            <w:r>
              <w:rPr/>
              <w:br/>
              <w:t>courts.alaska.gov/shc/family/docs/shc-117n.pdf</w:t>
            </w:r>
          </w:p>
          <w:p>
            <w:pPr>
              <w:pStyle w:val="Body"/>
              <w:spacing w:before="280" w:after="280"/>
              <w:rPr/>
            </w:pPr>
            <w:r>
              <w:rPr>
                <w:b/>
                <w:bCs/>
              </w:rPr>
              <w:t>Child Custody Jurisdiction Affidavit</w:t>
            </w:r>
            <w:r>
              <w:rPr/>
              <w:t xml:space="preserve">, </w:t>
            </w:r>
            <w:r>
              <w:rPr>
                <w:b/>
                <w:bCs/>
              </w:rPr>
              <w:t xml:space="preserve">DR-150 </w:t>
            </w:r>
            <w:r>
              <w:rPr/>
              <w:t>[</w:t>
            </w:r>
            <w:hyperlink r:id="rId30">
              <w:r>
                <w:rPr/>
                <w:t>Fill-In PDF</w:t>
              </w:r>
            </w:hyperlink>
            <w:r>
              <w:rPr/>
              <w:t>]</w:t>
              <w:br/>
              <w:t>public.courts.alaska.gov/web/forms/docs/dr-150.pdf</w:t>
            </w:r>
          </w:p>
          <w:p>
            <w:pPr>
              <w:pStyle w:val="Body"/>
              <w:spacing w:before="280" w:after="280"/>
              <w:rPr/>
            </w:pPr>
            <w:r>
              <w:rPr>
                <w:b/>
                <w:bCs/>
              </w:rPr>
              <w:t>Child Support Guidelines Affidavit, DR-305</w:t>
            </w:r>
            <w:r>
              <w:rPr/>
              <w:t xml:space="preserve"> [</w:t>
            </w:r>
            <w:hyperlink r:id="rId31">
              <w:r>
                <w:rPr/>
                <w:t>Fill-In PDF</w:t>
              </w:r>
            </w:hyperlink>
            <w:r>
              <w:rPr/>
              <w:t>]</w:t>
              <w:br/>
              <w:t xml:space="preserve">https://public.courts.alaska.gov/web/forms/docs/dr-305.pdf </w:t>
            </w:r>
          </w:p>
          <w:p>
            <w:pPr>
              <w:pStyle w:val="Body"/>
              <w:spacing w:before="280" w:after="280"/>
              <w:rPr/>
            </w:pPr>
            <w:hyperlink r:id="rId32">
              <w:r>
                <w:rPr>
                  <w:rStyle w:val="InternetLink"/>
                  <w:b/>
                  <w:bCs/>
                  <w:color w:val="auto"/>
                  <w:u w:val="none"/>
                </w:rPr>
                <w:t>How to Fill out the Child Support Guidelines Affidavit</w:t>
              </w:r>
            </w:hyperlink>
            <w:r>
              <w:rPr>
                <w:color w:val="auto"/>
              </w:rPr>
              <w:br/>
            </w:r>
            <w:r>
              <w:rPr/>
              <w:t>courts.alaska.gov/shc/family/docs/shc-dr305f-sample.pdf</w:t>
            </w:r>
          </w:p>
          <w:p>
            <w:pPr>
              <w:pStyle w:val="Body"/>
              <w:spacing w:before="280" w:after="280"/>
              <w:rPr/>
            </w:pPr>
            <w:r>
              <w:rPr>
                <w:b/>
                <w:bCs/>
              </w:rPr>
              <w:t>Information</w:t>
            </w:r>
            <w:r>
              <w:rPr/>
              <w:t xml:space="preserve"> </w:t>
            </w:r>
            <w:r>
              <w:rPr>
                <w:b/>
                <w:bCs/>
              </w:rPr>
              <w:t>Sheet, DR-314</w:t>
            </w:r>
            <w:r>
              <w:rPr/>
              <w:t xml:space="preserve"> [</w:t>
            </w:r>
            <w:hyperlink r:id="rId33">
              <w:r>
                <w:rPr/>
                <w:t>Fill in PDF</w:t>
              </w:r>
            </w:hyperlink>
            <w:r>
              <w:rPr/>
              <w:t>]</w:t>
              <w:br/>
              <w:t>public.courts.alaska.gov/web/forms/docs/dr-314.pdf</w:t>
            </w:r>
          </w:p>
          <w:p>
            <w:pPr>
              <w:pStyle w:val="Body"/>
              <w:spacing w:before="280" w:after="0"/>
              <w:rPr/>
            </w:pPr>
            <w:r>
              <w:rPr>
                <w:b/>
                <w:bCs/>
              </w:rPr>
              <w:t>Self-Certification (No Notary Available), TF-835</w:t>
            </w:r>
            <w:r>
              <w:rPr/>
              <w:t xml:space="preserve"> [</w:t>
            </w:r>
            <w:hyperlink r:id="rId34">
              <w:r>
                <w:rPr/>
                <w:t>Fill-In PDF</w:t>
              </w:r>
            </w:hyperlink>
            <w:r>
              <w:rPr/>
              <w:t>]</w:t>
              <w:br/>
              <w:t>public.courts.alaska.gov/web/forms/docs/tf-835.pdf</w:t>
            </w:r>
          </w:p>
        </w:tc>
      </w:tr>
      <w:tr>
        <w:trPr/>
        <w:tc>
          <w:tcPr>
            <w:tcW w:w="2901" w:type="dxa"/>
            <w:tcBorders>
              <w:top w:val="nil"/>
              <w:left w:val="nil"/>
              <w:bottom w:val="nil"/>
              <w:right w:val="nil"/>
            </w:tcBorders>
            <w:tcMar>
              <w:top w:w="0" w:type="dxa"/>
              <w:left w:w="108" w:type="dxa"/>
              <w:right w:w="108" w:type="dxa"/>
            </w:tcMar>
          </w:tcPr>
          <w:p>
            <w:pPr>
              <w:pStyle w:val="Body"/>
              <w:spacing w:before="0" w:after="0"/>
              <w:rPr/>
            </w:pPr>
            <w:r>
              <w:rPr/>
              <w:t xml:space="preserve">{%tr </w:t>
            </w:r>
            <w:r>
              <w:rPr>
                <w:rStyle w:val="Interviewvariable"/>
              </w:rPr>
              <w:t>if (type_of_response['wrong state'] and</w:t>
            </w:r>
            <w:r>
              <w:rPr>
                <w:shd w:fill="FFFFFF" w:val="clear"/>
              </w:rPr>
              <w:t xml:space="preserve"> not jurisdiction) or </w:t>
            </w:r>
            <w:r>
              <w:rPr>
                <w:rStyle w:val="Interviewvariable"/>
              </w:rPr>
              <w:t>(type_of_response['case in 2 states'] and</w:t>
            </w:r>
            <w:r>
              <w:rPr>
                <w:shd w:fill="FFFFFF" w:val="clear"/>
              </w:rPr>
              <w:t xml:space="preserve"> </w:t>
            </w:r>
            <w:r>
              <w:rPr>
                <w:rStyle w:val="Interviewvariable"/>
              </w:rPr>
              <w:t>stage_of_other_case == 'still going') or (type_of_response['defaut'] and proper_service == 'neither')</w:t>
            </w:r>
            <w:r>
              <w:rPr>
                <w:shd w:fill="FFFFFF" w:val="clear"/>
              </w:rPr>
              <w:t xml:space="preserve"> </w:t>
            </w:r>
            <w:r>
              <w:rPr/>
              <w:t>%}</w:t>
            </w:r>
          </w:p>
        </w:tc>
        <w:tc>
          <w:tcPr>
            <w:tcW w:w="7596" w:type="dxa"/>
            <w:tcBorders>
              <w:top w:val="nil"/>
              <w:left w:val="nil"/>
              <w:bottom w:val="nil"/>
              <w:right w:val="nil"/>
            </w:tcBorders>
            <w:tcMar>
              <w:top w:w="0" w:type="dxa"/>
              <w:left w:w="108" w:type="dxa"/>
              <w:right w:w="108" w:type="dxa"/>
            </w:tcMar>
          </w:tcPr>
          <w:p>
            <w:pPr>
              <w:pStyle w:val="Body"/>
              <w:spacing w:before="0" w:after="0"/>
              <w:rPr>
                <w:b/>
                <w:b/>
                <w:bCs/>
              </w:rPr>
            </w:pPr>
            <w:r>
              <w:rPr>
                <w:b/>
                <w:bCs/>
              </w:rPr>
            </w:r>
          </w:p>
        </w:tc>
      </w:tr>
      <w:tr>
        <w:trPr/>
        <w:tc>
          <w:tcPr>
            <w:tcW w:w="2901" w:type="dxa"/>
            <w:tcBorders>
              <w:top w:val="nil"/>
              <w:left w:val="nil"/>
              <w:bottom w:val="nil"/>
              <w:right w:val="nil"/>
            </w:tcBorders>
            <w:tcMar>
              <w:top w:w="0" w:type="dxa"/>
              <w:left w:w="108" w:type="dxa"/>
              <w:right w:w="108" w:type="dxa"/>
            </w:tcMar>
          </w:tcPr>
          <w:p>
            <w:pPr>
              <w:pStyle w:val="Heading2"/>
              <w:numPr>
                <w:ilvl w:val="0"/>
                <w:numId w:val="0"/>
              </w:numPr>
              <w:outlineLvl w:val="1"/>
              <w:rPr/>
            </w:pPr>
            <w:r>
              <w:rPr>
                <w:rFonts w:eastAsia="Calibri"/>
              </w:rPr>
              <w:t xml:space="preserve">Step </w:t>
            </w:r>
            <w:bookmarkStart w:id="2" w:name="Dismiss"/>
            <w:r>
              <w:rPr>
                <w:rFonts w:eastAsia="Calibri"/>
              </w:rPr>
              <w:fldChar w:fldCharType="begin"/>
            </w:r>
            <w:r>
              <w:rPr>
                <w:rFonts w:eastAsia="Calibri"/>
              </w:rPr>
              <w:instrText> SEQ stepList \* ARABIC </w:instrText>
            </w:r>
            <w:r>
              <w:rPr>
                <w:rFonts w:eastAsia="Calibri"/>
              </w:rPr>
              <w:fldChar w:fldCharType="separate"/>
            </w:r>
            <w:r>
              <w:rPr>
                <w:rFonts w:eastAsia="Calibri"/>
              </w:rPr>
              <w:t>7</w:t>
            </w:r>
            <w:r>
              <w:rPr>
                <w:rFonts w:eastAsia="Calibri"/>
              </w:rPr>
              <w:fldChar w:fldCharType="end"/>
            </w:r>
            <w:bookmarkEnd w:id="2"/>
            <w:r>
              <w:rPr>
                <w:rFonts w:eastAsia="Calibri"/>
              </w:rPr>
              <w:t xml:space="preserve">: Fill out a Motion to Dismiss </w:t>
            </w:r>
            <w:r>
              <w:rPr>
                <w:rStyle w:val="Interviewvariable"/>
                <w:rFonts w:eastAsia="Calibri"/>
              </w:rPr>
              <w:t>{% if type_of_response.any_true('wrong state','case in 2 states') %}</w:t>
            </w:r>
            <w:r>
              <w:rPr>
                <w:rFonts w:eastAsia="Calibri"/>
              </w:rPr>
              <w:t>your Alaska case</w:t>
            </w:r>
            <w:r>
              <w:rPr>
                <w:rStyle w:val="Interviewvariable"/>
                <w:rFonts w:eastAsia="Calibri"/>
              </w:rPr>
              <w:t>{% endif %}</w:t>
            </w:r>
            <w:r>
              <w:rPr>
                <w:rFonts w:eastAsia="Calibri"/>
              </w:rPr>
              <w:t xml:space="preserve"> (motion to dismiss tf)</w:t>
            </w:r>
          </w:p>
        </w:tc>
        <w:tc>
          <w:tcPr>
            <w:tcW w:w="7596" w:type="dxa"/>
            <w:tcBorders>
              <w:top w:val="nil"/>
              <w:left w:val="nil"/>
              <w:bottom w:val="nil"/>
              <w:right w:val="nil"/>
            </w:tcBorders>
            <w:tcMar>
              <w:top w:w="0" w:type="dxa"/>
              <w:left w:w="108" w:type="dxa"/>
              <w:right w:w="108" w:type="dxa"/>
            </w:tcMar>
          </w:tcPr>
          <w:p>
            <w:pPr>
              <w:pStyle w:val="Body"/>
              <w:widowControl/>
              <w:numPr>
                <w:ilvl w:val="0"/>
                <w:numId w:val="2"/>
              </w:numPr>
              <w:spacing w:before="240" w:after="0"/>
              <w:ind w:left="403" w:hanging="360"/>
              <w:rPr/>
            </w:pPr>
            <w:r>
              <w:rPr>
                <w:rFonts w:eastAsia="Calibri" w:eastAsiaTheme="minorHAnsi"/>
              </w:rPr>
              <w:t xml:space="preserve">Fill out a </w:t>
            </w:r>
            <w:r>
              <w:rPr>
                <w:rFonts w:eastAsia="Calibri" w:eastAsiaTheme="minorHAnsi"/>
                <w:b/>
              </w:rPr>
              <w:t>Motion to Dismiss.</w:t>
            </w:r>
            <w:r>
              <w:rPr>
                <w:rFonts w:eastAsia="Calibri" w:eastAsiaTheme="minorHAnsi"/>
              </w:rPr>
              <w:br/>
              <w:t xml:space="preserve">Use: </w:t>
            </w:r>
            <w:r>
              <w:rPr>
                <w:rFonts w:eastAsia="Calibri" w:eastAsiaTheme="minorHAnsi"/>
                <w:b/>
              </w:rPr>
              <w:t>Motion, SHC-1300</w:t>
            </w:r>
            <w:r>
              <w:rPr>
                <w:rFonts w:eastAsia="Calibri" w:eastAsiaTheme="minorHAnsi"/>
              </w:rPr>
              <w:t xml:space="preserve"> </w:t>
            </w:r>
            <w:hyperlink r:id="rId35">
              <w:r>
                <w:rPr>
                  <w:rFonts w:eastAsia="Calibri" w:eastAsiaTheme="minorHAnsi"/>
                </w:rPr>
                <w:t>Word</w:t>
              </w:r>
            </w:hyperlink>
            <w:r>
              <w:rPr>
                <w:rFonts w:eastAsia="Calibri" w:eastAsiaTheme="minorHAnsi"/>
              </w:rPr>
              <w:t xml:space="preserve"> | </w:t>
            </w:r>
            <w:hyperlink r:id="rId36">
              <w:r>
                <w:rPr>
                  <w:rFonts w:eastAsia="Calibri" w:eastAsiaTheme="minorHAnsi"/>
                </w:rPr>
                <w:t>PDF</w:t>
              </w:r>
            </w:hyperlink>
            <w:r>
              <w:rPr>
                <w:rFonts w:eastAsia="Calibri" w:eastAsiaTheme="minorHAnsi"/>
              </w:rPr>
              <w:t xml:space="preserve">, and title it </w:t>
            </w:r>
            <w:r>
              <w:rPr>
                <w:rFonts w:eastAsia="Calibri" w:eastAsiaTheme="minorHAnsi"/>
                <w:color w:val="FFC000"/>
              </w:rPr>
              <w:t>{% if stage_of_other_case == 'still going' or not jurisdiction %}</w:t>
            </w:r>
            <w:r>
              <w:rPr>
                <w:rFonts w:eastAsia="Calibri" w:eastAsiaTheme="minorHAnsi"/>
              </w:rPr>
              <w:t xml:space="preserve"> “Motion to Dismiss.”</w:t>
            </w:r>
          </w:p>
          <w:p>
            <w:pPr>
              <w:pStyle w:val="ListParagraph"/>
              <w:widowControl w:val="false"/>
              <w:numPr>
                <w:ilvl w:val="0"/>
                <w:numId w:val="2"/>
              </w:numPr>
              <w:spacing w:beforeAutospacing="0" w:before="54" w:afterAutospacing="0" w:after="0"/>
              <w:rPr>
                <w:rFonts w:eastAsia="Calibri" w:eastAsiaTheme="minorHAnsi"/>
              </w:rPr>
            </w:pPr>
            <w:r>
              <w:rPr>
                <w:rFonts w:eastAsia="Calibri" w:eastAsiaTheme="minorHAnsi"/>
                <w:color w:val="92D050"/>
              </w:rPr>
              <w:t>{% if not jurisdiction %}</w:t>
            </w:r>
            <w:r>
              <w:rPr>
                <w:rFonts w:eastAsia="Calibri" w:eastAsiaTheme="minorHAnsi"/>
              </w:rPr>
              <w:t>Explain that the Alaska court does not have jurisdiction over the children.</w:t>
            </w:r>
            <w:r>
              <w:rPr>
                <w:rFonts w:eastAsia="Calibri" w:eastAsiaTheme="minorHAnsi"/>
                <w:color w:val="92D050"/>
              </w:rPr>
              <w:t>{% endif %}{% if stage_of_other_case == 'still going' %}</w:t>
            </w:r>
            <w:r>
              <w:rPr>
                <w:rFonts w:eastAsia="Calibri" w:eastAsiaTheme="minorHAnsi"/>
              </w:rPr>
              <w:t>Explain why you think the judge should dismiss the Alaska case.</w:t>
            </w:r>
            <w:r>
              <w:rPr>
                <w:rFonts w:eastAsia="Calibri" w:eastAsiaTheme="minorHAnsi"/>
                <w:color w:val="92D050"/>
              </w:rPr>
              <w:t>{% endif %}</w:t>
            </w:r>
            <w:r>
              <w:rPr>
                <w:rFonts w:eastAsia="Calibri" w:eastAsiaTheme="minorHAnsi"/>
                <w:color w:val="FFC000"/>
              </w:rPr>
              <w:t>{% endif %}{% if type_of_response['default'] %}</w:t>
            </w:r>
            <w:r>
              <w:rPr>
                <w:rFonts w:eastAsia="Calibri" w:eastAsiaTheme="minorHAnsi"/>
                <w:color w:val="auto"/>
              </w:rPr>
              <w:t>"</w:t>
            </w:r>
            <w:r>
              <w:rPr>
                <w:rFonts w:eastAsia="Calibri" w:eastAsiaTheme="minorHAnsi"/>
              </w:rPr>
              <w:t>Motion to Dismiss for Failure to Correctly Serve the Complaint”.</w:t>
            </w:r>
          </w:p>
          <w:p>
            <w:pPr>
              <w:pStyle w:val="ListParagraph"/>
              <w:widowControl w:val="false"/>
              <w:numPr>
                <w:ilvl w:val="0"/>
                <w:numId w:val="2"/>
              </w:numPr>
              <w:spacing w:beforeAutospacing="0" w:before="54" w:afterAutospacing="0" w:after="0"/>
              <w:rPr>
                <w:rFonts w:eastAsia="Calibri" w:eastAsiaTheme="minorHAnsi"/>
              </w:rPr>
            </w:pPr>
            <w:r>
              <w:rPr>
                <w:rFonts w:eastAsia="Calibri" w:eastAsiaTheme="minorHAnsi"/>
              </w:rPr>
              <w:t>Explain that the other parent did not serve you one of the correct ways and you want the case dismissed.</w:t>
            </w:r>
            <w:r>
              <w:rPr>
                <w:rFonts w:eastAsia="Calibri" w:eastAsiaTheme="minorHAnsi"/>
                <w:color w:val="FFC000"/>
              </w:rPr>
              <w:t>{% endif %}</w:t>
            </w:r>
          </w:p>
          <w:p>
            <w:pPr>
              <w:pStyle w:val="Body"/>
              <w:widowControl/>
              <w:numPr>
                <w:ilvl w:val="0"/>
                <w:numId w:val="2"/>
              </w:numPr>
              <w:spacing w:before="0" w:after="0"/>
              <w:rPr>
                <w:color w:val="202529"/>
                <w:u w:val="none"/>
              </w:rPr>
            </w:pPr>
            <w:r>
              <w:rPr>
                <w:rFonts w:eastAsia="Calibri" w:eastAsiaTheme="minorHAnsi"/>
              </w:rPr>
              <w:t xml:space="preserve">Watch: </w:t>
            </w:r>
            <w:hyperlink r:id="rId37">
              <w:r>
                <w:rPr>
                  <w:rStyle w:val="InternetLink"/>
                  <w:rFonts w:eastAsia="Calibri" w:eastAsiaTheme="minorHAnsi"/>
                </w:rPr>
                <w:t>Motions Part 1: How to Ask the Court For Something</w:t>
              </w:r>
            </w:hyperlink>
          </w:p>
          <w:p>
            <w:pPr>
              <w:pStyle w:val="Body"/>
              <w:widowControl/>
              <w:numPr>
                <w:ilvl w:val="0"/>
                <w:numId w:val="2"/>
              </w:numPr>
              <w:spacing w:before="0" w:afterAutospacing="1"/>
              <w:rPr>
                <w:rFonts w:eastAsia="Calibri" w:eastAsiaTheme="minorHAnsi"/>
              </w:rPr>
            </w:pPr>
            <w:r>
              <w:rPr>
                <w:rFonts w:eastAsia="Calibri" w:eastAsiaTheme="minorHAnsi"/>
              </w:rPr>
              <w:t xml:space="preserve">Fill out the Certificate of Service, file and serve your </w:t>
            </w:r>
            <w:r>
              <w:rPr>
                <w:rFonts w:eastAsia="Calibri" w:eastAsiaTheme="minorHAnsi"/>
                <w:b/>
                <w:bCs/>
              </w:rPr>
              <w:t>Motion to Dismiss</w:t>
            </w:r>
            <w:r>
              <w:rPr>
                <w:rFonts w:eastAsia="Calibri" w:eastAsiaTheme="minorHAnsi"/>
              </w:rPr>
              <w:t xml:space="preserve"> with your </w:t>
            </w:r>
            <w:r>
              <w:rPr>
                <w:rFonts w:eastAsia="Calibri" w:eastAsiaTheme="minorHAnsi"/>
                <w:b/>
                <w:bCs/>
              </w:rPr>
              <w:t xml:space="preserve">Answer </w:t>
            </w:r>
            <w:r>
              <w:rPr>
                <w:rFonts w:eastAsia="Calibri" w:eastAsiaTheme="minorHAnsi"/>
              </w:rPr>
              <w:t>forms. See:</w:t>
              <w:br/>
              <w:t xml:space="preserve">Step </w:t>
            </w:r>
            <w:r>
              <w:rPr>
                <w:rFonts w:eastAsia="Calibri" w:eastAsiaTheme="minorHAnsi"/>
              </w:rPr>
              <w:fldChar w:fldCharType="begin"/>
            </w:r>
            <w:r>
              <w:rPr>
                <w:rFonts w:eastAsia="Calibri"/>
              </w:rPr>
              <w:instrText> REF CertificateOfService \h </w:instrText>
            </w:r>
            <w:r>
              <w:rPr>
                <w:rFonts w:eastAsia="Calibri"/>
              </w:rPr>
              <w:fldChar w:fldCharType="separate"/>
            </w:r>
            <w:r>
              <w:rPr>
                <w:rFonts w:eastAsia="Calibri"/>
              </w:rPr>
              <w:t>8</w:t>
            </w:r>
            <w:r>
              <w:rPr>
                <w:rFonts w:eastAsia="Calibri"/>
              </w:rPr>
              <w:fldChar w:fldCharType="end"/>
            </w:r>
            <w:r>
              <w:rPr>
                <w:rFonts w:eastAsia="Calibri" w:eastAsiaTheme="minorHAnsi"/>
              </w:rPr>
              <w:t>: Certificate of Service,</w:t>
              <w:br/>
              <w:t xml:space="preserve">Step </w:t>
            </w:r>
            <w:r>
              <w:rPr>
                <w:rFonts w:eastAsia="Calibri" w:eastAsiaTheme="minorHAnsi"/>
              </w:rPr>
              <w:fldChar w:fldCharType="begin"/>
            </w:r>
            <w:r>
              <w:rPr>
                <w:rFonts w:eastAsia="Calibri"/>
              </w:rPr>
              <w:instrText> REF File \h </w:instrText>
            </w:r>
            <w:r>
              <w:rPr>
                <w:rFonts w:eastAsia="Calibri"/>
              </w:rPr>
              <w:fldChar w:fldCharType="separate"/>
            </w:r>
            <w:r>
              <w:rPr>
                <w:rFonts w:eastAsia="Calibri"/>
              </w:rPr>
              <w:t>9</w:t>
            </w:r>
            <w:r>
              <w:rPr>
                <w:rFonts w:eastAsia="Calibri"/>
              </w:rPr>
              <w:fldChar w:fldCharType="end"/>
            </w:r>
            <w:r>
              <w:rPr>
                <w:rFonts w:eastAsia="Calibri" w:eastAsiaTheme="minorHAnsi"/>
              </w:rPr>
              <w:t>: File the originals, and</w:t>
              <w:br/>
              <w:t xml:space="preserve">Step </w:t>
            </w:r>
            <w:r>
              <w:rPr>
                <w:rFonts w:eastAsia="Calibri" w:eastAsiaTheme="minorHAnsi"/>
              </w:rPr>
              <w:fldChar w:fldCharType="begin"/>
            </w:r>
            <w:r>
              <w:rPr>
                <w:rFonts w:eastAsia="Calibri"/>
              </w:rPr>
              <w:instrText> REF Serve \h </w:instrText>
            </w:r>
            <w:r>
              <w:rPr>
                <w:rFonts w:eastAsia="Calibri"/>
              </w:rPr>
              <w:fldChar w:fldCharType="separate"/>
            </w:r>
            <w:r>
              <w:rPr>
                <w:rFonts w:eastAsia="Calibri"/>
              </w:rPr>
              <w:t>10</w:t>
            </w:r>
            <w:r>
              <w:rPr>
                <w:rFonts w:eastAsia="Calibri"/>
              </w:rPr>
              <w:fldChar w:fldCharType="end"/>
            </w:r>
            <w:r>
              <w:rPr>
                <w:rFonts w:eastAsia="Calibri" w:eastAsiaTheme="minorHAnsi"/>
              </w:rPr>
              <w:t xml:space="preserve">: </w:t>
            </w:r>
            <w:r>
              <w:rPr>
                <w:rFonts w:eastAsia="Calibri" w:eastAsiaTheme="minorHAnsi"/>
              </w:rPr>
              <w:fldChar w:fldCharType="begin"/>
            </w:r>
            <w:r>
              <w:rPr>
                <w:rFonts w:eastAsia="Calibri"/>
              </w:rPr>
              <w:instrText> REF Serve \h </w:instrText>
            </w:r>
            <w:r>
              <w:rPr>
                <w:rFonts w:eastAsia="Calibri"/>
              </w:rPr>
              <w:fldChar w:fldCharType="separate"/>
            </w:r>
            <w:r>
              <w:rPr>
                <w:rFonts w:eastAsia="Calibri"/>
              </w:rPr>
              <w:t>10</w:t>
            </w:r>
            <w:r>
              <w:rPr>
                <w:rFonts w:eastAsia="Calibri"/>
              </w:rPr>
              <w:fldChar w:fldCharType="end"/>
            </w:r>
            <w:r>
              <w:rPr>
                <w:rFonts w:eastAsia="Calibri" w:eastAsiaTheme="minorHAnsi"/>
              </w:rPr>
              <w:fldChar w:fldCharType="begin"/>
            </w:r>
            <w:r>
              <w:rPr>
                <w:rFonts w:eastAsia="Calibri"/>
              </w:rPr>
              <w:instrText> REF Serve \h </w:instrText>
            </w:r>
            <w:r>
              <w:rPr>
                <w:rFonts w:eastAsia="Calibri"/>
              </w:rPr>
              <w:fldChar w:fldCharType="separate"/>
            </w:r>
            <w:r>
              <w:rPr>
                <w:rFonts w:eastAsia="Calibri"/>
              </w:rPr>
              <w:t>10</w:t>
            </w:r>
            <w:r>
              <w:rPr>
                <w:rFonts w:eastAsia="Calibri"/>
              </w:rPr>
              <w:fldChar w:fldCharType="end"/>
            </w:r>
            <w:r>
              <w:rPr>
                <w:rFonts w:eastAsia="Calibri" w:eastAsiaTheme="minorHAnsi"/>
              </w:rPr>
              <w:t>Serve {{ other_party_in_case }}.</w:t>
            </w:r>
          </w:p>
          <w:p>
            <w:pPr>
              <w:pStyle w:val="Heading3"/>
              <w:numPr>
                <w:ilvl w:val="0"/>
                <w:numId w:val="0"/>
              </w:numPr>
              <w:outlineLvl w:val="2"/>
              <w:rPr/>
            </w:pPr>
            <w:r>
              <w:rPr/>
              <w:t>Links in this step</w:t>
            </w:r>
          </w:p>
          <w:p>
            <w:pPr>
              <w:pStyle w:val="Body"/>
              <w:spacing w:before="280" w:after="280"/>
              <w:rPr/>
            </w:pPr>
            <w:r>
              <w:rPr>
                <w:b/>
              </w:rPr>
              <w:t>Motion, SHC-1300</w:t>
            </w:r>
            <w:r>
              <w:rPr/>
              <w:t xml:space="preserve"> </w:t>
              <w:br/>
              <w:t xml:space="preserve">as a </w:t>
            </w:r>
            <w:hyperlink r:id="rId38">
              <w:r>
                <w:rPr>
                  <w:rStyle w:val="InternetLink"/>
                </w:rPr>
                <w:t>Word file</w:t>
              </w:r>
            </w:hyperlink>
            <w:r>
              <w:rPr/>
              <w:br/>
              <w:t>courts.alaska.gov/shc/family/docs/shc-1300.doc</w:t>
              <w:br/>
              <w:t xml:space="preserve">as a </w:t>
            </w:r>
            <w:hyperlink r:id="rId39">
              <w:r>
                <w:rPr>
                  <w:rStyle w:val="InternetLink"/>
                </w:rPr>
                <w:t>PDF</w:t>
              </w:r>
            </w:hyperlink>
            <w:r>
              <w:rPr/>
              <w:br/>
              <w:t>courts.alaska.gov/shc/family/docs/shc-1300n.pdf</w:t>
            </w:r>
          </w:p>
          <w:p>
            <w:pPr>
              <w:pStyle w:val="Listnumbered"/>
              <w:numPr>
                <w:ilvl w:val="0"/>
                <w:numId w:val="0"/>
              </w:numPr>
              <w:spacing w:before="240" w:after="120"/>
              <w:ind w:left="43" w:hanging="0"/>
              <w:rPr/>
            </w:pPr>
            <w:hyperlink r:id="rId40">
              <w:r>
                <w:rPr>
                  <w:b/>
                </w:rPr>
                <w:t>Motions Part 1: How to Ask the Court For Something</w:t>
              </w:r>
            </w:hyperlink>
            <w:r>
              <w:rPr>
                <w:bCs/>
              </w:rPr>
              <w:br/>
              <w:t>youtube.com/watch?v=2irmxT0_0EA</w:t>
            </w:r>
          </w:p>
        </w:tc>
      </w:tr>
      <w:tr>
        <w:trPr/>
        <w:tc>
          <w:tcPr>
            <w:tcW w:w="2901" w:type="dxa"/>
            <w:tcBorders>
              <w:top w:val="nil"/>
              <w:left w:val="nil"/>
              <w:bottom w:val="nil"/>
              <w:right w:val="nil"/>
            </w:tcBorders>
            <w:tcMar>
              <w:top w:w="0" w:type="dxa"/>
              <w:left w:w="108" w:type="dxa"/>
              <w:right w:w="108" w:type="dxa"/>
            </w:tcMar>
          </w:tcPr>
          <w:p>
            <w:pPr>
              <w:pStyle w:val="Body"/>
              <w:spacing w:before="0" w:after="0"/>
              <w:rPr/>
            </w:pPr>
            <w:r>
              <w:rPr/>
              <w:t>{%tr endif %}</w:t>
            </w:r>
          </w:p>
        </w:tc>
        <w:tc>
          <w:tcPr>
            <w:tcW w:w="7596" w:type="dxa"/>
            <w:tcBorders>
              <w:top w:val="nil"/>
              <w:left w:val="nil"/>
              <w:bottom w:val="nil"/>
              <w:right w:val="nil"/>
            </w:tcBorders>
            <w:tcMar>
              <w:top w:w="0" w:type="dxa"/>
              <w:left w:w="108" w:type="dxa"/>
              <w:right w:w="108" w:type="dxa"/>
            </w:tcMar>
          </w:tcPr>
          <w:p>
            <w:pPr>
              <w:pStyle w:val="Body"/>
              <w:spacing w:before="0" w:after="0"/>
              <w:rPr/>
            </w:pPr>
            <w:r>
              <w:rPr/>
            </w:r>
            <w:bookmarkStart w:id="3" w:name="_Hlk136354462"/>
            <w:bookmarkStart w:id="4" w:name="_Hlk136354462"/>
            <w:bookmarkEnd w:id="4"/>
          </w:p>
        </w:tc>
      </w:tr>
      <w:tr>
        <w:trPr/>
        <w:tc>
          <w:tcPr>
            <w:tcW w:w="2901" w:type="dxa"/>
            <w:tcBorders>
              <w:top w:val="nil"/>
              <w:left w:val="nil"/>
              <w:bottom w:val="nil"/>
              <w:right w:val="nil"/>
            </w:tcBorders>
            <w:tcMar>
              <w:top w:w="0" w:type="dxa"/>
              <w:left w:w="108" w:type="dxa"/>
              <w:right w:w="108" w:type="dxa"/>
            </w:tcMar>
          </w:tcPr>
          <w:p>
            <w:pPr>
              <w:pStyle w:val="Heading2"/>
              <w:numPr>
                <w:ilvl w:val="0"/>
                <w:numId w:val="0"/>
              </w:numPr>
              <w:outlineLvl w:val="1"/>
              <w:rPr>
                <w:rFonts w:eastAsia="Calibri"/>
              </w:rPr>
            </w:pPr>
            <w:r>
              <w:rPr>
                <w:rFonts w:eastAsia="Calibri"/>
              </w:rPr>
              <w:t xml:space="preserve">Step </w:t>
            </w:r>
            <w:bookmarkStart w:id="5" w:name="CertificateOfService"/>
            <w:r>
              <w:rPr>
                <w:rFonts w:eastAsia="Calibri"/>
              </w:rPr>
              <w:fldChar w:fldCharType="begin"/>
            </w:r>
            <w:r>
              <w:rPr>
                <w:rFonts w:eastAsia="Calibri"/>
              </w:rPr>
              <w:instrText> SEQ stepList \* ARABIC </w:instrText>
            </w:r>
            <w:r>
              <w:rPr>
                <w:rFonts w:eastAsia="Calibri"/>
              </w:rPr>
              <w:fldChar w:fldCharType="separate"/>
            </w:r>
            <w:r>
              <w:rPr>
                <w:rFonts w:eastAsia="Calibri"/>
              </w:rPr>
              <w:t>8</w:t>
            </w:r>
            <w:r>
              <w:rPr>
                <w:rFonts w:eastAsia="Calibri"/>
              </w:rPr>
              <w:fldChar w:fldCharType="end"/>
            </w:r>
            <w:bookmarkEnd w:id="5"/>
            <w:r>
              <w:rPr>
                <w:rFonts w:eastAsia="Calibri"/>
              </w:rPr>
              <w:t>: Fill Out the Certificate of Service</w:t>
            </w:r>
          </w:p>
        </w:tc>
        <w:tc>
          <w:tcPr>
            <w:tcW w:w="7596" w:type="dxa"/>
            <w:tcBorders>
              <w:top w:val="nil"/>
              <w:left w:val="nil"/>
              <w:bottom w:val="nil"/>
              <w:right w:val="nil"/>
            </w:tcBorders>
            <w:tcMar>
              <w:top w:w="0" w:type="dxa"/>
              <w:left w:w="108" w:type="dxa"/>
              <w:right w:w="108" w:type="dxa"/>
            </w:tcMar>
          </w:tcPr>
          <w:p>
            <w:pPr>
              <w:pStyle w:val="Listnumbered"/>
              <w:numPr>
                <w:ilvl w:val="0"/>
                <w:numId w:val="0"/>
              </w:numPr>
              <w:spacing w:before="240" w:after="120"/>
              <w:ind w:left="43" w:hanging="0"/>
              <w:rPr/>
            </w:pPr>
            <w:r>
              <w:rPr/>
              <w:t>You must give {{ other_party_in_case }} 1 copy of everything you file with the court. This is called “service.”</w:t>
            </w:r>
          </w:p>
          <w:p>
            <w:pPr>
              <w:pStyle w:val="Listnumbered"/>
              <w:widowControl w:val="false"/>
              <w:numPr>
                <w:ilvl w:val="0"/>
                <w:numId w:val="5"/>
              </w:numPr>
              <w:spacing w:beforeAutospacing="0" w:before="0" w:afterAutospacing="0" w:after="120"/>
              <w:rPr>
                <w:rFonts w:eastAsia="Calibri" w:eastAsiaTheme="minorHAnsi"/>
              </w:rPr>
            </w:pPr>
            <w:r>
              <w:rPr>
                <w:rFonts w:eastAsia="Calibri" w:eastAsiaTheme="minorHAnsi"/>
              </w:rPr>
              <w:t>Decide on the way you will serve {{ other_party_in_case }}.</w:t>
            </w:r>
          </w:p>
          <w:p>
            <w:pPr>
              <w:pStyle w:val="ListParagraph"/>
              <w:widowControl w:val="false"/>
              <w:numPr>
                <w:ilvl w:val="0"/>
                <w:numId w:val="4"/>
              </w:numPr>
              <w:spacing w:beforeAutospacing="0" w:before="240" w:afterAutospacing="0" w:after="0"/>
              <w:ind w:left="765" w:hanging="390"/>
              <w:rPr>
                <w:rFonts w:eastAsia="Calibri" w:eastAsiaTheme="minorHAnsi"/>
              </w:rPr>
            </w:pPr>
            <w:r>
              <w:rPr>
                <w:rFonts w:eastAsia="Calibri" w:eastAsiaTheme="minorHAnsi"/>
              </w:rPr>
              <w:t>You can send the copy you made for them by regular, 1</w:t>
            </w:r>
            <w:r>
              <w:rPr>
                <w:rFonts w:eastAsia="Calibri" w:eastAsiaTheme="minorHAnsi"/>
                <w:vertAlign w:val="superscript"/>
              </w:rPr>
              <w:t>st</w:t>
            </w:r>
            <w:r>
              <w:rPr>
                <w:rFonts w:eastAsia="Calibri" w:eastAsiaTheme="minorHAnsi"/>
              </w:rPr>
              <w:t xml:space="preserve"> class mail, or hand-deliver it.</w:t>
            </w:r>
          </w:p>
          <w:p>
            <w:pPr>
              <w:pStyle w:val="ListParagraph"/>
              <w:widowControl w:val="false"/>
              <w:numPr>
                <w:ilvl w:val="0"/>
                <w:numId w:val="4"/>
              </w:numPr>
              <w:spacing w:beforeAutospacing="0" w:before="240" w:afterAutospacing="0" w:after="0"/>
              <w:ind w:left="765" w:hanging="390"/>
              <w:rPr>
                <w:rFonts w:eastAsia="Calibri" w:eastAsiaTheme="minorHAnsi"/>
              </w:rPr>
            </w:pPr>
            <w:r>
              <w:rPr>
                <w:rFonts w:eastAsia="Calibri" w:eastAsiaTheme="minorHAnsi"/>
              </w:rPr>
              <w:t>If they file anything in court that says they agree to service by email, you can email the copy you made for them.</w:t>
            </w:r>
          </w:p>
          <w:p>
            <w:pPr>
              <w:pStyle w:val="ListParagraph"/>
              <w:widowControl w:val="false"/>
              <w:numPr>
                <w:ilvl w:val="0"/>
                <w:numId w:val="4"/>
              </w:numPr>
              <w:spacing w:beforeAutospacing="0" w:before="240" w:afterAutospacing="0" w:after="0"/>
              <w:ind w:left="765" w:hanging="390"/>
              <w:rPr>
                <w:rFonts w:eastAsia="Calibri" w:eastAsiaTheme="minorHAnsi"/>
              </w:rPr>
            </w:pPr>
            <w:r>
              <w:rPr>
                <w:rFonts w:eastAsia="Calibri" w:eastAsiaTheme="minorHAnsi"/>
              </w:rPr>
              <w:t>If they have a lawyer, email, mail, or hand-deliver the copy to their lawyer.</w:t>
            </w:r>
          </w:p>
          <w:p>
            <w:pPr>
              <w:pStyle w:val="ListParagraph"/>
              <w:widowControl w:val="false"/>
              <w:numPr>
                <w:ilvl w:val="0"/>
                <w:numId w:val="4"/>
              </w:numPr>
              <w:spacing w:beforeAutospacing="0" w:before="240" w:afterAutospacing="0" w:after="240"/>
              <w:ind w:left="765" w:hanging="390"/>
              <w:rPr/>
            </w:pPr>
            <w:r>
              <w:rPr>
                <w:rFonts w:eastAsia="Calibri" w:eastAsiaTheme="minorHAnsi"/>
              </w:rPr>
              <w:t>If you use the court’s</w:t>
            </w:r>
            <w:hyperlink r:id="rId41">
              <w:r>
                <w:rPr>
                  <w:rFonts w:eastAsia="Calibri" w:eastAsiaTheme="minorHAnsi"/>
                </w:rPr>
                <w:t xml:space="preserve"> </w:t>
              </w:r>
            </w:hyperlink>
            <w:r>
              <w:rPr>
                <w:rFonts w:eastAsia="Calibri" w:eastAsiaTheme="minorHAnsi"/>
                <w:color w:val="1155CC"/>
                <w:u w:val="single"/>
              </w:rPr>
              <w:t xml:space="preserve">TrueFile eFiling system, </w:t>
            </w:r>
            <w:r>
              <w:rPr>
                <w:rFonts w:eastAsia="Calibri" w:eastAsiaTheme="minorHAnsi"/>
              </w:rPr>
              <w:t>TrueFile serves {{ other_party_in_case }} for you.</w:t>
            </w:r>
          </w:p>
          <w:p>
            <w:pPr>
              <w:pStyle w:val="Listnumbered"/>
              <w:widowControl w:val="false"/>
              <w:numPr>
                <w:ilvl w:val="0"/>
                <w:numId w:val="5"/>
              </w:numPr>
              <w:spacing w:beforeAutospacing="0" w:before="54" w:afterAutospacing="0" w:after="0"/>
              <w:rPr>
                <w:rFonts w:eastAsia="Calibri" w:eastAsiaTheme="minorHAnsi"/>
              </w:rPr>
            </w:pPr>
            <w:r>
              <w:rPr>
                <w:rFonts w:eastAsia="Calibri" w:eastAsiaTheme="minorHAnsi"/>
              </w:rPr>
              <w:t>Decide the date you will serve {{ other_party_in_case }}.  Try to serve {{ other_party_in_case }} the same day you file your documents with the court.</w:t>
            </w:r>
          </w:p>
          <w:p>
            <w:pPr>
              <w:pStyle w:val="Listnumbered"/>
              <w:widowControl w:val="false"/>
              <w:numPr>
                <w:ilvl w:val="0"/>
                <w:numId w:val="5"/>
              </w:numPr>
              <w:spacing w:beforeAutospacing="0" w:before="0" w:afterAutospacing="0" w:after="120"/>
              <w:rPr>
                <w:rFonts w:eastAsia="Calibri" w:eastAsiaTheme="minorHAnsi"/>
              </w:rPr>
            </w:pPr>
            <w:r>
              <w:rPr>
                <w:rFonts w:eastAsia="Calibri" w:eastAsiaTheme="minorHAnsi"/>
              </w:rPr>
              <w:t xml:space="preserve">Fill out the </w:t>
            </w:r>
            <w:r>
              <w:rPr>
                <w:rFonts w:eastAsia="Calibri" w:eastAsiaTheme="minorHAnsi"/>
                <w:b/>
                <w:bCs/>
              </w:rPr>
              <w:t>Certificate of Service</w:t>
            </w:r>
            <w:r>
              <w:rPr>
                <w:rFonts w:eastAsia="Calibri" w:eastAsiaTheme="minorHAnsi"/>
              </w:rPr>
              <w:t xml:space="preserve"> at the end of your court forms. The "certificate" tells the court how you are giving a copy of all the documents you file with the court to {{ other_party_in_case }}.  </w:t>
            </w:r>
          </w:p>
          <w:p>
            <w:pPr>
              <w:pStyle w:val="Heading4"/>
              <w:numPr>
                <w:ilvl w:val="0"/>
                <w:numId w:val="0"/>
              </w:numPr>
              <w:spacing w:before="280" w:after="280"/>
              <w:outlineLvl w:val="3"/>
              <w:rPr/>
            </w:pPr>
            <w:r>
              <w:rPr/>
              <w:t xml:space="preserve">Important </w:t>
            </w:r>
          </w:p>
          <w:p>
            <w:pPr>
              <w:pStyle w:val="Listnumbered"/>
              <w:numPr>
                <w:ilvl w:val="0"/>
                <w:numId w:val="0"/>
              </w:numPr>
              <w:ind w:left="405" w:hanging="0"/>
              <w:rPr/>
            </w:pPr>
            <w:r>
              <w:rPr/>
              <w:t xml:space="preserve">Be sure you can serve {{ other_party_in_case }} on the date and in the way you put in the Certificate of Service. </w:t>
            </w:r>
            <w:bookmarkStart w:id="6" w:name="_Hlk136511495"/>
          </w:p>
          <w:p>
            <w:pPr>
              <w:pStyle w:val="Listnumbered"/>
              <w:widowControl w:val="false"/>
              <w:numPr>
                <w:ilvl w:val="0"/>
                <w:numId w:val="5"/>
              </w:numPr>
              <w:spacing w:beforeAutospacing="0" w:before="0" w:afterAutospacing="0" w:after="120"/>
              <w:rPr>
                <w:rFonts w:eastAsia="Calibri" w:eastAsiaTheme="minorHAnsi"/>
              </w:rPr>
            </w:pPr>
            <w:r>
              <w:rPr>
                <w:rFonts w:eastAsia="Calibri" w:eastAsiaTheme="minorHAnsi"/>
              </w:rPr>
              <w:t>If you do not fill out the Certificate(s) of Service:</w:t>
            </w:r>
          </w:p>
          <w:p>
            <w:pPr>
              <w:pStyle w:val="ListParagraph"/>
              <w:widowControl w:val="false"/>
              <w:numPr>
                <w:ilvl w:val="0"/>
                <w:numId w:val="3"/>
              </w:numPr>
              <w:spacing w:lineRule="auto" w:line="240" w:beforeAutospacing="0" w:before="240" w:afterAutospacing="0" w:after="0"/>
              <w:contextualSpacing/>
              <w:rPr>
                <w:bCs/>
              </w:rPr>
            </w:pPr>
            <w:r>
              <w:rPr>
                <w:rFonts w:eastAsia="Calibri" w:eastAsiaTheme="minorHAnsi"/>
              </w:rPr>
              <w:t xml:space="preserve">The court will send you a </w:t>
            </w:r>
            <w:r>
              <w:rPr>
                <w:rFonts w:eastAsia="Calibri" w:eastAsiaTheme="minorHAnsi"/>
                <w:b/>
              </w:rPr>
              <w:t>Deficiency Notice</w:t>
            </w:r>
            <w:r>
              <w:rPr>
                <w:rFonts w:eastAsia="Calibri" w:eastAsiaTheme="minorHAnsi"/>
                <w:bCs/>
              </w:rPr>
              <w:t>, and</w:t>
            </w:r>
          </w:p>
          <w:p>
            <w:pPr>
              <w:pStyle w:val="ListParagraph"/>
              <w:widowControl w:val="false"/>
              <w:numPr>
                <w:ilvl w:val="0"/>
                <w:numId w:val="3"/>
              </w:numPr>
              <w:spacing w:lineRule="auto" w:line="240" w:beforeAutospacing="0" w:before="240" w:afterAutospacing="0" w:after="240"/>
              <w:contextualSpacing/>
              <w:rPr>
                <w:bCs/>
              </w:rPr>
            </w:pPr>
            <w:r>
              <w:rPr>
                <w:rFonts w:eastAsia="Calibri" w:eastAsiaTheme="minorHAnsi"/>
                <w:bCs/>
              </w:rPr>
              <w:t xml:space="preserve">The judge may not see your </w:t>
            </w:r>
            <w:r>
              <w:rPr>
                <w:rFonts w:eastAsia="Calibri" w:eastAsiaTheme="minorHAnsi"/>
                <w:bCs/>
                <w:strike/>
                <w:color w:val="FF0000"/>
              </w:rPr>
              <w:t>motion</w:t>
            </w:r>
            <w:r>
              <w:rPr>
                <w:rFonts w:eastAsia="Calibri" w:eastAsiaTheme="minorHAnsi"/>
                <w:bCs/>
              </w:rPr>
              <w:t xml:space="preserve"> and make a decision</w:t>
            </w:r>
            <w:bookmarkEnd w:id="6"/>
            <w:r>
              <w:rPr>
                <w:rFonts w:eastAsia="Calibri" w:eastAsiaTheme="minorHAnsi"/>
                <w:bCs/>
              </w:rPr>
              <w:t>.</w:t>
            </w:r>
          </w:p>
          <w:p>
            <w:pPr>
              <w:pStyle w:val="Normal"/>
              <w:keepNext w:val="true"/>
              <w:keepLines/>
              <w:widowControl/>
              <w:spacing w:beforeAutospacing="0" w:before="280" w:afterAutospacing="0" w:after="280"/>
              <w:jc w:val="both"/>
              <w:rPr>
                <w:rFonts w:eastAsia="Calibri" w:eastAsiaTheme="minorHAnsi"/>
              </w:rPr>
            </w:pPr>
            <w:r>
              <w:rPr>
                <w:rFonts w:eastAsia="Calibri" w:eastAsiaTheme="minorHAnsi"/>
              </w:rPr>
              <w:t>{% for image_data in images_list %}</w:t>
            </w:r>
          </w:p>
          <w:p>
            <w:pPr>
              <w:pStyle w:val="Normal"/>
              <w:keepNext w:val="true"/>
              <w:keepLines/>
              <w:widowControl/>
              <w:spacing w:beforeAutospacing="0" w:before="280" w:afterAutospacing="0" w:after="280"/>
              <w:jc w:val="both"/>
              <w:rPr>
                <w:rFonts w:eastAsia="Calibri" w:eastAsiaTheme="minorHAnsi"/>
              </w:rPr>
            </w:pPr>
            <w:r>
              <w:rPr>
                <w:rFonts w:eastAsia="Calibri" w:eastAsiaTheme="minorHAnsi"/>
              </w:rPr>
              <w:t>{{  image_data['text'] }}</w:t>
            </w:r>
          </w:p>
          <w:p>
            <w:pPr>
              <w:pStyle w:val="Normal"/>
              <w:keepNext w:val="true"/>
              <w:keepLines/>
              <w:widowControl/>
              <w:spacing w:beforeAutospacing="0" w:before="280" w:afterAutospacing="0" w:after="280"/>
              <w:jc w:val="both"/>
              <w:rPr>
                <w:rFonts w:eastAsia="Calibri" w:eastAsiaTheme="minorHAnsi"/>
              </w:rPr>
            </w:pPr>
            <w:r>
              <w:rPr>
                <w:rFonts w:eastAsia="Calibri" w:eastAsiaTheme="minorHAnsi"/>
              </w:rPr>
              <w:t>{{ image_data['image'].show(width='5in%') }}</w:t>
            </w:r>
          </w:p>
          <w:p>
            <w:pPr>
              <w:pStyle w:val="Normal"/>
              <w:widowControl w:val="false"/>
              <w:spacing w:beforeAutospacing="0" w:before="280" w:afterAutospacing="0" w:after="0"/>
              <w:ind w:left="60" w:hanging="0"/>
              <w:rPr>
                <w:b/>
                <w:b/>
                <w:bCs/>
              </w:rPr>
            </w:pPr>
            <w:r>
              <w:rPr>
                <w:rFonts w:eastAsia="Calibri" w:eastAsiaTheme="minorHAnsi"/>
              </w:rPr>
              <w:t xml:space="preserve">{% endfor %} </w:t>
            </w:r>
          </w:p>
        </w:tc>
      </w:tr>
      <w:tr>
        <w:trPr/>
        <w:tc>
          <w:tcPr>
            <w:tcW w:w="2901" w:type="dxa"/>
            <w:tcBorders>
              <w:top w:val="nil"/>
              <w:left w:val="nil"/>
              <w:bottom w:val="nil"/>
              <w:right w:val="nil"/>
            </w:tcBorders>
            <w:tcMar>
              <w:top w:w="0" w:type="dxa"/>
              <w:left w:w="108" w:type="dxa"/>
              <w:right w:w="108" w:type="dxa"/>
            </w:tcMar>
          </w:tcPr>
          <w:p>
            <w:pPr>
              <w:pStyle w:val="Heading2"/>
              <w:numPr>
                <w:ilvl w:val="0"/>
                <w:numId w:val="0"/>
              </w:numPr>
              <w:outlineLvl w:val="1"/>
              <w:rPr>
                <w:rFonts w:eastAsia="Calibri"/>
              </w:rPr>
            </w:pPr>
            <w:r>
              <w:rPr>
                <w:rFonts w:eastAsia="Calibri"/>
              </w:rPr>
              <w:t xml:space="preserve">Step </w:t>
            </w:r>
            <w:bookmarkStart w:id="7" w:name="File"/>
            <w:r>
              <w:rPr>
                <w:rFonts w:eastAsia="Calibri"/>
              </w:rPr>
              <w:fldChar w:fldCharType="begin"/>
            </w:r>
            <w:r>
              <w:rPr>
                <w:rFonts w:eastAsia="Calibri"/>
              </w:rPr>
              <w:instrText> SEQ stepList \* ARABIC </w:instrText>
            </w:r>
            <w:r>
              <w:rPr>
                <w:rFonts w:eastAsia="Calibri"/>
              </w:rPr>
              <w:fldChar w:fldCharType="separate"/>
            </w:r>
            <w:r>
              <w:rPr>
                <w:rFonts w:eastAsia="Calibri"/>
              </w:rPr>
              <w:t>9</w:t>
            </w:r>
            <w:r>
              <w:rPr>
                <w:rFonts w:eastAsia="Calibri"/>
              </w:rPr>
              <w:fldChar w:fldCharType="end"/>
            </w:r>
            <w:bookmarkEnd w:id="7"/>
            <w:r>
              <w:rPr>
                <w:rFonts w:eastAsia="Calibri"/>
              </w:rPr>
              <w:t>: File the originals (file tf)</w:t>
            </w:r>
          </w:p>
        </w:tc>
        <w:tc>
          <w:tcPr>
            <w:tcW w:w="7596" w:type="dxa"/>
            <w:tcBorders>
              <w:top w:val="nil"/>
              <w:left w:val="nil"/>
              <w:bottom w:val="nil"/>
              <w:right w:val="nil"/>
            </w:tcBorders>
            <w:tcMar>
              <w:top w:w="0" w:type="dxa"/>
              <w:left w:w="108" w:type="dxa"/>
              <w:right w:w="108" w:type="dxa"/>
            </w:tcMar>
          </w:tcPr>
          <w:p>
            <w:pPr>
              <w:pStyle w:val="Listnumbered"/>
              <w:numPr>
                <w:ilvl w:val="0"/>
                <w:numId w:val="0"/>
              </w:numPr>
              <w:spacing w:before="240" w:after="120"/>
              <w:ind w:left="43" w:hanging="0"/>
              <w:rPr/>
            </w:pPr>
            <w:r>
              <w:rPr/>
              <w:t xml:space="preserve">You have </w:t>
            </w:r>
            <w:r>
              <w:rPr>
                <w:b/>
                <w:bCs/>
              </w:rPr>
              <w:t>20 days</w:t>
            </w:r>
            <w:r>
              <w:rPr/>
              <w:t xml:space="preserve"> to file and serve {{ other_party_in_case }} your </w:t>
            </w:r>
            <w:r>
              <w:rPr>
                <w:b/>
                <w:bCs/>
              </w:rPr>
              <w:t>Answer, Affidavits, Information Sheet</w:t>
            </w:r>
            <w:r>
              <w:rPr>
                <w:color w:val="FFC000"/>
              </w:rPr>
              <w:t xml:space="preserve">{% if </w:t>
            </w:r>
            <w:r>
              <w:rPr>
                <w:color w:val="92D050"/>
              </w:rPr>
              <w:t xml:space="preserve">filing_motion_to_dsimiss </w:t>
            </w:r>
            <w:r>
              <w:rPr>
                <w:color w:val="FFC000"/>
              </w:rPr>
              <w:t>%}</w:t>
            </w:r>
            <w:r>
              <w:rPr>
                <w:color w:val="auto"/>
              </w:rPr>
              <w:t xml:space="preserve">, </w:t>
            </w:r>
            <w:r>
              <w:rPr>
                <w:b/>
                <w:bCs/>
                <w:color w:val="auto"/>
              </w:rPr>
              <w:t>Motion to Dismiss,</w:t>
            </w:r>
            <w:r>
              <w:rPr>
                <w:color w:val="FFC000"/>
              </w:rPr>
              <w:t xml:space="preserve">{% endif %} </w:t>
            </w:r>
            <w:r>
              <w:rPr/>
              <w:t>and other documents.</w:t>
            </w:r>
          </w:p>
          <w:p>
            <w:pPr>
              <w:pStyle w:val="Listnumbered"/>
              <w:widowControl w:val="false"/>
              <w:numPr>
                <w:ilvl w:val="0"/>
                <w:numId w:val="11"/>
              </w:numPr>
              <w:spacing w:beforeAutospacing="0" w:before="54" w:afterAutospacing="0" w:after="0"/>
              <w:rPr>
                <w:rFonts w:eastAsia="Calibri" w:eastAsiaTheme="minorHAnsi"/>
              </w:rPr>
            </w:pPr>
            <w:r>
              <w:rPr>
                <w:rFonts w:eastAsia="Calibri" w:eastAsiaTheme="minorHAnsi"/>
              </w:rPr>
              <w:t>Make 2 copies of everything you are going to give the court.</w:t>
            </w:r>
          </w:p>
          <w:p>
            <w:pPr>
              <w:pStyle w:val="Listnumbered"/>
              <w:widowControl w:val="false"/>
              <w:numPr>
                <w:ilvl w:val="0"/>
                <w:numId w:val="11"/>
              </w:numPr>
              <w:spacing w:beforeAutospacing="0" w:before="0" w:afterAutospacing="0" w:after="120"/>
              <w:rPr>
                <w:rFonts w:eastAsia="Calibri" w:eastAsiaTheme="minorHAnsi"/>
              </w:rPr>
            </w:pPr>
            <w:r>
              <w:rPr>
                <w:rFonts w:eastAsia="Calibri" w:eastAsiaTheme="minorHAnsi"/>
              </w:rPr>
              <w:t>Give the original version of your documents to the court that is listed on the top of the complaint. You can:</w:t>
            </w:r>
          </w:p>
          <w:p>
            <w:pPr>
              <w:pStyle w:val="ListParagraph"/>
              <w:widowControl w:val="false"/>
              <w:numPr>
                <w:ilvl w:val="0"/>
                <w:numId w:val="3"/>
              </w:numPr>
              <w:spacing w:lineRule="auto" w:line="240" w:beforeAutospacing="0" w:before="240" w:afterAutospacing="0" w:after="0"/>
              <w:contextualSpacing/>
              <w:rPr/>
            </w:pPr>
            <w:r>
              <w:rPr>
                <w:rFonts w:eastAsia="Calibri" w:eastAsiaTheme="minorHAnsi"/>
              </w:rPr>
              <w:t xml:space="preserve">Find the address on the court's </w:t>
            </w:r>
            <w:r>
              <w:fldChar w:fldCharType="begin"/>
            </w:r>
            <w:r>
              <w:rPr>
                <w:rFonts w:eastAsia="Calibri"/>
              </w:rPr>
              <w:instrText> HYPERLINK "http://courts.alaska.gov/courtdir/index.htm" \l "trial"</w:instrText>
            </w:r>
            <w:r>
              <w:rPr>
                <w:rFonts w:eastAsia="Calibri"/>
              </w:rPr>
              <w:fldChar w:fldCharType="separate"/>
            </w:r>
            <w:r>
              <w:rPr>
                <w:rFonts w:eastAsia="Calibri" w:eastAsiaTheme="minorHAnsi"/>
              </w:rPr>
              <w:t>Court Directory</w:t>
            </w:r>
            <w:r>
              <w:rPr>
                <w:rFonts w:eastAsia="Calibri"/>
              </w:rPr>
              <w:fldChar w:fldCharType="end"/>
            </w:r>
            <w:r>
              <w:rPr>
                <w:rFonts w:eastAsia="Calibri" w:eastAsiaTheme="minorHAnsi"/>
              </w:rPr>
              <w:t xml:space="preserve"> web page and</w:t>
            </w:r>
          </w:p>
          <w:p>
            <w:pPr>
              <w:pStyle w:val="ListParagraph"/>
              <w:widowControl w:val="false"/>
              <w:numPr>
                <w:ilvl w:val="1"/>
                <w:numId w:val="3"/>
              </w:numPr>
              <w:spacing w:lineRule="auto" w:line="240" w:beforeAutospacing="0" w:before="240" w:afterAutospacing="0" w:after="0"/>
              <w:contextualSpacing/>
              <w:rPr>
                <w:rFonts w:eastAsia="Calibri" w:eastAsiaTheme="minorHAnsi"/>
              </w:rPr>
            </w:pPr>
            <w:r>
              <w:rPr>
                <w:rFonts w:eastAsia="Calibri" w:eastAsiaTheme="minorHAnsi"/>
              </w:rPr>
              <w:t>.Give the documents to the clerk at the court yourself.</w:t>
            </w:r>
          </w:p>
          <w:p>
            <w:pPr>
              <w:pStyle w:val="ListParagraph"/>
              <w:widowControl w:val="false"/>
              <w:numPr>
                <w:ilvl w:val="1"/>
                <w:numId w:val="3"/>
              </w:numPr>
              <w:spacing w:lineRule="auto" w:line="240" w:beforeAutospacing="0" w:before="240" w:afterAutospacing="0" w:after="0"/>
              <w:contextualSpacing/>
              <w:rPr>
                <w:rFonts w:eastAsia="Calibri" w:eastAsiaTheme="minorHAnsi"/>
              </w:rPr>
            </w:pPr>
            <w:r>
              <w:rPr>
                <w:rFonts w:eastAsia="Calibri" w:eastAsiaTheme="minorHAnsi"/>
              </w:rPr>
              <w:t xml:space="preserve">Mail the documents by first-class mail. </w:t>
            </w:r>
          </w:p>
          <w:p>
            <w:pPr>
              <w:pStyle w:val="ListParagraph"/>
              <w:widowControl w:val="false"/>
              <w:numPr>
                <w:ilvl w:val="1"/>
                <w:numId w:val="3"/>
              </w:numPr>
              <w:spacing w:lineRule="auto" w:line="240" w:beforeAutospacing="0" w:before="240" w:afterAutospacing="0" w:after="0"/>
              <w:contextualSpacing/>
              <w:rPr>
                <w:rFonts w:eastAsia="Calibri" w:eastAsiaTheme="minorHAnsi"/>
              </w:rPr>
            </w:pPr>
            <w:r>
              <w:rPr>
                <w:rFonts w:eastAsia="Calibri" w:eastAsiaTheme="minorHAnsi"/>
              </w:rPr>
              <w:t>or</w:t>
            </w:r>
          </w:p>
          <w:p>
            <w:pPr>
              <w:pStyle w:val="ListParagraph"/>
              <w:widowControl w:val="false"/>
              <w:numPr>
                <w:ilvl w:val="0"/>
                <w:numId w:val="3"/>
              </w:numPr>
              <w:spacing w:lineRule="auto" w:line="240" w:beforeAutospacing="0" w:before="240" w:afterAutospacing="0" w:after="240"/>
              <w:contextualSpacing/>
              <w:rPr>
                <w:rFonts w:eastAsia="Calibri" w:eastAsiaTheme="minorHAnsi"/>
              </w:rPr>
            </w:pPr>
            <w:r>
              <w:rPr>
                <w:rFonts w:eastAsia="Calibri" w:eastAsiaTheme="minorHAnsi"/>
              </w:rPr>
              <w:t>Use the court’s TrueFile eFiling system to send the documents to the court electronically.</w:t>
            </w:r>
          </w:p>
          <w:p>
            <w:pPr>
              <w:pStyle w:val="Listnumbered"/>
              <w:widowControl w:val="false"/>
              <w:numPr>
                <w:ilvl w:val="0"/>
                <w:numId w:val="11"/>
              </w:numPr>
              <w:spacing w:beforeAutospacing="0" w:before="54" w:afterAutospacing="0" w:after="0"/>
              <w:rPr>
                <w:rFonts w:eastAsia="Calibri" w:eastAsiaTheme="minorHAnsi"/>
              </w:rPr>
            </w:pPr>
            <w:r>
              <w:rPr>
                <w:rFonts w:eastAsia="Calibri" w:eastAsiaTheme="minorHAnsi"/>
              </w:rPr>
              <w:t>Keep 1 copy for your own records.</w:t>
            </w:r>
          </w:p>
          <w:p>
            <w:pPr>
              <w:pStyle w:val="Listnumbered"/>
              <w:widowControl w:val="false"/>
              <w:numPr>
                <w:ilvl w:val="0"/>
                <w:numId w:val="11"/>
              </w:numPr>
              <w:spacing w:beforeAutospacing="0" w:before="54" w:afterAutospacing="0" w:after="0"/>
              <w:rPr>
                <w:rFonts w:eastAsia="Calibri" w:eastAsiaTheme="minorHAnsi"/>
              </w:rPr>
            </w:pPr>
            <w:r>
              <w:rPr>
                <w:rFonts w:eastAsia="Calibri" w:eastAsiaTheme="minorHAnsi"/>
              </w:rPr>
              <w:t>Give the 2</w:t>
            </w:r>
            <w:r>
              <w:rPr>
                <w:rFonts w:eastAsia="Calibri" w:eastAsiaTheme="minorHAnsi"/>
                <w:vertAlign w:val="superscript"/>
              </w:rPr>
              <w:t>nd</w:t>
            </w:r>
            <w:r>
              <w:rPr>
                <w:rFonts w:eastAsia="Calibri" w:eastAsiaTheme="minorHAnsi"/>
              </w:rPr>
              <w:t xml:space="preserve"> copy to {{ other_party_in_case }} on the date and way you wrote on your </w:t>
            </w:r>
            <w:r>
              <w:rPr>
                <w:rFonts w:eastAsia="Calibri" w:eastAsiaTheme="minorHAnsi"/>
                <w:b/>
                <w:bCs/>
              </w:rPr>
              <w:t>Certificate of Service</w:t>
            </w:r>
            <w:r>
              <w:rPr>
                <w:rFonts w:eastAsia="Calibri" w:eastAsiaTheme="minorHAnsi"/>
              </w:rPr>
              <w:t>.</w:t>
            </w:r>
          </w:p>
          <w:p>
            <w:pPr>
              <w:pStyle w:val="Listnumbered"/>
              <w:widowControl w:val="false"/>
              <w:numPr>
                <w:ilvl w:val="0"/>
                <w:numId w:val="11"/>
              </w:numPr>
              <w:spacing w:beforeAutospacing="0" w:before="0" w:afterAutospacing="0" w:after="120"/>
              <w:rPr>
                <w:rFonts w:eastAsia="Calibri" w:eastAsiaTheme="minorHAnsi"/>
              </w:rPr>
            </w:pPr>
            <w:r>
              <w:rPr>
                <w:rFonts w:eastAsia="Calibri" w:eastAsiaTheme="minorHAnsi"/>
              </w:rPr>
              <w:t xml:space="preserve">Read Step </w:t>
            </w:r>
            <w:r>
              <w:rPr>
                <w:rFonts w:eastAsia="Calibri" w:eastAsiaTheme="minorHAnsi"/>
              </w:rPr>
              <w:fldChar w:fldCharType="begin"/>
            </w:r>
            <w:r>
              <w:rPr>
                <w:rFonts w:eastAsia="Calibri"/>
              </w:rPr>
              <w:instrText> REF Serve \h </w:instrText>
            </w:r>
            <w:r>
              <w:rPr>
                <w:rFonts w:eastAsia="Calibri"/>
              </w:rPr>
              <w:fldChar w:fldCharType="separate"/>
            </w:r>
            <w:r>
              <w:rPr>
                <w:rFonts w:eastAsia="Calibri"/>
              </w:rPr>
              <w:t>10</w:t>
            </w:r>
            <w:r>
              <w:rPr>
                <w:rFonts w:eastAsia="Calibri"/>
              </w:rPr>
              <w:fldChar w:fldCharType="end"/>
            </w:r>
            <w:r>
              <w:rPr>
                <w:rFonts w:eastAsia="Calibri" w:eastAsiaTheme="minorHAnsi"/>
              </w:rPr>
              <w:fldChar w:fldCharType="begin"/>
            </w:r>
            <w:r>
              <w:rPr>
                <w:rFonts w:eastAsia="Calibri"/>
              </w:rPr>
              <w:instrText> REF Serve \h </w:instrText>
            </w:r>
            <w:r>
              <w:rPr>
                <w:rFonts w:eastAsia="Calibri"/>
              </w:rPr>
              <w:fldChar w:fldCharType="separate"/>
            </w:r>
            <w:r>
              <w:rPr>
                <w:rFonts w:eastAsia="Calibri"/>
              </w:rPr>
              <w:t>10</w:t>
            </w:r>
            <w:r>
              <w:rPr>
                <w:rFonts w:eastAsia="Calibri"/>
              </w:rPr>
              <w:fldChar w:fldCharType="end"/>
            </w:r>
            <w:r>
              <w:rPr>
                <w:rFonts w:eastAsia="Calibri" w:eastAsiaTheme="minorHAnsi"/>
              </w:rPr>
              <w:t>: Serve {{ other_party_in_case }}.</w:t>
            </w:r>
          </w:p>
          <w:p>
            <w:pPr>
              <w:pStyle w:val="Heading3"/>
              <w:numPr>
                <w:ilvl w:val="0"/>
                <w:numId w:val="0"/>
              </w:numPr>
              <w:outlineLvl w:val="2"/>
              <w:rPr/>
            </w:pPr>
            <w:r>
              <w:rPr/>
              <w:t>Link in this step</w:t>
            </w:r>
          </w:p>
          <w:p>
            <w:pPr>
              <w:pStyle w:val="Body"/>
              <w:spacing w:before="280" w:after="280"/>
              <w:rPr/>
            </w:pPr>
            <w:r>
              <w:fldChar w:fldCharType="begin"/>
            </w:r>
            <w:r>
              <w:rPr>
                <w:b/>
                <w:bCs/>
              </w:rPr>
              <w:instrText> HYPERLINK "http://courts.alaska.gov/courtdir/index.htm" \l "trial"</w:instrText>
            </w:r>
            <w:r>
              <w:rPr>
                <w:b/>
                <w:bCs/>
              </w:rPr>
              <w:fldChar w:fldCharType="separate"/>
            </w:r>
            <w:r>
              <w:rPr>
                <w:b/>
                <w:bCs/>
              </w:rPr>
              <w:t>Court Directory</w:t>
            </w:r>
            <w:r>
              <w:rPr>
                <w:b/>
                <w:bCs/>
              </w:rPr>
              <w:fldChar w:fldCharType="end"/>
            </w:r>
            <w:r>
              <w:rPr/>
              <w:br/>
              <w:t>courts.alaska.gov/courtdir/index.htm#trial</w:t>
            </w:r>
          </w:p>
          <w:p>
            <w:pPr>
              <w:pStyle w:val="Body"/>
              <w:spacing w:before="280" w:after="0"/>
              <w:rPr/>
            </w:pPr>
            <w:hyperlink r:id="rId42">
              <w:r>
                <w:rPr>
                  <w:rStyle w:val="InternetLink"/>
                  <w:b/>
                  <w:color w:val="auto"/>
                  <w:u w:val="none"/>
                </w:rPr>
                <w:t>TrueFile eFiling system</w:t>
              </w:r>
            </w:hyperlink>
            <w:r>
              <w:rPr>
                <w:color w:val="auto"/>
              </w:rPr>
              <w:br/>
            </w:r>
            <w:r>
              <w:rPr/>
              <w:t>courts.alaska.gov/efile</w:t>
            </w:r>
          </w:p>
        </w:tc>
      </w:tr>
      <w:tr>
        <w:trPr/>
        <w:tc>
          <w:tcPr>
            <w:tcW w:w="2901" w:type="dxa"/>
            <w:tcBorders>
              <w:top w:val="nil"/>
              <w:left w:val="nil"/>
              <w:bottom w:val="nil"/>
              <w:right w:val="nil"/>
            </w:tcBorders>
            <w:tcMar>
              <w:top w:w="0" w:type="dxa"/>
              <w:left w:w="108" w:type="dxa"/>
              <w:right w:w="108" w:type="dxa"/>
            </w:tcMar>
          </w:tcPr>
          <w:p>
            <w:pPr>
              <w:pStyle w:val="Heading2"/>
              <w:numPr>
                <w:ilvl w:val="0"/>
                <w:numId w:val="0"/>
              </w:numPr>
              <w:outlineLvl w:val="1"/>
              <w:rPr/>
            </w:pPr>
            <w:r>
              <w:rPr>
                <w:rFonts w:eastAsia="Calibri"/>
              </w:rPr>
              <w:t xml:space="preserve">Step </w:t>
            </w:r>
            <w:bookmarkStart w:id="8" w:name="Serve"/>
            <w:r>
              <w:rPr>
                <w:rStyle w:val="NumChar"/>
                <w:rFonts w:eastAsia="Calibri"/>
              </w:rPr>
              <w:fldChar w:fldCharType="begin"/>
            </w:r>
            <w:r>
              <w:rPr>
                <w:rStyle w:val="NumChar"/>
                <w:rFonts w:eastAsia="Calibri"/>
              </w:rPr>
              <w:instrText> SEQ stepList \* ARABIC </w:instrText>
            </w:r>
            <w:r>
              <w:rPr>
                <w:rStyle w:val="NumChar"/>
                <w:rFonts w:eastAsia="Calibri"/>
              </w:rPr>
              <w:fldChar w:fldCharType="separate"/>
            </w:r>
            <w:r>
              <w:rPr>
                <w:rStyle w:val="NumChar"/>
                <w:rFonts w:eastAsia="Calibri"/>
              </w:rPr>
              <w:t>10</w:t>
            </w:r>
            <w:r>
              <w:rPr>
                <w:rStyle w:val="NumChar"/>
                <w:rFonts w:eastAsia="Calibri"/>
              </w:rPr>
              <w:fldChar w:fldCharType="end"/>
            </w:r>
            <w:bookmarkEnd w:id="8"/>
            <w:r>
              <w:rPr>
                <w:rFonts w:eastAsia="Calibri"/>
              </w:rPr>
              <w:t>: Serve {{ other_party_in_case }}</w:t>
            </w:r>
          </w:p>
          <w:p>
            <w:pPr>
              <w:pStyle w:val="Heading2"/>
              <w:numPr>
                <w:ilvl w:val="0"/>
                <w:numId w:val="0"/>
              </w:numPr>
              <w:outlineLvl w:val="1"/>
              <w:rPr>
                <w:rFonts w:eastAsia="Calibri"/>
              </w:rPr>
            </w:pPr>
            <w:r>
              <w:rPr>
                <w:rFonts w:eastAsia="Calibri"/>
              </w:rPr>
            </w:r>
          </w:p>
        </w:tc>
        <w:tc>
          <w:tcPr>
            <w:tcW w:w="7596" w:type="dxa"/>
            <w:tcBorders>
              <w:top w:val="nil"/>
              <w:left w:val="nil"/>
              <w:bottom w:val="nil"/>
              <w:right w:val="nil"/>
            </w:tcBorders>
            <w:tcMar>
              <w:top w:w="0" w:type="dxa"/>
              <w:left w:w="108" w:type="dxa"/>
              <w:right w:w="108" w:type="dxa"/>
            </w:tcMar>
          </w:tcPr>
          <w:p>
            <w:pPr>
              <w:pStyle w:val="Body"/>
              <w:spacing w:before="0" w:after="280"/>
              <w:rPr/>
            </w:pPr>
            <w:r>
              <w:rPr/>
              <w:t xml:space="preserve">Give a copy of all your documents to {{ other_party_in_case }}, or their lawyer, the way you wrote on the </w:t>
            </w:r>
            <w:r>
              <w:rPr>
                <w:b/>
                <w:bCs/>
              </w:rPr>
              <w:t>Certificate of Service</w:t>
            </w:r>
            <w:r>
              <w:rPr/>
              <w:t>.</w:t>
            </w:r>
          </w:p>
          <w:p>
            <w:pPr>
              <w:pStyle w:val="Body"/>
              <w:spacing w:before="280" w:after="280"/>
              <w:rPr/>
            </w:pPr>
            <w:r>
              <w:rPr/>
              <w:t>Serve them on the date you said you would.</w:t>
            </w:r>
          </w:p>
          <w:p>
            <w:pPr>
              <w:pStyle w:val="Body"/>
              <w:spacing w:before="280" w:after="280"/>
              <w:rPr/>
            </w:pPr>
            <w:r>
              <w:rPr/>
              <w:t>If you did not serve {{ other_party_in_case }} on the date or the way you wrote on your Certificate of Service, fill out a new</w:t>
            </w:r>
            <w:r>
              <w:rPr>
                <w:b/>
                <w:bCs/>
              </w:rPr>
              <w:t xml:space="preserve"> </w:t>
            </w:r>
            <w:hyperlink r:id="rId43">
              <w:r>
                <w:rPr>
                  <w:rStyle w:val="InternetLink"/>
                  <w:b/>
                  <w:bCs/>
                </w:rPr>
                <w:t>Certificate of Service</w:t>
              </w:r>
              <w:r>
                <w:rPr>
                  <w:rStyle w:val="InternetLink"/>
                </w:rPr>
                <w:t xml:space="preserve">,  </w:t>
              </w:r>
              <w:r>
                <w:rPr>
                  <w:rStyle w:val="InternetLink"/>
                  <w:b/>
                  <w:bCs/>
                </w:rPr>
                <w:t>SCH-1620</w:t>
              </w:r>
            </w:hyperlink>
            <w:r>
              <w:rPr/>
              <w:t xml:space="preserve">.  </w:t>
            </w:r>
          </w:p>
          <w:p>
            <w:pPr>
              <w:pStyle w:val="Body"/>
              <w:spacing w:before="280" w:after="280"/>
              <w:rPr/>
            </w:pPr>
            <w:r>
              <w:rPr/>
              <w:t>File it with the court.</w:t>
            </w:r>
          </w:p>
          <w:p>
            <w:pPr>
              <w:pStyle w:val="Heading3"/>
              <w:numPr>
                <w:ilvl w:val="0"/>
                <w:numId w:val="0"/>
              </w:numPr>
              <w:outlineLvl w:val="2"/>
              <w:rPr/>
            </w:pPr>
            <w:r>
              <w:rPr/>
              <w:t>Link in this step</w:t>
            </w:r>
          </w:p>
          <w:p>
            <w:pPr>
              <w:pStyle w:val="Body"/>
              <w:spacing w:before="280" w:after="0"/>
              <w:rPr/>
            </w:pPr>
            <w:hyperlink r:id="rId44">
              <w:r>
                <w:rPr>
                  <w:b/>
                  <w:bCs/>
                </w:rPr>
                <w:t>Certificate of Service, SCH-1620</w:t>
              </w:r>
            </w:hyperlink>
            <w:r>
              <w:rPr>
                <w:rStyle w:val="InternetLink"/>
              </w:rPr>
              <w:br/>
            </w:r>
            <w:r>
              <w:rPr/>
              <w:t>courts.alaska.gov/shc/family/docs/shc-1620.doc</w:t>
            </w:r>
          </w:p>
        </w:tc>
      </w:tr>
      <w:tr>
        <w:trPr/>
        <w:tc>
          <w:tcPr>
            <w:tcW w:w="2901" w:type="dxa"/>
            <w:tcBorders>
              <w:top w:val="nil"/>
              <w:left w:val="nil"/>
              <w:bottom w:val="nil"/>
              <w:right w:val="nil"/>
            </w:tcBorders>
            <w:tcMar>
              <w:top w:w="0" w:type="dxa"/>
              <w:left w:w="108" w:type="dxa"/>
              <w:right w:w="108" w:type="dxa"/>
            </w:tcMar>
          </w:tcPr>
          <w:p>
            <w:pPr>
              <w:pStyle w:val="Heading2"/>
              <w:numPr>
                <w:ilvl w:val="0"/>
                <w:numId w:val="0"/>
              </w:numPr>
              <w:outlineLvl w:val="1"/>
              <w:rPr>
                <w:rFonts w:eastAsia="Calibri"/>
              </w:rPr>
            </w:pPr>
            <w:r>
              <w:rPr>
                <w:rFonts w:eastAsia="Calibri"/>
              </w:rPr>
              <w:t xml:space="preserve">Step </w:t>
            </w:r>
            <w:r>
              <w:rPr>
                <w:rFonts w:eastAsia="Calibri"/>
              </w:rPr>
              <w:fldChar w:fldCharType="begin"/>
            </w:r>
            <w:r>
              <w:rPr>
                <w:rFonts w:eastAsia="Calibri"/>
              </w:rPr>
              <w:instrText> SEQ stepList \* ARABIC </w:instrText>
            </w:r>
            <w:r>
              <w:rPr>
                <w:rFonts w:eastAsia="Calibri"/>
              </w:rPr>
              <w:fldChar w:fldCharType="separate"/>
            </w:r>
            <w:r>
              <w:rPr>
                <w:rFonts w:eastAsia="Calibri"/>
              </w:rPr>
              <w:t>11</w:t>
            </w:r>
            <w:r>
              <w:rPr>
                <w:rFonts w:eastAsia="Calibri"/>
              </w:rPr>
              <w:fldChar w:fldCharType="end"/>
            </w:r>
            <w:r>
              <w:rPr>
                <w:rFonts w:eastAsia="Calibri"/>
              </w:rPr>
              <w:t>: Read the "domestic relations procedural order" or "standing order" if the clerk gives you one when you file your case (read drpo tf)</w:t>
            </w:r>
          </w:p>
        </w:tc>
        <w:tc>
          <w:tcPr>
            <w:tcW w:w="7596" w:type="dxa"/>
            <w:tcBorders>
              <w:top w:val="nil"/>
              <w:left w:val="nil"/>
              <w:bottom w:val="nil"/>
              <w:right w:val="nil"/>
            </w:tcBorders>
            <w:tcMar>
              <w:top w:w="0" w:type="dxa"/>
              <w:left w:w="108" w:type="dxa"/>
              <w:right w:w="108" w:type="dxa"/>
            </w:tcMar>
          </w:tcPr>
          <w:p>
            <w:pPr>
              <w:pStyle w:val="Body"/>
              <w:spacing w:before="0" w:after="280"/>
              <w:rPr/>
            </w:pPr>
            <w:r>
              <w:rPr/>
              <w:t>This is the first order from your judge that sets out the basic rules for you and the other parent to follow during the case.  Violating this order can affect the outcome of your case.  The order usually state you cannot take your children out of Alaska unless the other parent agrees or the court gives permission.</w:t>
            </w:r>
          </w:p>
          <w:p>
            <w:pPr>
              <w:pStyle w:val="Body"/>
              <w:spacing w:before="280" w:after="280"/>
              <w:rPr/>
            </w:pPr>
            <w:r>
              <w:rPr/>
              <w:t xml:space="preserve">Also, check with your local court for their </w:t>
            </w:r>
            <w:hyperlink r:id="rId45">
              <w:r>
                <w:rPr>
                  <w:rStyle w:val="InternetLink"/>
                </w:rPr>
                <w:t>parent education requirements</w:t>
              </w:r>
            </w:hyperlink>
            <w:r>
              <w:rPr/>
              <w:t>.</w:t>
            </w:r>
          </w:p>
          <w:p>
            <w:pPr>
              <w:pStyle w:val="Body"/>
              <w:spacing w:before="280" w:after="0"/>
              <w:rPr/>
            </w:pPr>
            <w:r>
              <w:rPr/>
              <w:t xml:space="preserve">If you want to do something forbidden by the order and the other parent does not agree, ask the court by filing a motion and wait for the court's answer before doing it.  Learn about motions You can learn about motions by answering more questions.  If you want to save this Action Plan, be sure to download, save, or print it.  Then return to the Guided Assist page and use the Guided Assist search box to find "Asking for an Order in a Divorce Case When the Issue </w:t>
            </w:r>
            <w:del w:id="75" w:author="Caroline Robinson [2]" w:date="2024-04-01T10:22:00Z">
              <w:r>
                <w:rPr/>
                <w:delText>Can’t</w:delText>
              </w:r>
            </w:del>
            <w:ins w:id="76" w:author="Caroline Robinson [2]" w:date="2024-04-01T10:22:00Z">
              <w:r>
                <w:rPr/>
                <w:t>Cannot</w:t>
              </w:r>
            </w:ins>
            <w:r>
              <w:rPr/>
              <w:t xml:space="preserve"> Wait for the Court’s Final Decision (Filing a Motion) and Responding to a Motion."</w:t>
            </w:r>
          </w:p>
        </w:tc>
      </w:tr>
      <w:tr>
        <w:trPr/>
        <w:tc>
          <w:tcPr>
            <w:tcW w:w="2901" w:type="dxa"/>
            <w:tcBorders>
              <w:top w:val="nil"/>
              <w:left w:val="nil"/>
              <w:bottom w:val="nil"/>
              <w:right w:val="nil"/>
            </w:tcBorders>
            <w:tcMar>
              <w:top w:w="0" w:type="dxa"/>
              <w:left w:w="108" w:type="dxa"/>
              <w:right w:w="108" w:type="dxa"/>
            </w:tcMar>
          </w:tcPr>
          <w:p>
            <w:pPr>
              <w:pStyle w:val="Heading2"/>
              <w:numPr>
                <w:ilvl w:val="0"/>
                <w:numId w:val="0"/>
              </w:numPr>
              <w:outlineLvl w:val="1"/>
              <w:rPr>
                <w:rFonts w:eastAsia="Calibri"/>
              </w:rPr>
            </w:pPr>
            <w:r>
              <w:rPr>
                <w:rFonts w:eastAsia="Calibri"/>
              </w:rPr>
              <w:t xml:space="preserve">Step </w:t>
            </w:r>
            <w:r>
              <w:rPr>
                <w:rFonts w:eastAsia="Calibri"/>
              </w:rPr>
              <w:fldChar w:fldCharType="begin"/>
            </w:r>
            <w:r>
              <w:rPr>
                <w:rFonts w:eastAsia="Calibri"/>
              </w:rPr>
              <w:instrText> SEQ stepList \* ARABIC </w:instrText>
            </w:r>
            <w:r>
              <w:rPr>
                <w:rFonts w:eastAsia="Calibri"/>
              </w:rPr>
              <w:fldChar w:fldCharType="separate"/>
            </w:r>
            <w:r>
              <w:rPr>
                <w:rFonts w:eastAsia="Calibri"/>
              </w:rPr>
              <w:t>12</w:t>
            </w:r>
            <w:r>
              <w:rPr>
                <w:rFonts w:eastAsia="Calibri"/>
              </w:rPr>
              <w:fldChar w:fldCharType="end"/>
            </w:r>
            <w:r>
              <w:rPr>
                <w:rFonts w:eastAsia="Calibri"/>
              </w:rPr>
              <w:t>: Learn more about the process (learn more tf)</w:t>
            </w:r>
          </w:p>
        </w:tc>
        <w:tc>
          <w:tcPr>
            <w:tcW w:w="7596" w:type="dxa"/>
            <w:tcBorders>
              <w:top w:val="nil"/>
              <w:left w:val="nil"/>
              <w:bottom w:val="nil"/>
              <w:right w:val="nil"/>
            </w:tcBorders>
            <w:tcMar>
              <w:top w:w="0" w:type="dxa"/>
              <w:left w:w="108" w:type="dxa"/>
              <w:right w:w="108" w:type="dxa"/>
            </w:tcMar>
          </w:tcPr>
          <w:p>
            <w:pPr>
              <w:pStyle w:val="Heading3"/>
              <w:numPr>
                <w:ilvl w:val="0"/>
                <w:numId w:val="0"/>
              </w:numPr>
              <w:outlineLvl w:val="2"/>
              <w:rPr/>
            </w:pPr>
            <w:r>
              <w:rPr/>
              <w:t>Read</w:t>
            </w:r>
          </w:p>
          <w:p>
            <w:pPr>
              <w:pStyle w:val="ListParagraph"/>
              <w:widowControl w:val="false"/>
              <w:numPr>
                <w:ilvl w:val="0"/>
                <w:numId w:val="1"/>
              </w:numPr>
              <w:spacing w:beforeAutospacing="0" w:before="0" w:afterAutospacing="0" w:after="120"/>
              <w:ind w:left="405" w:hanging="0"/>
              <w:rPr/>
            </w:pPr>
            <w:del w:id="77" w:author="Caroline Robinson [2]" w:date="2024-04-04T14:10:00Z">
              <w:r>
                <w:rPr>
                  <w:rFonts w:eastAsia="Calibri" w:eastAsiaTheme="minorHAnsi"/>
                </w:rPr>
                <w:delText>•</w:delText>
              </w:r>
            </w:del>
            <w:del w:id="78" w:author="Caroline Robinson [2]" w:date="2024-04-04T14:10:00Z">
              <w:r>
                <w:rPr>
                  <w:rFonts w:eastAsia="Calibri" w:eastAsiaTheme="minorHAnsi"/>
                </w:rPr>
                <w:tab/>
              </w:r>
            </w:del>
            <w:r>
              <w:rPr>
                <w:rFonts w:eastAsia="Calibri" w:eastAsiaTheme="minorHAnsi"/>
              </w:rPr>
              <w:t xml:space="preserve">Flow Chart for Case Process, SHC-185: </w:t>
            </w:r>
            <w:ins w:id="79" w:author="Caroline Robinson [2]" w:date="2024-04-04T12:52:00Z">
              <w:r>
                <w:rPr>
                  <w:rFonts w:eastAsia="Calibri" w:eastAsiaTheme="minorHAnsi"/>
                </w:rPr>
                <w:br/>
                <w:t xml:space="preserve">as a </w:t>
              </w:r>
            </w:ins>
            <w:hyperlink r:id="rId46">
              <w:ins w:id="80" w:author="Caroline Robinson [2]" w:date="2024-04-04T12:57:00Z">
                <w:r>
                  <w:rPr>
                    <w:rFonts w:eastAsia="Calibri" w:eastAsiaTheme="minorHAnsi"/>
                  </w:rPr>
                  <w:t>Word file</w:t>
                </w:r>
              </w:ins>
            </w:hyperlink>
            <w:ins w:id="81" w:author="Caroline Robinson [2]" w:date="2024-04-04T12:56:00Z">
              <w:r>
                <w:rPr>
                  <w:rFonts w:eastAsia="Calibri" w:eastAsiaTheme="minorHAnsi"/>
                </w:rPr>
                <w:br/>
                <w:t>courts.alaska.gov/shc/family/docs/shc-185.doc</w:t>
              </w:r>
            </w:ins>
            <w:ins w:id="82" w:author="Caroline Robinson [2]" w:date="2024-04-04T12:52:00Z">
              <w:r>
                <w:rPr>
                  <w:rFonts w:eastAsia="Calibri" w:eastAsiaTheme="minorHAnsi"/>
                </w:rPr>
                <w:br/>
                <w:t xml:space="preserve">as a </w:t>
              </w:r>
            </w:ins>
            <w:hyperlink r:id="rId47">
              <w:del w:id="83" w:author="Caroline Robinson [2]" w:date="2024-04-04T12:52:00Z">
                <w:r>
                  <w:rPr>
                    <w:rFonts w:eastAsia="Calibri" w:eastAsiaTheme="minorHAnsi"/>
                  </w:rPr>
                  <w:delText xml:space="preserve">| </w:delText>
                </w:r>
              </w:del>
            </w:hyperlink>
            <w:hyperlink r:id="rId48">
              <w:ins w:id="84" w:author="Caroline Robinson [2]" w:date="2024-04-04T12:53:00Z">
                <w:r>
                  <w:rPr>
                    <w:rFonts w:eastAsia="Calibri" w:eastAsiaTheme="minorHAnsi"/>
                  </w:rPr>
                  <w:t>PDF</w:t>
                </w:r>
              </w:ins>
            </w:hyperlink>
            <w:ins w:id="85" w:author="Caroline Robinson [2]" w:date="2024-04-04T12:53:00Z">
              <w:r>
                <w:rPr>
                  <w:rFonts w:eastAsia="Calibri" w:eastAsiaTheme="minorHAnsi"/>
                </w:rPr>
                <w:br/>
                <w:t>courts.alaska.gov/shc/family/docs/shc-185n.pdf</w:t>
              </w:r>
            </w:ins>
          </w:p>
          <w:p>
            <w:pPr>
              <w:pStyle w:val="ListParagraph"/>
              <w:widowControl w:val="false"/>
              <w:numPr>
                <w:ilvl w:val="0"/>
                <w:numId w:val="1"/>
              </w:numPr>
              <w:spacing w:beforeAutospacing="0" w:before="0" w:afterAutospacing="0" w:after="120"/>
              <w:ind w:left="405" w:hanging="0"/>
              <w:rPr>
                <w:rFonts w:eastAsia="Calibri" w:eastAsiaTheme="minorHAnsi"/>
                <w:del w:id="95" w:author="Caroline Robinson [2]" w:date="2024-04-04T12:55:00Z"/>
              </w:rPr>
            </w:pPr>
            <w:del w:id="86" w:author="Caroline Robinson [2]" w:date="2024-04-04T14:26:00Z">
              <w:r>
                <w:rPr>
                  <w:rFonts w:eastAsia="Calibri" w:eastAsiaTheme="minorHAnsi"/>
                </w:rPr>
                <w:delText>•</w:delText>
              </w:r>
            </w:del>
            <w:del w:id="87" w:author="Caroline Robinson [2]" w:date="2024-04-04T14:26:00Z">
              <w:r>
                <w:rPr>
                  <w:rFonts w:eastAsia="Calibri" w:eastAsiaTheme="minorHAnsi"/>
                </w:rPr>
                <w:tab/>
              </w:r>
            </w:del>
            <w:r>
              <w:rPr>
                <w:rFonts w:eastAsia="Calibri" w:eastAsiaTheme="minorHAnsi"/>
              </w:rPr>
              <w:t xml:space="preserve">The Life of a Case, </w:t>
            </w:r>
            <w:ins w:id="88" w:author="Caroline Robinson [2]" w:date="2024-04-04T12:56:00Z">
              <w:r>
                <w:rPr>
                  <w:rFonts w:eastAsia="Calibri" w:eastAsiaTheme="minorHAnsi"/>
                </w:rPr>
                <w:t>SHC-180</w:t>
              </w:r>
            </w:ins>
            <w:ins w:id="89" w:author="Caroline Robinson [2]" w:date="2024-04-04T12:55:00Z">
              <w:r>
                <w:rPr>
                  <w:rFonts w:eastAsia="Calibri" w:eastAsiaTheme="minorHAnsi"/>
                </w:rPr>
                <w:t xml:space="preserve"> </w:t>
                <w:br/>
                <w:t xml:space="preserve">as a </w:t>
              </w:r>
            </w:ins>
            <w:hyperlink r:id="rId49">
              <w:ins w:id="90" w:author="Caroline Robinson [2]" w:date="2024-04-04T12:56:00Z">
                <w:r>
                  <w:rPr>
                    <w:rFonts w:eastAsia="Calibri" w:eastAsiaTheme="minorHAnsi"/>
                  </w:rPr>
                  <w:t>Word file</w:t>
                </w:r>
              </w:ins>
            </w:hyperlink>
            <w:ins w:id="91" w:author="Caroline Robinson [2]" w:date="2024-04-04T12:56:00Z">
              <w:r>
                <w:rPr>
                  <w:rFonts w:eastAsia="Calibri" w:eastAsiaTheme="minorHAnsi"/>
                </w:rPr>
                <w:br/>
                <w:t>courts.alaska.gov/shc/family/docs/shc-180.doc</w:t>
              </w:r>
            </w:ins>
            <w:ins w:id="92" w:author="Caroline Robinson [2]" w:date="2024-04-04T12:55:00Z">
              <w:r>
                <w:rPr>
                  <w:rFonts w:eastAsia="Calibri" w:eastAsiaTheme="minorHAnsi"/>
                </w:rPr>
                <w:br/>
                <w:t xml:space="preserve">as a </w:t>
              </w:r>
            </w:ins>
            <w:hyperlink r:id="rId50">
              <w:ins w:id="93" w:author="Caroline Robinson [2]" w:date="2024-04-04T12:55:00Z">
                <w:r>
                  <w:rPr>
                    <w:rFonts w:eastAsia="Calibri" w:eastAsiaTheme="minorHAnsi"/>
                  </w:rPr>
                  <w:t>PDF</w:t>
                </w:r>
              </w:ins>
            </w:hyperlink>
            <w:ins w:id="94" w:author="Caroline Robinson [2]" w:date="2024-04-04T12:58:00Z">
              <w:r>
                <w:rPr>
                  <w:rFonts w:eastAsia="Calibri" w:eastAsiaTheme="minorHAnsi"/>
                </w:rPr>
                <w:br/>
                <w:t>courts.alaska.gov/shc/family/docs/shc-180n.pdf</w:t>
              </w:r>
            </w:ins>
          </w:p>
          <w:p>
            <w:pPr>
              <w:pStyle w:val="ListParagraph"/>
              <w:widowControl w:val="false"/>
              <w:numPr>
                <w:ilvl w:val="0"/>
                <w:numId w:val="1"/>
              </w:numPr>
              <w:spacing w:beforeAutospacing="0" w:before="0" w:afterAutospacing="0" w:after="120"/>
              <w:ind w:left="405" w:hanging="0"/>
              <w:rPr>
                <w:rFonts w:eastAsia="Calibri" w:eastAsiaTheme="minorHAnsi"/>
                <w:ins w:id="97" w:author="Caroline Robinson [2]" w:date="2024-04-04T12:59:00Z"/>
              </w:rPr>
            </w:pPr>
            <w:ins w:id="96" w:author="Caroline Robinson [2]" w:date="2024-04-04T12:59:00Z">
              <w:r>
                <w:rPr/>
              </w:r>
            </w:ins>
          </w:p>
          <w:p>
            <w:pPr>
              <w:pStyle w:val="Heading3"/>
              <w:numPr>
                <w:ilvl w:val="0"/>
                <w:numId w:val="0"/>
              </w:numPr>
              <w:outlineLvl w:val="2"/>
              <w:rPr>
                <w:del w:id="99" w:author="Caroline Robinson [2]" w:date="2024-04-04T12:55:00Z"/>
              </w:rPr>
            </w:pPr>
            <w:del w:id="98" w:author="Caroline Robinson [2]" w:date="2024-04-04T12:55:00Z">
              <w:r>
                <w:rPr/>
              </w:r>
            </w:del>
          </w:p>
          <w:p>
            <w:pPr>
              <w:pStyle w:val="Heading3"/>
              <w:numPr>
                <w:ilvl w:val="0"/>
                <w:numId w:val="0"/>
              </w:numPr>
              <w:outlineLvl w:val="2"/>
              <w:rPr/>
            </w:pPr>
            <w:r>
              <w:rPr/>
              <w:t xml:space="preserve">Watch a Video </w:t>
            </w:r>
          </w:p>
          <w:p>
            <w:pPr>
              <w:pStyle w:val="ListParagraph"/>
              <w:widowControl w:val="false"/>
              <w:numPr>
                <w:ilvl w:val="0"/>
                <w:numId w:val="1"/>
              </w:numPr>
              <w:spacing w:beforeAutospacing="0" w:before="0" w:afterAutospacing="0" w:after="120"/>
              <w:ind w:left="405" w:hanging="0"/>
              <w:rPr/>
            </w:pPr>
            <w:del w:id="100" w:author="Caroline Robinson [2]" w:date="2024-04-04T14:10:00Z">
              <w:r>
                <w:rPr>
                  <w:rFonts w:eastAsia="Calibri" w:eastAsiaTheme="minorHAnsi"/>
                </w:rPr>
                <w:delText>•</w:delText>
              </w:r>
            </w:del>
            <w:del w:id="101" w:author="Caroline Robinson [2]" w:date="2024-04-04T14:10:00Z">
              <w:r>
                <w:rPr>
                  <w:rFonts w:eastAsia="Calibri" w:eastAsiaTheme="minorHAnsi"/>
                </w:rPr>
                <w:tab/>
              </w:r>
            </w:del>
            <w:hyperlink r:id="rId51">
              <w:ins w:id="102" w:author="Caroline Robinson [2]" w:date="2024-04-04T13:00:00Z">
                <w:r>
                  <w:rPr>
                    <w:rFonts w:eastAsia="Calibri" w:eastAsiaTheme="minorHAnsi"/>
                  </w:rPr>
                  <w:t>Introduction to Divorce and Custody Cases in Alaska</w:t>
                </w:r>
              </w:ins>
            </w:hyperlink>
            <w:ins w:id="103" w:author="Caroline Robinson [2]" w:date="2024-04-04T13:00:00Z">
              <w:r>
                <w:rPr>
                  <w:rFonts w:eastAsia="Calibri" w:eastAsiaTheme="minorHAnsi"/>
                </w:rPr>
                <w:br/>
                <w:t>youtu.be/z2d2CLllPUU?si=r-f9LKnxV9FfS3Sm</w:t>
              </w:r>
            </w:ins>
          </w:p>
          <w:p>
            <w:pPr>
              <w:pStyle w:val="ListParagraph"/>
              <w:widowControl w:val="false"/>
              <w:numPr>
                <w:ilvl w:val="0"/>
                <w:numId w:val="1"/>
              </w:numPr>
              <w:spacing w:beforeAutospacing="0" w:before="0" w:afterAutospacing="0" w:after="120"/>
              <w:ind w:left="405" w:hanging="0"/>
              <w:rPr/>
            </w:pPr>
            <w:del w:id="104" w:author="Caroline Robinson [2]" w:date="2024-04-04T14:10:00Z">
              <w:r>
                <w:rPr>
                  <w:rFonts w:eastAsia="Calibri" w:eastAsiaTheme="minorHAnsi"/>
                </w:rPr>
                <w:delText>•</w:delText>
              </w:r>
            </w:del>
            <w:del w:id="105" w:author="Caroline Robinson [2]" w:date="2024-04-04T14:09:00Z">
              <w:r>
                <w:rPr>
                  <w:rFonts w:eastAsia="Calibri" w:eastAsiaTheme="minorHAnsi"/>
                </w:rPr>
                <w:tab/>
              </w:r>
            </w:del>
            <w:hyperlink r:id="rId52">
              <w:ins w:id="106" w:author="Caroline Robinson [2]" w:date="2024-04-04T13:01:00Z">
                <w:r>
                  <w:rPr>
                    <w:rFonts w:eastAsia="Calibri" w:eastAsiaTheme="minorHAnsi"/>
                  </w:rPr>
                  <w:t>Overview and Timeline of the Case</w:t>
                </w:r>
              </w:ins>
            </w:hyperlink>
            <w:ins w:id="107" w:author="Caroline Robinson [2]" w:date="2024-04-04T13:01:00Z">
              <w:r>
                <w:rPr>
                  <w:rFonts w:eastAsia="Calibri" w:eastAsiaTheme="minorHAnsi"/>
                </w:rPr>
                <w:br/>
                <w:t>youtu.be/EzSV4Caz6Co?si=h0tWLjcwF608hjRt</w:t>
              </w:r>
            </w:ins>
          </w:p>
          <w:p>
            <w:pPr>
              <w:pStyle w:val="ListParagraph"/>
              <w:widowControl w:val="false"/>
              <w:numPr>
                <w:ilvl w:val="0"/>
                <w:numId w:val="1"/>
              </w:numPr>
              <w:spacing w:beforeAutospacing="0" w:before="0" w:afterAutospacing="0" w:after="120"/>
              <w:ind w:left="405" w:hanging="0"/>
              <w:rPr/>
            </w:pPr>
            <w:del w:id="108" w:author="Caroline Robinson [2]" w:date="2024-04-04T14:09:00Z">
              <w:r>
                <w:rPr>
                  <w:rFonts w:eastAsia="Calibri" w:eastAsiaTheme="minorHAnsi"/>
                </w:rPr>
                <w:delText>•</w:delText>
              </w:r>
            </w:del>
            <w:del w:id="109" w:author="Caroline Robinson [2]" w:date="2024-04-04T14:09:00Z">
              <w:r>
                <w:rPr>
                  <w:rFonts w:eastAsia="Calibri" w:eastAsiaTheme="minorHAnsi"/>
                </w:rPr>
                <w:tab/>
              </w:r>
            </w:del>
            <w:r>
              <w:rPr>
                <w:rFonts w:eastAsia="Calibri" w:eastAsiaTheme="minorHAnsi"/>
              </w:rPr>
              <w:t xml:space="preserve">Find other Alaska Videos: </w:t>
            </w:r>
            <w:hyperlink r:id="rId53">
              <w:r>
                <w:rPr>
                  <w:rStyle w:val="InternetLink"/>
                  <w:rFonts w:eastAsia="Calibri" w:eastAsiaTheme="minorHAnsi"/>
                </w:rPr>
                <w:t>English</w:t>
              </w:r>
            </w:hyperlink>
            <w:r>
              <w:rPr>
                <w:rFonts w:eastAsia="Calibri" w:eastAsiaTheme="minorHAnsi"/>
              </w:rPr>
              <w:t xml:space="preserve"> | </w:t>
            </w:r>
            <w:hyperlink r:id="rId54">
              <w:r>
                <w:rPr>
                  <w:rStyle w:val="InternetLink"/>
                  <w:rFonts w:eastAsia="Calibri" w:eastAsiaTheme="minorHAnsi"/>
                </w:rPr>
                <w:t>Spanish</w:t>
              </w:r>
            </w:hyperlink>
            <w:r>
              <w:rPr>
                <w:rFonts w:eastAsia="Calibri" w:eastAsiaTheme="minorHAnsi"/>
              </w:rPr>
              <w:t xml:space="preserve"> | </w:t>
            </w:r>
            <w:hyperlink r:id="rId55">
              <w:r>
                <w:rPr>
                  <w:rStyle w:val="InternetLink"/>
                  <w:rFonts w:eastAsia="Calibri" w:eastAsiaTheme="minorHAnsi"/>
                </w:rPr>
                <w:t>Tagalog</w:t>
              </w:r>
            </w:hyperlink>
            <w:r>
              <w:rPr>
                <w:rFonts w:eastAsia="Calibri" w:eastAsiaTheme="minorHAnsi"/>
              </w:rPr>
              <w:br/>
              <w:t>English: aklawselfhelp.org</w:t>
              <w:br/>
              <w:t>Spanish:aklawselfhelp.org/resources/4b145751b31d22d28010f9e03c6e9580.html</w:t>
              <w:br/>
              <w:t>Tagalog</w:t>
              <w:br/>
              <w:t>aklawselfhelp.org/resources/63a0e14b62dbdfd5895a75a2400fd693.html</w:t>
            </w:r>
          </w:p>
          <w:p>
            <w:pPr>
              <w:pStyle w:val="ListParagraph"/>
              <w:widowControl w:val="false"/>
              <w:numPr>
                <w:ilvl w:val="0"/>
                <w:numId w:val="1"/>
              </w:numPr>
              <w:spacing w:beforeAutospacing="0" w:before="0" w:afterAutospacing="0" w:after="120"/>
              <w:ind w:left="405" w:hanging="0"/>
              <w:rPr/>
            </w:pPr>
            <w:del w:id="110" w:author="Caroline Robinson [2]" w:date="2024-04-04T14:09:00Z">
              <w:r>
                <w:rPr>
                  <w:rFonts w:eastAsia="Calibri" w:eastAsiaTheme="minorHAnsi"/>
                </w:rPr>
                <w:delText>•</w:delText>
              </w:r>
            </w:del>
            <w:del w:id="111" w:author="Caroline Robinson [2]" w:date="2024-04-04T14:09:00Z">
              <w:r>
                <w:rPr>
                  <w:rFonts w:eastAsia="Calibri" w:eastAsiaTheme="minorHAnsi"/>
                </w:rPr>
                <w:tab/>
              </w:r>
            </w:del>
            <w:r>
              <w:rPr>
                <w:rFonts w:eastAsia="Calibri" w:eastAsiaTheme="minorHAnsi"/>
              </w:rPr>
              <w:t xml:space="preserve">Find </w:t>
            </w:r>
            <w:hyperlink r:id="rId56">
              <w:ins w:id="112" w:author="Caroline Robinson [2]" w:date="2024-04-04T14:09:00Z">
                <w:r>
                  <w:rPr>
                    <w:rFonts w:eastAsia="Calibri" w:eastAsiaTheme="minorHAnsi"/>
                  </w:rPr>
                  <w:t>Alaska Family Law Hearing &amp; Trial Preparation Videos</w:t>
                </w:r>
              </w:ins>
            </w:hyperlink>
            <w:ins w:id="113" w:author="Caroline Robinson [2]" w:date="2024-04-04T14:09:00Z">
              <w:r>
                <w:rPr>
                  <w:rFonts w:eastAsia="Calibri" w:eastAsiaTheme="minorHAnsi"/>
                </w:rPr>
                <w:br/>
                <w:t>youtube.com/playlist?list=PL82589B66ED712B4B</w:t>
              </w:r>
            </w:ins>
          </w:p>
        </w:tc>
      </w:tr>
      <w:tr>
        <w:trPr/>
        <w:tc>
          <w:tcPr>
            <w:tcW w:w="2901" w:type="dxa"/>
            <w:tcBorders>
              <w:top w:val="nil"/>
              <w:left w:val="nil"/>
              <w:bottom w:val="nil"/>
              <w:right w:val="nil"/>
            </w:tcBorders>
            <w:tcMar>
              <w:top w:w="0" w:type="dxa"/>
              <w:left w:w="108" w:type="dxa"/>
              <w:right w:w="108" w:type="dxa"/>
            </w:tcMar>
          </w:tcPr>
          <w:p>
            <w:pPr>
              <w:pStyle w:val="Body"/>
              <w:spacing w:before="0" w:after="0"/>
              <w:rPr/>
            </w:pPr>
            <w:r>
              <w:rPr/>
              <w:t>{%tr endif %}</w:t>
            </w:r>
          </w:p>
        </w:tc>
        <w:tc>
          <w:tcPr>
            <w:tcW w:w="7596" w:type="dxa"/>
            <w:tcBorders>
              <w:top w:val="nil"/>
              <w:left w:val="nil"/>
              <w:bottom w:val="nil"/>
              <w:right w:val="nil"/>
            </w:tcBorders>
            <w:tcMar>
              <w:top w:w="0" w:type="dxa"/>
              <w:left w:w="108" w:type="dxa"/>
              <w:right w:w="108" w:type="dxa"/>
            </w:tcMar>
          </w:tcPr>
          <w:p>
            <w:pPr>
              <w:pStyle w:val="Body"/>
              <w:spacing w:before="0" w:after="0"/>
              <w:rPr/>
            </w:pPr>
            <w:r>
              <w:rPr/>
            </w:r>
          </w:p>
        </w:tc>
      </w:tr>
      <w:tr>
        <w:trPr/>
        <w:tc>
          <w:tcPr>
            <w:tcW w:w="2901" w:type="dxa"/>
            <w:tcBorders>
              <w:top w:val="nil"/>
              <w:left w:val="nil"/>
              <w:bottom w:val="nil"/>
              <w:right w:val="nil"/>
            </w:tcBorders>
          </w:tcPr>
          <w:p>
            <w:pPr>
              <w:pStyle w:val="Body"/>
              <w:spacing w:before="0" w:after="0"/>
              <w:rPr>
                <w:highlight w:val="white"/>
              </w:rPr>
            </w:pPr>
            <w:r>
              <w:rPr>
                <w:rStyle w:val="Interviewvariable"/>
              </w:rPr>
              <w:t>{%tr if some_condition %}</w:t>
            </w:r>
          </w:p>
        </w:tc>
        <w:tc>
          <w:tcPr>
            <w:tcW w:w="7596" w:type="dxa"/>
            <w:tcBorders>
              <w:top w:val="nil"/>
              <w:left w:val="nil"/>
              <w:bottom w:val="nil"/>
              <w:right w:val="nil"/>
            </w:tcBorders>
            <w:tcMar>
              <w:top w:w="432" w:type="dxa"/>
            </w:tcMar>
          </w:tcPr>
          <w:p>
            <w:pPr>
              <w:pStyle w:val="Normal"/>
              <w:widowControl w:val="false"/>
              <w:spacing w:beforeAutospacing="0" w:before="0" w:afterAutospacing="0" w:after="0"/>
              <w:rPr>
                <w:rFonts w:eastAsia="Calibri" w:eastAsiaTheme="minorHAnsi"/>
              </w:rPr>
            </w:pPr>
            <w:r>
              <w:rPr>
                <w:rFonts w:eastAsia="Calibri" w:eastAsiaTheme="minorHAnsi"/>
              </w:rPr>
            </w:r>
          </w:p>
        </w:tc>
      </w:tr>
      <w:tr>
        <w:trPr/>
        <w:tc>
          <w:tcPr>
            <w:tcW w:w="2901" w:type="dxa"/>
            <w:tcBorders>
              <w:top w:val="nil"/>
              <w:left w:val="nil"/>
              <w:bottom w:val="nil"/>
              <w:right w:val="nil"/>
            </w:tcBorders>
          </w:tcPr>
          <w:p>
            <w:pPr>
              <w:pStyle w:val="Heading2"/>
              <w:numPr>
                <w:ilvl w:val="0"/>
                <w:numId w:val="0"/>
              </w:numPr>
              <w:outlineLvl w:val="1"/>
              <w:rPr>
                <w:highlight w:val="white"/>
              </w:rPr>
            </w:pPr>
            <w:r>
              <w:rPr>
                <w:rFonts w:eastAsia="Calibri"/>
                <w:shd w:fill="FFFFFF" w:val="clear"/>
              </w:rPr>
            </w:r>
          </w:p>
        </w:tc>
        <w:tc>
          <w:tcPr>
            <w:tcW w:w="7596" w:type="dxa"/>
            <w:tcBorders>
              <w:top w:val="nil"/>
              <w:left w:val="nil"/>
              <w:bottom w:val="nil"/>
              <w:right w:val="nil"/>
            </w:tcBorders>
            <w:tcMar>
              <w:top w:w="432" w:type="dxa"/>
            </w:tcMar>
          </w:tcPr>
          <w:p>
            <w:pPr>
              <w:pStyle w:val="Body"/>
              <w:spacing w:before="0" w:after="0"/>
              <w:rPr/>
            </w:pPr>
            <w:r>
              <w:rPr/>
            </w:r>
          </w:p>
        </w:tc>
      </w:tr>
      <w:tr>
        <w:trPr/>
        <w:tc>
          <w:tcPr>
            <w:tcW w:w="2901" w:type="dxa"/>
            <w:tcBorders>
              <w:top w:val="nil"/>
              <w:left w:val="nil"/>
              <w:bottom w:val="nil"/>
              <w:right w:val="nil"/>
            </w:tcBorders>
          </w:tcPr>
          <w:p>
            <w:pPr>
              <w:pStyle w:val="Body"/>
              <w:spacing w:before="0" w:after="0"/>
              <w:rPr>
                <w:highlight w:val="white"/>
              </w:rPr>
            </w:pPr>
            <w:r>
              <w:rPr>
                <w:shd w:fill="FFFFFF" w:val="clear"/>
              </w:rPr>
              <w:t>{%tr endif %}</w:t>
            </w:r>
          </w:p>
        </w:tc>
        <w:tc>
          <w:tcPr>
            <w:tcW w:w="7596" w:type="dxa"/>
            <w:tcBorders>
              <w:top w:val="nil"/>
              <w:left w:val="nil"/>
              <w:bottom w:val="nil"/>
              <w:right w:val="nil"/>
            </w:tcBorders>
            <w:tcMar>
              <w:top w:w="432" w:type="dxa"/>
            </w:tcMar>
          </w:tcPr>
          <w:p>
            <w:pPr>
              <w:pStyle w:val="Normal"/>
              <w:widowControl w:val="false"/>
              <w:spacing w:beforeAutospacing="0" w:before="0" w:afterAutospacing="0" w:after="0"/>
              <w:rPr>
                <w:rFonts w:eastAsia="Calibri" w:eastAsiaTheme="minorHAnsi"/>
              </w:rPr>
            </w:pPr>
            <w:r>
              <w:rPr>
                <w:rFonts w:eastAsia="Calibri" w:eastAsiaTheme="minorHAnsi"/>
              </w:rPr>
            </w:r>
          </w:p>
        </w:tc>
      </w:tr>
      <w:tr>
        <w:trPr/>
        <w:tc>
          <w:tcPr>
            <w:tcW w:w="2901" w:type="dxa"/>
            <w:tcBorders>
              <w:top w:val="nil"/>
              <w:left w:val="nil"/>
              <w:bottom w:val="nil"/>
              <w:right w:val="nil"/>
            </w:tcBorders>
          </w:tcPr>
          <w:p>
            <w:pPr>
              <w:pStyle w:val="Body"/>
              <w:spacing w:before="0" w:after="0"/>
              <w:rPr>
                <w:highlight w:val="white"/>
              </w:rPr>
            </w:pPr>
            <w:r>
              <w:rPr>
                <w:rStyle w:val="Interviewvariable"/>
              </w:rPr>
              <w:t>{%tr if stage_of_other_case == 'still going' %}</w:t>
            </w:r>
          </w:p>
        </w:tc>
        <w:tc>
          <w:tcPr>
            <w:tcW w:w="7596" w:type="dxa"/>
            <w:tcBorders>
              <w:top w:val="nil"/>
              <w:left w:val="nil"/>
              <w:bottom w:val="nil"/>
              <w:right w:val="nil"/>
            </w:tcBorders>
            <w:tcMar>
              <w:top w:w="432" w:type="dxa"/>
            </w:tcMar>
          </w:tcPr>
          <w:p>
            <w:pPr>
              <w:pStyle w:val="Body"/>
              <w:spacing w:before="0" w:after="0"/>
              <w:rPr/>
            </w:pPr>
            <w:r>
              <w:rPr/>
            </w:r>
          </w:p>
        </w:tc>
      </w:tr>
      <w:tr>
        <w:trPr/>
        <w:tc>
          <w:tcPr>
            <w:tcW w:w="2901" w:type="dxa"/>
            <w:tcBorders>
              <w:top w:val="nil"/>
              <w:left w:val="nil"/>
              <w:bottom w:val="nil"/>
              <w:right w:val="nil"/>
            </w:tcBorders>
          </w:tcPr>
          <w:p>
            <w:pPr>
              <w:pStyle w:val="Heading2"/>
              <w:numPr>
                <w:ilvl w:val="0"/>
                <w:numId w:val="0"/>
              </w:numPr>
              <w:outlineLvl w:val="1"/>
              <w:rPr/>
            </w:pPr>
            <w:r>
              <w:rPr>
                <w:rFonts w:eastAsia="Calibri"/>
              </w:rPr>
              <w:t xml:space="preserve">Step </w:t>
            </w:r>
            <w:r>
              <w:rPr>
                <w:rStyle w:val="NumChar"/>
                <w:rFonts w:eastAsia="Calibri"/>
              </w:rPr>
              <w:fldChar w:fldCharType="begin"/>
            </w:r>
            <w:r>
              <w:rPr>
                <w:rStyle w:val="NumChar"/>
                <w:rFonts w:eastAsia="Calibri"/>
              </w:rPr>
              <w:instrText> SEQ stepList \* ARABIC </w:instrText>
            </w:r>
            <w:r>
              <w:rPr>
                <w:rStyle w:val="NumChar"/>
                <w:rFonts w:eastAsia="Calibri"/>
              </w:rPr>
              <w:fldChar w:fldCharType="separate"/>
            </w:r>
            <w:r>
              <w:rPr>
                <w:rStyle w:val="NumChar"/>
                <w:rFonts w:eastAsia="Calibri"/>
              </w:rPr>
              <w:t>13</w:t>
            </w:r>
            <w:r>
              <w:rPr>
                <w:rStyle w:val="NumChar"/>
                <w:rFonts w:eastAsia="Calibri"/>
              </w:rPr>
              <w:fldChar w:fldCharType="end"/>
            </w:r>
            <w:r>
              <w:rPr>
                <w:rFonts w:eastAsia="Calibri"/>
              </w:rPr>
              <w:t>: What to expect</w:t>
            </w:r>
          </w:p>
        </w:tc>
        <w:tc>
          <w:tcPr>
            <w:tcW w:w="7596" w:type="dxa"/>
            <w:tcBorders>
              <w:top w:val="nil"/>
              <w:left w:val="nil"/>
              <w:bottom w:val="nil"/>
              <w:right w:val="nil"/>
            </w:tcBorders>
            <w:tcMar>
              <w:top w:w="432" w:type="dxa"/>
            </w:tcMar>
          </w:tcPr>
          <w:p>
            <w:pPr>
              <w:pStyle w:val="ListParagraph"/>
              <w:widowControl w:val="false"/>
              <w:numPr>
                <w:ilvl w:val="0"/>
                <w:numId w:val="1"/>
              </w:numPr>
              <w:spacing w:beforeAutospacing="0" w:before="0" w:afterAutospacing="0" w:after="120"/>
              <w:ind w:left="405" w:hanging="0"/>
              <w:rPr>
                <w:rFonts w:eastAsia="Calibri" w:eastAsiaTheme="minorHAnsi"/>
              </w:rPr>
            </w:pPr>
            <w:r>
              <w:rPr>
                <w:rFonts w:eastAsia="Calibri" w:eastAsiaTheme="minorHAnsi"/>
              </w:rPr>
              <w:t>Every case is different, but sometimes it is clear only one of the courts has jurisdiction over the case. When this happens, one state court may close its case.</w:t>
            </w:r>
          </w:p>
          <w:p>
            <w:pPr>
              <w:pStyle w:val="ListParagraph"/>
              <w:widowControl w:val="false"/>
              <w:numPr>
                <w:ilvl w:val="0"/>
                <w:numId w:val="1"/>
              </w:numPr>
              <w:spacing w:beforeAutospacing="0" w:before="0" w:afterAutospacing="0" w:after="120"/>
              <w:ind w:left="405" w:hanging="0"/>
              <w:rPr>
                <w:rFonts w:eastAsia="Calibri" w:eastAsiaTheme="minorHAnsi"/>
              </w:rPr>
            </w:pPr>
            <w:r>
              <w:rPr>
                <w:rFonts w:eastAsia="Calibri" w:eastAsiaTheme="minorHAnsi"/>
              </w:rPr>
              <w:t xml:space="preserve">If it is not clear, the Alaska court will often hold a hearing and call the other court to talk about which case will move forward.  </w:t>
            </w:r>
          </w:p>
          <w:p>
            <w:pPr>
              <w:pStyle w:val="ListParagraph"/>
              <w:widowControl w:val="false"/>
              <w:numPr>
                <w:ilvl w:val="0"/>
                <w:numId w:val="1"/>
              </w:numPr>
              <w:spacing w:beforeAutospacing="0" w:before="0" w:afterAutospacing="0" w:after="120"/>
              <w:ind w:left="405" w:hanging="0"/>
              <w:rPr>
                <w:rFonts w:eastAsia="Calibri" w:eastAsiaTheme="minorHAnsi"/>
              </w:rPr>
            </w:pPr>
            <w:r>
              <w:rPr>
                <w:rFonts w:eastAsia="Calibri" w:eastAsiaTheme="minorHAnsi"/>
              </w:rPr>
              <w:t>It is important to pay attention to what is happening in both cases until you know which state will decide the case.</w:t>
            </w:r>
          </w:p>
          <w:p>
            <w:pPr>
              <w:pStyle w:val="ListParagraph"/>
              <w:widowControl w:val="false"/>
              <w:numPr>
                <w:ilvl w:val="0"/>
                <w:numId w:val="1"/>
              </w:numPr>
              <w:spacing w:beforeAutospacing="0" w:before="0" w:afterAutospacing="0" w:after="120"/>
              <w:ind w:left="405" w:hanging="0"/>
              <w:rPr>
                <w:rFonts w:eastAsia="Calibri" w:eastAsiaTheme="minorHAnsi"/>
              </w:rPr>
            </w:pPr>
            <w:r>
              <w:rPr>
                <w:rFonts w:eastAsia="Calibri" w:eastAsiaTheme="minorHAnsi"/>
              </w:rPr>
              <w:t>Jurisdiction can be very complicated. Talking to a lawyer can help you decide which is the best state for your case.</w:t>
            </w:r>
          </w:p>
        </w:tc>
      </w:tr>
      <w:tr>
        <w:trPr/>
        <w:tc>
          <w:tcPr>
            <w:tcW w:w="2901" w:type="dxa"/>
            <w:tcBorders>
              <w:top w:val="nil"/>
              <w:left w:val="nil"/>
              <w:bottom w:val="nil"/>
              <w:right w:val="nil"/>
            </w:tcBorders>
          </w:tcPr>
          <w:p>
            <w:pPr>
              <w:pStyle w:val="Body"/>
              <w:spacing w:before="0" w:after="0"/>
              <w:rPr/>
            </w:pPr>
            <w:r>
              <w:rPr>
                <w:rStyle w:val="Interviewvariable"/>
              </w:rPr>
              <w:t>{%tr endif %}</w:t>
            </w:r>
          </w:p>
        </w:tc>
        <w:tc>
          <w:tcPr>
            <w:tcW w:w="7596" w:type="dxa"/>
            <w:tcBorders>
              <w:top w:val="nil"/>
              <w:left w:val="nil"/>
              <w:bottom w:val="nil"/>
              <w:right w:val="nil"/>
            </w:tcBorders>
            <w:tcMar>
              <w:top w:w="432" w:type="dxa"/>
            </w:tcMar>
          </w:tcPr>
          <w:p>
            <w:pPr>
              <w:pStyle w:val="Body"/>
              <w:spacing w:before="0" w:after="0"/>
              <w:rPr/>
            </w:pPr>
            <w:r>
              <w:rPr/>
            </w:r>
          </w:p>
        </w:tc>
      </w:tr>
      <w:tr>
        <w:trPr/>
        <w:tc>
          <w:tcPr>
            <w:tcW w:w="2901" w:type="dxa"/>
            <w:tcBorders>
              <w:top w:val="nil"/>
              <w:left w:val="nil"/>
              <w:bottom w:val="nil"/>
              <w:right w:val="nil"/>
            </w:tcBorders>
          </w:tcPr>
          <w:p>
            <w:pPr>
              <w:pStyle w:val="Body"/>
              <w:spacing w:before="0" w:after="0"/>
              <w:rPr/>
            </w:pPr>
            <w:r>
              <w:rPr/>
              <w:t xml:space="preserve">{%tr if </w:t>
            </w:r>
            <w:bookmarkStart w:id="9" w:name="_Hlk160522117"/>
            <w:r>
              <w:rPr>
                <w:color w:val="FF0000"/>
              </w:rPr>
              <w:t xml:space="preserve">type_of_response['parent agreement options'] </w:t>
            </w:r>
            <w:r>
              <w:rPr/>
              <w:t>or</w:t>
            </w:r>
            <w:bookmarkEnd w:id="9"/>
            <w:r>
              <w:rPr/>
              <w:t xml:space="preserve"> </w:t>
            </w:r>
            <w:r>
              <w:rPr>
                <w:color w:val="FFC000"/>
              </w:rPr>
              <w:t>response_to_custody_complaint in ('agree', 'some')</w:t>
            </w:r>
            <w:r>
              <w:rPr/>
              <w:t xml:space="preserve"> or </w:t>
            </w:r>
            <w:r>
              <w:rPr>
                <w:color w:val="00B050"/>
              </w:rPr>
              <w:t>parent_agreement_info</w:t>
            </w:r>
            <w:r>
              <w:rPr/>
              <w:t xml:space="preserve"> %}</w:t>
            </w:r>
          </w:p>
        </w:tc>
        <w:tc>
          <w:tcPr>
            <w:tcW w:w="7596" w:type="dxa"/>
            <w:tcBorders>
              <w:top w:val="nil"/>
              <w:left w:val="nil"/>
              <w:bottom w:val="nil"/>
              <w:right w:val="nil"/>
            </w:tcBorders>
            <w:tcMar>
              <w:top w:w="432" w:type="dxa"/>
            </w:tcMar>
          </w:tcPr>
          <w:p>
            <w:pPr>
              <w:pStyle w:val="Body"/>
              <w:spacing w:before="0" w:after="0"/>
              <w:rPr/>
            </w:pPr>
            <w:r>
              <w:rPr/>
            </w:r>
          </w:p>
        </w:tc>
      </w:tr>
      <w:tr>
        <w:trPr/>
        <w:tc>
          <w:tcPr>
            <w:tcW w:w="2901" w:type="dxa"/>
            <w:tcBorders>
              <w:top w:val="nil"/>
              <w:left w:val="nil"/>
              <w:bottom w:val="nil"/>
              <w:right w:val="nil"/>
            </w:tcBorders>
          </w:tcPr>
          <w:p>
            <w:pPr>
              <w:pStyle w:val="Heading2"/>
              <w:numPr>
                <w:ilvl w:val="0"/>
                <w:numId w:val="0"/>
              </w:numPr>
              <w:outlineLvl w:val="1"/>
              <w:rPr/>
            </w:pPr>
            <w:r>
              <w:rPr>
                <w:rFonts w:eastAsia="Calibri"/>
              </w:rPr>
              <w:t xml:space="preserve">Step </w:t>
            </w:r>
            <w:r>
              <w:rPr>
                <w:rStyle w:val="NumChar"/>
                <w:rFonts w:eastAsia="Calibri"/>
              </w:rPr>
              <w:fldChar w:fldCharType="begin"/>
            </w:r>
            <w:r>
              <w:rPr>
                <w:rStyle w:val="NumChar"/>
                <w:rFonts w:eastAsia="Calibri"/>
              </w:rPr>
              <w:instrText> SEQ stepList \* ARABIC </w:instrText>
            </w:r>
            <w:r>
              <w:rPr>
                <w:rStyle w:val="NumChar"/>
                <w:rFonts w:eastAsia="Calibri"/>
              </w:rPr>
              <w:fldChar w:fldCharType="separate"/>
            </w:r>
            <w:r>
              <w:rPr>
                <w:rStyle w:val="NumChar"/>
                <w:rFonts w:eastAsia="Calibri"/>
              </w:rPr>
              <w:t>14</w:t>
            </w:r>
            <w:r>
              <w:rPr>
                <w:rStyle w:val="NumChar"/>
                <w:rFonts w:eastAsia="Calibri"/>
              </w:rPr>
              <w:fldChar w:fldCharType="end"/>
            </w:r>
            <w:r>
              <w:rPr>
                <w:rFonts w:eastAsia="Calibri"/>
              </w:rPr>
              <w:t xml:space="preserve">: </w:t>
            </w:r>
            <w:r>
              <w:rPr>
                <w:rFonts w:eastAsia="Calibri"/>
                <w:color w:val="FF0000"/>
              </w:rPr>
              <w:t>{% if type_of_response == 'parent agreement_options' %}</w:t>
            </w:r>
            <w:r>
              <w:rPr>
                <w:rFonts w:eastAsia="Calibri"/>
              </w:rPr>
              <w:t xml:space="preserve"> Options if the other parent wants to talk about a parenting plan &amp; starting a custody case (agreement options tf)</w:t>
            </w:r>
            <w:r>
              <w:rPr>
                <w:rFonts w:eastAsia="Calibri"/>
                <w:color w:val="FF0000"/>
              </w:rPr>
              <w:t>{% endif %}</w:t>
            </w:r>
            <w:r>
              <w:rPr>
                <w:rFonts w:eastAsia="Calibri"/>
                <w:color w:val="FFC000"/>
              </w:rPr>
              <w:t>{% if response_to_custody_complaint == 'agree' %}</w:t>
            </w:r>
            <w:r>
              <w:rPr>
                <w:rFonts w:eastAsia="Calibri"/>
              </w:rPr>
              <w:t xml:space="preserve">Review your options when you agree with what the other parent is asking </w:t>
            </w:r>
            <w:r>
              <w:rPr>
                <w:rFonts w:eastAsia="Calibri"/>
                <w:color w:val="92D050"/>
              </w:rPr>
              <w:t xml:space="preserve">{% elif response_to_custody_complaint == 'some' %} </w:t>
            </w:r>
            <w:r>
              <w:rPr>
                <w:rFonts w:eastAsia="Calibri"/>
              </w:rPr>
              <w:t>Review your options when you agree with some of what the other parent is asking (some agreement tf)</w:t>
            </w:r>
            <w:del w:id="114" w:author="Caroline Robinson" w:date="2023-05-31T07:57:00Z">
              <w:r>
                <w:rPr>
                  <w:rFonts w:eastAsia="Calibri"/>
                  <w:color w:val="00B050"/>
                </w:rPr>
                <w:delText>Find out if you and the other parent agree</w:delText>
              </w:r>
            </w:del>
            <w:r>
              <w:rPr>
                <w:rFonts w:eastAsia="Calibri"/>
                <w:color w:val="00B050"/>
              </w:rPr>
              <w:t>{% elif parent_agreement_info %}</w:t>
            </w:r>
            <w:ins w:id="115" w:author="Caroline Robinson" w:date="2023-05-31T07:57:00Z">
              <w:r>
                <w:rPr>
                  <w:rFonts w:eastAsia="Calibri"/>
                </w:rPr>
                <w:t>Resources to help you reach an agreement with the other parent</w:t>
              </w:r>
            </w:ins>
            <w:r>
              <w:rPr>
                <w:rFonts w:eastAsia="Calibri"/>
              </w:rPr>
              <w:t>(reach agreement tf)</w:t>
            </w:r>
            <w:r>
              <w:rPr>
                <w:rFonts w:eastAsia="Calibri"/>
                <w:color w:val="FFC000"/>
              </w:rPr>
              <w:t>{% endif %}</w:t>
            </w:r>
            <w:del w:id="116" w:author="Caroline Robinson" w:date="2023-05-31T07:57:00Z">
              <w:r>
                <w:rPr>
                  <w:rFonts w:eastAsia="Calibri"/>
                  <w:color w:val="FFC000"/>
                </w:rPr>
                <w:delText>Find out if you and the other parent agree</w:delText>
              </w:r>
            </w:del>
            <w:r>
              <w:rPr>
                <w:rFonts w:eastAsia="Calibri"/>
              </w:rPr>
              <w:t xml:space="preserve"> </w:t>
            </w:r>
            <w:del w:id="117" w:author="Caroline Robinson" w:date="2023-05-31T07:57:00Z">
              <w:r>
                <w:rPr>
                  <w:rFonts w:eastAsia="Calibri"/>
                </w:rPr>
                <w:delText>Find out if you and the other parent agree</w:delText>
              </w:r>
            </w:del>
          </w:p>
        </w:tc>
        <w:tc>
          <w:tcPr>
            <w:tcW w:w="7596" w:type="dxa"/>
            <w:tcBorders>
              <w:top w:val="nil"/>
              <w:left w:val="nil"/>
              <w:bottom w:val="nil"/>
              <w:right w:val="nil"/>
            </w:tcBorders>
            <w:tcMar>
              <w:top w:w="432" w:type="dxa"/>
            </w:tcMar>
          </w:tcPr>
          <w:p>
            <w:pPr>
              <w:pStyle w:val="Body"/>
              <w:spacing w:before="0" w:after="280"/>
              <w:rPr/>
            </w:pPr>
            <w:r>
              <w:rPr>
                <w:color w:val="FF0000"/>
              </w:rPr>
              <w:t>{% if type_of_response == 'parent agreement options' %}</w:t>
            </w:r>
            <w:r>
              <w:rPr/>
              <w:t>One parent cannot stop the other parent from starting a custody case to get a court order about the parenting plan. If either parent asks, the court will issue a parenting plan, custody, and child support order.  If there is going to be a custody case, there are benefits to reaching an agreement.</w:t>
            </w:r>
            <w:r>
              <w:rPr>
                <w:color w:val="FF0000"/>
              </w:rPr>
              <w:t>{% endif %}</w:t>
            </w:r>
          </w:p>
          <w:p>
            <w:pPr>
              <w:pStyle w:val="Body"/>
              <w:spacing w:before="280" w:after="280"/>
              <w:rPr>
                <w:color w:val="auto"/>
              </w:rPr>
            </w:pPr>
            <w:r>
              <w:rPr>
                <w:color w:val="FFC000"/>
              </w:rPr>
              <w:t>{% if response_to_custody_complaint in('agree', 'some') %}{</w:t>
            </w:r>
            <w:r>
              <w:rPr>
                <w:color w:val="92D050"/>
              </w:rPr>
              <w:t>% if response_to_custody_complaint == 'agree' %}</w:t>
            </w:r>
            <w:ins w:id="118" w:author="Caroline Robinson" w:date="2023-05-31T09:49:00Z">
              <w:r>
                <w:rPr/>
                <w:t>If you agree with everything the other parent asked for in the Complain</w:t>
              </w:r>
            </w:ins>
            <w:r>
              <w:rPr/>
              <w:t>t:</w:t>
            </w:r>
            <w:r>
              <w:rPr>
                <w:color w:val="92D050"/>
              </w:rPr>
              <w:t>{% elif response_to_custody_complaint == 'some' %}</w:t>
            </w:r>
            <w:ins w:id="119" w:author="Caroline Robinson" w:date="2023-05-31T09:49:00Z">
              <w:r>
                <w:rPr/>
                <w:t xml:space="preserve">If you agree with </w:t>
              </w:r>
            </w:ins>
            <w:r>
              <w:rPr/>
              <w:t>some of what</w:t>
            </w:r>
            <w:ins w:id="120" w:author="Caroline Robinson" w:date="2023-05-31T09:49:00Z">
              <w:r>
                <w:rPr/>
                <w:t xml:space="preserve"> the other parent asked for in the Complaint:</w:t>
              </w:r>
            </w:ins>
            <w:ins w:id="121" w:author="Caroline Robinson" w:date="2023-05-31T09:49:00Z">
              <w:r>
                <w:rPr>
                  <w:color w:val="FFC000"/>
                </w:rPr>
                <w:t xml:space="preserve"> </w:t>
              </w:r>
            </w:ins>
            <w:r>
              <w:rPr>
                <w:color w:val="92D050"/>
              </w:rPr>
              <w:t>{% endif %}</w:t>
            </w:r>
          </w:p>
          <w:p>
            <w:pPr>
              <w:pStyle w:val="ListParagraph"/>
              <w:widowControl w:val="false"/>
              <w:numPr>
                <w:ilvl w:val="0"/>
                <w:numId w:val="1"/>
              </w:numPr>
              <w:spacing w:beforeAutospacing="0" w:before="0" w:afterAutospacing="0" w:after="120"/>
              <w:ind w:left="420" w:hanging="0"/>
              <w:rPr>
                <w:rFonts w:eastAsia="Calibri" w:eastAsiaTheme="minorHAnsi"/>
                <w:ins w:id="123" w:author="Caroline Robinson" w:date="2023-05-31T09:49:00Z"/>
              </w:rPr>
            </w:pPr>
            <w:ins w:id="122" w:author="Caroline Robinson" w:date="2023-05-31T09:49:00Z">
              <w:commentRangeStart w:id="6"/>
              <w:r>
                <w:rPr>
                  <w:rFonts w:eastAsia="Calibri" w:eastAsiaTheme="minorHAnsi"/>
                </w:rPr>
                <w:t>State that you agree in your Answer</w:t>
              </w:r>
            </w:ins>
            <w:commentRangeEnd w:id="6"/>
            <w:r>
              <w:commentReference w:id="6"/>
            </w:r>
            <w:r>
              <w:rPr>
                <w:rFonts w:eastAsia="Calibri" w:eastAsiaTheme="minorHAnsi"/>
              </w:rPr>
            </w:r>
          </w:p>
          <w:p>
            <w:pPr>
              <w:pStyle w:val="ListParagraph"/>
              <w:widowControl w:val="false"/>
              <w:numPr>
                <w:ilvl w:val="0"/>
                <w:numId w:val="1"/>
              </w:numPr>
              <w:spacing w:beforeAutospacing="0" w:before="0" w:afterAutospacing="0" w:after="120"/>
              <w:ind w:left="420" w:hanging="0"/>
              <w:rPr>
                <w:rFonts w:eastAsia="Calibri" w:eastAsiaTheme="minorHAnsi"/>
              </w:rPr>
            </w:pPr>
            <w:ins w:id="124" w:author="Caroline Robinson" w:date="2023-05-31T09:49:00Z">
              <w:r>
                <w:rPr>
                  <w:rFonts w:eastAsia="Calibri" w:eastAsiaTheme="minorHAnsi"/>
                </w:rPr>
                <w:t>Decide if you want to write out an agreement with the other parent.</w:t>
              </w:r>
            </w:ins>
          </w:p>
          <w:p>
            <w:pPr>
              <w:pStyle w:val="Body"/>
              <w:spacing w:before="280" w:after="280"/>
              <w:rPr/>
            </w:pPr>
            <w:ins w:id="125" w:author="Caroline Robinson" w:date="2023-05-31T08:38:00Z">
              <w:r>
                <w:rPr/>
                <w:t xml:space="preserve">Remember, even if you are trying to work out an agreement with the other parent, </w:t>
              </w:r>
            </w:ins>
            <w:ins w:id="126" w:author="Caroline Robinson" w:date="2023-05-31T08:38:00Z">
              <w:r>
                <w:rPr>
                  <w:b/>
                </w:rPr>
                <w:t>you must file your Answer within 20 days</w:t>
              </w:r>
            </w:ins>
            <w:ins w:id="127" w:author="Caroline Robinson" w:date="2023-05-31T08:38:00Z">
              <w:r>
                <w:rPr/>
                <w:t xml:space="preserve"> of getting the Complaint or risk the court entering a default judgment against you</w:t>
              </w:r>
            </w:ins>
            <w:r>
              <w:rPr/>
              <w:t>.</w:t>
            </w:r>
          </w:p>
          <w:p>
            <w:pPr>
              <w:pStyle w:val="Body"/>
              <w:spacing w:before="0" w:after="280"/>
              <w:rPr/>
            </w:pPr>
            <w:commentRangeStart w:id="7"/>
            <w:r>
              <w:rPr/>
              <w:t>State in your Answer that you agree with what the other parent asked for in the complaint</w:t>
            </w:r>
            <w:r>
              <w:rPr/>
            </w:r>
            <w:commentRangeEnd w:id="7"/>
            <w:r>
              <w:commentReference w:id="7"/>
            </w:r>
            <w:r>
              <w:rPr/>
              <w:t>.</w:t>
            </w:r>
          </w:p>
          <w:p>
            <w:pPr>
              <w:pStyle w:val="Body"/>
              <w:spacing w:before="280" w:after="280"/>
              <w:rPr>
                <w:color w:val="auto"/>
              </w:rPr>
            </w:pPr>
            <w:r>
              <w:rPr>
                <w:color w:val="92D050"/>
              </w:rPr>
              <w:t>{% if response_to_custody_complaint == 'agree' %}</w:t>
            </w:r>
            <w:ins w:id="128" w:author="Caroline Robinson" w:date="2023-05-31T09:49:00Z">
              <w:r>
                <w:rPr>
                  <w:color w:val="FFC000"/>
                </w:rPr>
                <w:t xml:space="preserve"> </w:t>
              </w:r>
            </w:ins>
            <w:r>
              <w:rPr/>
              <w:t>Check the box in the first paragraph of your Answer that says you “agree with all of the statements in the complaint.” :</w:t>
            </w:r>
            <w:r>
              <w:rPr>
                <w:color w:val="92D050"/>
              </w:rPr>
              <w:t>{% elif response_to_custody_complaint == 'some' %}</w:t>
            </w:r>
            <w:r>
              <w:rPr>
                <w:color w:val="000000"/>
                <w:shd w:fill="FFFFFF" w:val="clear"/>
              </w:rPr>
              <w:t xml:space="preserve">In the first paragraph of your </w:t>
            </w:r>
            <w:r>
              <w:rPr/>
              <w:t>Answer, state the paragraph numbers of the other parent’s complaint tha</w:t>
            </w:r>
            <w:r>
              <w:rPr>
                <w:color w:val="000000"/>
                <w:shd w:fill="FFFFFF" w:val="clear"/>
              </w:rPr>
              <w:t>t you agree with.</w:t>
            </w:r>
            <w:r>
              <w:rPr>
                <w:color w:val="92D050"/>
              </w:rPr>
              <w:t>{% endif %}</w:t>
            </w:r>
          </w:p>
          <w:p>
            <w:pPr>
              <w:pStyle w:val="Body"/>
              <w:spacing w:before="280" w:after="280"/>
              <w:rPr/>
            </w:pPr>
            <w:r>
              <w:rPr>
                <w:color w:val="auto"/>
              </w:rPr>
              <w:t>Decid</w:t>
            </w:r>
            <w:r>
              <w:rPr/>
              <w:t>e if you want to work with the other parent to write out your agreement.</w:t>
            </w:r>
          </w:p>
          <w:p>
            <w:pPr>
              <w:pStyle w:val="Body"/>
              <w:spacing w:before="280" w:after="280"/>
              <w:rPr>
                <w:color w:val="0A2A78"/>
              </w:rPr>
            </w:pPr>
            <w:r>
              <w:rPr/>
              <w:t>Review t</w:t>
            </w:r>
            <w:ins w:id="129" w:author="Caroline Robinson" w:date="2023-05-31T08:39:00Z">
              <w:r>
                <w:rPr/>
                <w:t>he benefits of reaching an agreement</w:t>
              </w:r>
            </w:ins>
          </w:p>
          <w:p>
            <w:pPr>
              <w:pStyle w:val="Body"/>
              <w:spacing w:before="280" w:after="280"/>
              <w:rPr/>
            </w:pPr>
            <w:r>
              <w:rPr>
                <w:color w:val="FFC000"/>
              </w:rPr>
              <w:t>{% endif %}</w:t>
            </w:r>
          </w:p>
          <w:p>
            <w:pPr>
              <w:pStyle w:val="Heading3"/>
              <w:numPr>
                <w:ilvl w:val="0"/>
                <w:numId w:val="0"/>
              </w:numPr>
              <w:outlineLvl w:val="2"/>
              <w:rPr/>
            </w:pPr>
            <w:ins w:id="131" w:author="Caroline Robinson" w:date="2023-05-31T08:39:00Z">
              <w:r>
                <w:rPr/>
                <w:t>The benefits of reaching an agreement</w:t>
              </w:r>
            </w:ins>
            <w:ins w:id="132" w:author="Caroline Robinson" w:date="2023-05-31T09:49:00Z">
              <w:r>
                <w:rPr>
                  <w:color w:val="FFC000"/>
                </w:rPr>
                <w:t xml:space="preserve"> </w:t>
              </w:r>
            </w:ins>
          </w:p>
          <w:p>
            <w:pPr>
              <w:pStyle w:val="Body"/>
              <w:spacing w:before="280" w:after="280"/>
              <w:rPr/>
            </w:pPr>
            <w:ins w:id="134" w:author="Caroline Robinson" w:date="2023-05-31T08:39:00Z">
              <w:r>
                <w:rPr/>
                <w:t>If you and the other parent agree about the issues in the case, you can avoid a trial.  Some benefits are:</w:t>
              </w:r>
            </w:ins>
          </w:p>
          <w:p>
            <w:pPr>
              <w:pStyle w:val="Body"/>
              <w:spacing w:before="0" w:after="280"/>
              <w:rPr/>
            </w:pPr>
            <w:ins w:id="136" w:author="Caroline Robinson" w:date="2023-05-31T08:39:00Z">
              <w:commentRangeStart w:id="8"/>
              <w:r>
                <w:rPr/>
                <w:t>Working out the parenting plan instead of fighting is better for the children</w:t>
              </w:r>
            </w:ins>
            <w:commentRangeEnd w:id="8"/>
            <w:r>
              <w:commentReference w:id="8"/>
            </w:r>
            <w:r>
              <w:rPr/>
            </w:r>
          </w:p>
          <w:p>
            <w:pPr>
              <w:pStyle w:val="ListParagraph"/>
              <w:widowControl w:val="false"/>
              <w:numPr>
                <w:ilvl w:val="0"/>
                <w:numId w:val="1"/>
              </w:numPr>
              <w:spacing w:beforeAutospacing="0" w:before="0" w:afterAutospacing="0" w:after="120"/>
              <w:ind w:left="424" w:hanging="0"/>
              <w:rPr>
                <w:rFonts w:eastAsia="Calibri" w:eastAsiaTheme="minorHAnsi"/>
                <w:ins w:id="139" w:author="Caroline Robinson" w:date="2023-05-31T08:39:00Z"/>
              </w:rPr>
            </w:pPr>
            <w:ins w:id="138" w:author="Caroline Robinson" w:date="2023-05-31T08:39:00Z">
              <w:r>
                <w:rPr>
                  <w:rFonts w:eastAsia="Calibri" w:eastAsiaTheme="minorHAnsi"/>
                </w:rPr>
                <w:t>You decide the outcome rather than a judge - you know more about the issues in your case than the judge ever will</w:t>
              </w:r>
            </w:ins>
          </w:p>
          <w:p>
            <w:pPr>
              <w:pStyle w:val="ListParagraph"/>
              <w:widowControl w:val="false"/>
              <w:numPr>
                <w:ilvl w:val="0"/>
                <w:numId w:val="1"/>
              </w:numPr>
              <w:spacing w:beforeAutospacing="0" w:before="0" w:afterAutospacing="0" w:after="120"/>
              <w:ind w:left="424" w:hanging="0"/>
              <w:rPr>
                <w:rFonts w:eastAsia="Calibri" w:eastAsiaTheme="minorHAnsi"/>
                <w:ins w:id="141" w:author="Caroline Robinson" w:date="2023-05-31T08:39:00Z"/>
              </w:rPr>
            </w:pPr>
            <w:ins w:id="140" w:author="Caroline Robinson" w:date="2023-05-31T08:39:00Z">
              <w:r>
                <w:rPr>
                  <w:rFonts w:eastAsia="Calibri" w:eastAsiaTheme="minorHAnsi"/>
                </w:rPr>
                <w:t>Reaching an agreement may be more cooperative than dealing with the issues in a trial, where each parent presents evidence and makes arguments about what they want the judge to decide</w:t>
              </w:r>
            </w:ins>
          </w:p>
          <w:p>
            <w:pPr>
              <w:pStyle w:val="ListParagraph"/>
              <w:widowControl w:val="false"/>
              <w:numPr>
                <w:ilvl w:val="0"/>
                <w:numId w:val="1"/>
              </w:numPr>
              <w:spacing w:beforeAutospacing="0" w:before="0" w:afterAutospacing="0" w:after="120"/>
              <w:ind w:left="424" w:hanging="0"/>
              <w:rPr>
                <w:rFonts w:eastAsia="Calibri" w:eastAsiaTheme="minorHAnsi"/>
                <w:ins w:id="143" w:author="Caroline Robinson" w:date="2023-05-31T08:39:00Z"/>
              </w:rPr>
            </w:pPr>
            <w:ins w:id="142" w:author="Caroline Robinson" w:date="2023-05-31T08:39:00Z">
              <w:r>
                <w:rPr>
                  <w:rFonts w:eastAsia="Calibri" w:eastAsiaTheme="minorHAnsi"/>
                </w:rPr>
                <w:t>Reaching an agreement outside of court can save time and money, and provide more privacy and confidentiality</w:t>
              </w:r>
            </w:ins>
          </w:p>
          <w:p>
            <w:pPr>
              <w:pStyle w:val="Heading3"/>
              <w:numPr>
                <w:ilvl w:val="0"/>
                <w:numId w:val="0"/>
              </w:numPr>
              <w:outlineLvl w:val="2"/>
              <w:rPr/>
            </w:pPr>
            <w:ins w:id="144" w:author="Caroline Robinson" w:date="2023-05-31T08:39:00Z">
              <w:r>
                <w:rPr/>
                <w:t>Watch a video about reaching an agreement</w:t>
              </w:r>
            </w:ins>
          </w:p>
          <w:p>
            <w:pPr>
              <w:pStyle w:val="Body"/>
              <w:spacing w:before="280" w:after="280"/>
              <w:rPr/>
            </w:pPr>
            <w:ins w:id="146" w:author="Caroline Robinson" w:date="2023-05-31T08:39:00Z">
              <w:r>
                <w:rPr/>
                <w:t xml:space="preserve">Watch a </w:t>
              </w:r>
            </w:ins>
            <w:hyperlink r:id="rId57">
              <w:ins w:id="147" w:author="Caroline Robinson" w:date="2023-05-31T08:42:00Z">
                <w:r>
                  <w:rPr>
                    <w:rStyle w:val="InternetLink"/>
                  </w:rPr>
                  <w:t>short video that discusses resolving your case</w:t>
                </w:r>
              </w:ins>
            </w:hyperlink>
            <w:ins w:id="148" w:author="Caroline Robinson" w:date="2023-05-31T08:39:00Z">
              <w:r>
                <w:rPr/>
                <w:t xml:space="preserve"> by reaching agreement with the other parent.</w:t>
              </w:r>
            </w:ins>
          </w:p>
          <w:p>
            <w:pPr>
              <w:pStyle w:val="Heading3"/>
              <w:numPr>
                <w:ilvl w:val="0"/>
                <w:numId w:val="0"/>
              </w:numPr>
              <w:outlineLvl w:val="2"/>
              <w:rPr/>
            </w:pPr>
            <w:r>
              <w:rPr>
                <w:color w:val="FFC000"/>
              </w:rPr>
              <w:t>{% if response_to_custody_complaint in('agree', 'some') %}</w:t>
            </w:r>
            <w:r>
              <w:rPr/>
              <w:t>Forms to use if you and the other parent write out your agreement</w:t>
            </w:r>
          </w:p>
          <w:p>
            <w:pPr>
              <w:pStyle w:val="Body"/>
              <w:spacing w:before="280" w:after="280"/>
              <w:rPr>
                <w:color w:val="auto"/>
                <w:ins w:id="149" w:author="Caroline Robinson" w:date="2023-05-31T08:44:00Z"/>
                <w:highlight w:val="white"/>
              </w:rPr>
            </w:pPr>
            <w:r>
              <w:rPr>
                <w:color w:val="000000"/>
                <w:shd w:fill="FFFFFF" w:val="clear"/>
              </w:rPr>
              <w:t>If you want to work with the other parent to write out the agreement and both sign it, use:</w:t>
            </w:r>
            <w:r>
              <w:rPr>
                <w:color w:val="FFC000"/>
              </w:rPr>
              <w:t xml:space="preserve"> {% endif %}</w:t>
            </w:r>
          </w:p>
          <w:p>
            <w:pPr>
              <w:pStyle w:val="Heading2"/>
              <w:numPr>
                <w:ilvl w:val="0"/>
                <w:numId w:val="0"/>
              </w:numPr>
              <w:outlineLvl w:val="1"/>
              <w:rPr>
                <w:rFonts w:eastAsia="Calibri"/>
              </w:rPr>
            </w:pPr>
            <w:r>
              <w:rPr>
                <w:rFonts w:eastAsia="Calibri"/>
                <w:color w:val="00B050"/>
              </w:rPr>
              <w:t>{% if parent_agreement_info %}</w:t>
            </w:r>
            <w:ins w:id="150" w:author="Caroline Robinson" w:date="2023-05-31T08:44:00Z">
              <w:r>
                <w:rPr>
                  <w:rFonts w:eastAsia="Calibri"/>
                </w:rPr>
                <w:t>Forms to use if you reach an agreement</w:t>
              </w:r>
            </w:ins>
            <w:r>
              <w:rPr>
                <w:rFonts w:eastAsia="Calibri"/>
                <w:color w:val="00B050"/>
              </w:rPr>
              <w:t>{% endif %}</w:t>
            </w:r>
          </w:p>
          <w:p>
            <w:pPr>
              <w:pStyle w:val="Body"/>
              <w:spacing w:before="280" w:after="280"/>
              <w:rPr>
                <w:color w:val="auto"/>
                <w:ins w:id="151" w:author="Caroline Robinson" w:date="2023-05-31T08:44:00Z"/>
              </w:rPr>
            </w:pPr>
            <w:r>
              <w:rPr>
                <w:color w:val="FF0000"/>
              </w:rPr>
              <w:t>{% if type_of_response.all_false('parent agreement options') %}</w:t>
            </w:r>
          </w:p>
          <w:p>
            <w:pPr>
              <w:pStyle w:val="ListParagraph"/>
              <w:widowControl w:val="false"/>
              <w:numPr>
                <w:ilvl w:val="0"/>
                <w:numId w:val="1"/>
              </w:numPr>
              <w:spacing w:beforeAutospacing="0" w:before="0" w:afterAutospacing="0" w:after="120"/>
              <w:ind w:left="424" w:hanging="0"/>
              <w:rPr/>
            </w:pPr>
            <w:r>
              <w:rPr>
                <w:rFonts w:eastAsia="Calibri" w:eastAsiaTheme="minorHAnsi"/>
                <w:b/>
              </w:rPr>
              <w:t xml:space="preserve">Parenting </w:t>
            </w:r>
            <w:r>
              <w:rPr>
                <w:rFonts w:eastAsia="Calibri" w:eastAsiaTheme="minorHAnsi"/>
              </w:rPr>
              <w:t xml:space="preserve">Agreement &amp; Order, </w:t>
            </w:r>
            <w:hyperlink r:id="rId58">
              <w:r>
                <w:rPr>
                  <w:rStyle w:val="InternetLink"/>
                  <w:rFonts w:eastAsia="Calibri" w:eastAsiaTheme="minorHAnsi"/>
                </w:rPr>
                <w:t>SHC-1128</w:t>
              </w:r>
            </w:hyperlink>
          </w:p>
          <w:p>
            <w:pPr>
              <w:pStyle w:val="ListParagraph"/>
              <w:widowControl w:val="false"/>
              <w:numPr>
                <w:ilvl w:val="0"/>
                <w:numId w:val="1"/>
              </w:numPr>
              <w:spacing w:beforeAutospacing="0" w:before="0" w:afterAutospacing="0" w:after="120"/>
              <w:ind w:left="424" w:hanging="0"/>
              <w:rPr/>
            </w:pPr>
            <w:r>
              <w:rPr>
                <w:rFonts w:eastAsia="Calibri" w:eastAsiaTheme="minorHAnsi"/>
                <w:b/>
              </w:rPr>
              <w:t xml:space="preserve">Joint Motion to Put Settlement on the Record, SHC-1063 </w:t>
            </w:r>
            <w:hyperlink r:id="rId59">
              <w:r>
                <w:rPr>
                  <w:rStyle w:val="InternetLink"/>
                  <w:rFonts w:eastAsia="Calibri" w:eastAsiaTheme="minorHAnsi"/>
                </w:rPr>
                <w:t xml:space="preserve">Word </w:t>
              </w:r>
            </w:hyperlink>
            <w:r>
              <w:rPr>
                <w:rFonts w:eastAsia="Calibri" w:eastAsiaTheme="minorHAnsi"/>
              </w:rPr>
              <w:t xml:space="preserve"> | </w:t>
            </w:r>
            <w:hyperlink r:id="rId60">
              <w:r>
                <w:rPr>
                  <w:rStyle w:val="InternetLink"/>
                  <w:rFonts w:eastAsia="Calibri" w:eastAsiaTheme="minorHAnsi"/>
                </w:rPr>
                <w:t>PDF</w:t>
              </w:r>
            </w:hyperlink>
          </w:p>
          <w:p>
            <w:pPr>
              <w:pStyle w:val="ListParagraph"/>
              <w:widowControl w:val="false"/>
              <w:numPr>
                <w:ilvl w:val="0"/>
                <w:numId w:val="1"/>
              </w:numPr>
              <w:spacing w:beforeAutospacing="0" w:before="0" w:afterAutospacing="0" w:after="120"/>
              <w:ind w:left="424" w:hanging="0"/>
              <w:rPr/>
            </w:pPr>
            <w:r>
              <w:rPr>
                <w:rFonts w:eastAsia="Calibri" w:eastAsiaTheme="minorHAnsi"/>
                <w:b/>
              </w:rPr>
              <w:t>Custody Findings of Fact &amp; Conclusions of Law, DR-460</w:t>
            </w:r>
            <w:r>
              <w:rPr>
                <w:rFonts w:eastAsia="Calibri" w:eastAsiaTheme="minorHAnsi"/>
              </w:rPr>
              <w:t xml:space="preserve"> </w:t>
            </w:r>
            <w:hyperlink r:id="rId61">
              <w:r>
                <w:rPr>
                  <w:rStyle w:val="InternetLink"/>
                  <w:rFonts w:eastAsia="Calibri" w:eastAsiaTheme="minorHAnsi"/>
                </w:rPr>
                <w:t>[Fill-In PDF]</w:t>
              </w:r>
            </w:hyperlink>
          </w:p>
          <w:p>
            <w:pPr>
              <w:pStyle w:val="ListParagraph"/>
              <w:widowControl w:val="false"/>
              <w:numPr>
                <w:ilvl w:val="0"/>
                <w:numId w:val="1"/>
              </w:numPr>
              <w:spacing w:beforeAutospacing="0" w:before="0" w:afterAutospacing="0" w:after="120"/>
              <w:ind w:left="424" w:hanging="0"/>
              <w:rPr/>
            </w:pPr>
            <w:r>
              <w:rPr>
                <w:rFonts w:eastAsia="Calibri" w:eastAsiaTheme="minorHAnsi"/>
                <w:b/>
              </w:rPr>
              <w:t>Custody Judgment, DR-465</w:t>
            </w:r>
            <w:r>
              <w:rPr>
                <w:rFonts w:eastAsia="Calibri" w:eastAsiaTheme="minorHAnsi"/>
              </w:rPr>
              <w:t xml:space="preserve"> </w:t>
            </w:r>
            <w:hyperlink r:id="rId62">
              <w:r>
                <w:rPr>
                  <w:rStyle w:val="InternetLink"/>
                  <w:rFonts w:eastAsia="Calibri" w:eastAsiaTheme="minorHAnsi"/>
                </w:rPr>
                <w:t>[Fill-In PDF]</w:t>
              </w:r>
            </w:hyperlink>
            <w:r>
              <w:rPr>
                <w:rFonts w:eastAsia="Calibri" w:eastAsiaTheme="minorHAnsi"/>
                <w:color w:val="FF0000"/>
              </w:rPr>
              <w:t>{% endif %}</w:t>
            </w:r>
          </w:p>
          <w:p>
            <w:pPr>
              <w:pStyle w:val="Heading3"/>
              <w:numPr>
                <w:ilvl w:val="0"/>
                <w:numId w:val="0"/>
              </w:numPr>
              <w:outlineLvl w:val="2"/>
              <w:rPr/>
            </w:pPr>
            <w:ins w:id="153" w:author="Caroline Robinson" w:date="2023-05-31T08:44:00Z">
              <w:r>
                <w:rPr/>
                <w:t>Options for working with the other parent to write out your agreement</w:t>
              </w:r>
            </w:ins>
          </w:p>
          <w:p>
            <w:pPr>
              <w:pStyle w:val="ListParagraph"/>
              <w:widowControl w:val="false"/>
              <w:numPr>
                <w:ilvl w:val="0"/>
                <w:numId w:val="1"/>
              </w:numPr>
              <w:spacing w:beforeAutospacing="0" w:before="0" w:afterAutospacing="0" w:after="120"/>
              <w:ind w:left="514" w:hanging="0"/>
              <w:rPr>
                <w:rFonts w:eastAsia="Calibri" w:eastAsiaTheme="minorHAnsi"/>
                <w:del w:id="156" w:author="Caroline Robinson" w:date="2023-05-31T08:46:00Z"/>
              </w:rPr>
            </w:pPr>
            <w:del w:id="155" w:author="Caroline Robinson" w:date="2023-05-31T08:46:00Z">
              <w:r>
                <w:rPr>
                  <w:rFonts w:eastAsia="Calibri" w:eastAsiaTheme="minorHAnsi"/>
                </w:rPr>
                <w:delText>If you want to change an order in your custody case, you can ask the other parent and see if you both agree to the change or if you both want to try to reach an agreement one of these ways:</w:delText>
              </w:r>
            </w:del>
          </w:p>
          <w:p>
            <w:pPr>
              <w:pStyle w:val="ListParagraph"/>
              <w:widowControl w:val="false"/>
              <w:numPr>
                <w:ilvl w:val="0"/>
                <w:numId w:val="1"/>
              </w:numPr>
              <w:spacing w:beforeAutospacing="0" w:before="0" w:afterAutospacing="0" w:after="120"/>
              <w:ind w:left="514" w:hanging="0"/>
              <w:rPr>
                <w:rFonts w:eastAsia="Calibri" w:eastAsiaTheme="minorHAnsi"/>
              </w:rPr>
            </w:pPr>
            <w:r>
              <w:rPr>
                <w:rFonts w:eastAsia="Calibri" w:eastAsiaTheme="minorHAnsi"/>
              </w:rPr>
              <w:t>Talk to the other parent about reaching an agreement</w:t>
            </w:r>
          </w:p>
          <w:p>
            <w:pPr>
              <w:pStyle w:val="ListParagraph"/>
              <w:widowControl w:val="false"/>
              <w:numPr>
                <w:ilvl w:val="0"/>
                <w:numId w:val="1"/>
              </w:numPr>
              <w:spacing w:beforeAutospacing="0" w:before="0" w:afterAutospacing="0" w:after="120"/>
              <w:ind w:left="514" w:hanging="0"/>
              <w:rPr>
                <w:rFonts w:eastAsia="Calibri" w:eastAsiaTheme="minorHAnsi"/>
              </w:rPr>
            </w:pPr>
            <w:r>
              <w:rPr>
                <w:rFonts w:eastAsia="Calibri" w:eastAsiaTheme="minorHAnsi"/>
              </w:rPr>
              <w:t>Mediation</w:t>
            </w:r>
          </w:p>
          <w:p>
            <w:pPr>
              <w:pStyle w:val="Body"/>
              <w:spacing w:before="280" w:after="280"/>
              <w:rPr>
                <w:color w:val="auto"/>
                <w:ins w:id="157" w:author="Caroline Robinson" w:date="2023-05-31T08:44:00Z"/>
              </w:rPr>
            </w:pPr>
            <w:r>
              <w:rPr>
                <w:color w:val="FF0000"/>
              </w:rPr>
              <w:t>{% if type_of_response.all_false('parent agreement options') %}</w:t>
            </w:r>
          </w:p>
          <w:p>
            <w:pPr>
              <w:pStyle w:val="ListParagraph"/>
              <w:widowControl w:val="false"/>
              <w:numPr>
                <w:ilvl w:val="0"/>
                <w:numId w:val="1"/>
              </w:numPr>
              <w:spacing w:beforeAutospacing="0" w:before="0" w:afterAutospacing="0" w:after="120"/>
              <w:ind w:left="514" w:hanging="0"/>
              <w:rPr>
                <w:color w:val="auto"/>
              </w:rPr>
            </w:pPr>
            <w:r>
              <w:rPr>
                <w:rFonts w:eastAsia="Calibri" w:eastAsiaTheme="minorHAnsi"/>
                <w:shd w:fill="FFFFFF" w:val="clear"/>
              </w:rPr>
              <w:t>Settlement Conference</w:t>
            </w:r>
            <w:r>
              <w:rPr>
                <w:rFonts w:eastAsia="Calibri" w:eastAsiaTheme="minorHAnsi"/>
                <w:color w:val="FF0000"/>
              </w:rPr>
              <w:t>{% endif %}</w:t>
            </w:r>
          </w:p>
          <w:p>
            <w:pPr>
              <w:pStyle w:val="ListParagraph"/>
              <w:widowControl w:val="false"/>
              <w:numPr>
                <w:ilvl w:val="0"/>
                <w:numId w:val="1"/>
              </w:numPr>
              <w:spacing w:beforeAutospacing="0" w:before="0" w:afterAutospacing="0" w:after="120"/>
              <w:ind w:left="514" w:hanging="0"/>
              <w:rPr>
                <w:rFonts w:eastAsia="Calibri" w:eastAsiaTheme="minorHAnsi"/>
              </w:rPr>
            </w:pPr>
            <w:r>
              <w:rPr>
                <w:rFonts w:eastAsia="Calibri" w:eastAsiaTheme="minorHAnsi"/>
              </w:rPr>
              <w:t>Collaborative Law</w:t>
            </w:r>
          </w:p>
          <w:p>
            <w:pPr>
              <w:pStyle w:val="Heading3"/>
              <w:numPr>
                <w:ilvl w:val="0"/>
                <w:numId w:val="0"/>
              </w:numPr>
              <w:outlineLvl w:val="2"/>
              <w:rPr/>
            </w:pPr>
            <w:r>
              <w:rPr/>
              <w:t>Talk to the other parent about settling the case without a trial</w:t>
            </w:r>
          </w:p>
          <w:p>
            <w:pPr>
              <w:pStyle w:val="Body"/>
              <w:spacing w:before="280" w:after="280"/>
              <w:rPr/>
            </w:pPr>
            <w:r>
              <w:rPr/>
              <w:t xml:space="preserve">Some parents want to work out the issues by agreement without the judge deciding and are able to talk to each other in person, on-line, or with the help of a friend or family member.  </w:t>
            </w:r>
          </w:p>
          <w:p>
            <w:pPr>
              <w:pStyle w:val="Heading3"/>
              <w:numPr>
                <w:ilvl w:val="0"/>
                <w:numId w:val="0"/>
              </w:numPr>
              <w:outlineLvl w:val="2"/>
              <w:rPr/>
            </w:pPr>
            <w:r>
              <w:rPr/>
              <w:t>Mediation</w:t>
            </w:r>
          </w:p>
          <w:p>
            <w:pPr>
              <w:pStyle w:val="Body"/>
              <w:spacing w:before="280" w:after="280"/>
              <w:rPr/>
            </w:pPr>
            <w:r>
              <w:rPr/>
              <w:t>Mediation is an informal, voluntary, and confidential way to resolve disagreements without giving the decision-making power to someone else, like a judge. A neutral person, called the mediator, helps people outside the court process:</w:t>
            </w:r>
          </w:p>
          <w:p>
            <w:pPr>
              <w:pStyle w:val="ListParagraph"/>
              <w:widowControl w:val="false"/>
              <w:numPr>
                <w:ilvl w:val="0"/>
                <w:numId w:val="1"/>
              </w:numPr>
              <w:spacing w:beforeAutospacing="0" w:before="0" w:afterAutospacing="0" w:after="120"/>
              <w:ind w:left="514" w:hanging="0"/>
              <w:rPr>
                <w:rFonts w:eastAsia="Calibri" w:eastAsiaTheme="minorHAnsi"/>
              </w:rPr>
            </w:pPr>
            <w:r>
              <w:rPr>
                <w:rFonts w:eastAsia="Calibri" w:eastAsiaTheme="minorHAnsi"/>
              </w:rPr>
              <w:t>figure out the important issues in the disagreement</w:t>
            </w:r>
          </w:p>
          <w:p>
            <w:pPr>
              <w:pStyle w:val="ListParagraph"/>
              <w:widowControl w:val="false"/>
              <w:numPr>
                <w:ilvl w:val="0"/>
                <w:numId w:val="1"/>
              </w:numPr>
              <w:spacing w:beforeAutospacing="0" w:before="0" w:afterAutospacing="0" w:after="120"/>
              <w:ind w:left="514" w:hanging="0"/>
              <w:rPr>
                <w:rFonts w:eastAsia="Calibri" w:eastAsiaTheme="minorHAnsi"/>
              </w:rPr>
            </w:pPr>
            <w:r>
              <w:rPr>
                <w:rFonts w:eastAsia="Calibri" w:eastAsiaTheme="minorHAnsi"/>
              </w:rPr>
              <w:t>explain and understand each other's needs</w:t>
            </w:r>
          </w:p>
          <w:p>
            <w:pPr>
              <w:pStyle w:val="ListParagraph"/>
              <w:widowControl w:val="false"/>
              <w:numPr>
                <w:ilvl w:val="0"/>
                <w:numId w:val="1"/>
              </w:numPr>
              <w:spacing w:beforeAutospacing="0" w:before="0" w:afterAutospacing="0" w:after="120"/>
              <w:ind w:left="514" w:hanging="0"/>
              <w:rPr>
                <w:rFonts w:eastAsia="Calibri" w:eastAsiaTheme="minorHAnsi"/>
              </w:rPr>
            </w:pPr>
            <w:r>
              <w:rPr>
                <w:rFonts w:eastAsia="Calibri" w:eastAsiaTheme="minorHAnsi"/>
              </w:rPr>
              <w:t>clear up misunderstandings</w:t>
            </w:r>
          </w:p>
          <w:p>
            <w:pPr>
              <w:pStyle w:val="ListParagraph"/>
              <w:widowControl w:val="false"/>
              <w:numPr>
                <w:ilvl w:val="0"/>
                <w:numId w:val="1"/>
              </w:numPr>
              <w:spacing w:beforeAutospacing="0" w:before="0" w:afterAutospacing="0" w:after="120"/>
              <w:ind w:left="514" w:hanging="0"/>
              <w:rPr>
                <w:rFonts w:eastAsia="Calibri" w:eastAsiaTheme="minorHAnsi"/>
              </w:rPr>
            </w:pPr>
            <w:r>
              <w:rPr>
                <w:rFonts w:eastAsia="Calibri" w:eastAsiaTheme="minorHAnsi"/>
              </w:rPr>
              <w:t>explore creative solutions</w:t>
            </w:r>
          </w:p>
          <w:p>
            <w:pPr>
              <w:pStyle w:val="ListParagraph"/>
              <w:widowControl w:val="false"/>
              <w:numPr>
                <w:ilvl w:val="0"/>
                <w:numId w:val="1"/>
              </w:numPr>
              <w:spacing w:beforeAutospacing="0" w:before="0" w:afterAutospacing="0" w:after="120"/>
              <w:ind w:left="514" w:hanging="0"/>
              <w:rPr>
                <w:rFonts w:eastAsia="Calibri" w:eastAsiaTheme="minorHAnsi"/>
              </w:rPr>
            </w:pPr>
            <w:r>
              <w:rPr>
                <w:rFonts w:eastAsia="Calibri" w:eastAsiaTheme="minorHAnsi"/>
              </w:rPr>
              <w:t>reach acceptable agreements</w:t>
            </w:r>
          </w:p>
          <w:p>
            <w:pPr>
              <w:pStyle w:val="Body"/>
              <w:spacing w:before="280" w:after="280"/>
              <w:rPr>
                <w:color w:val="FF0000"/>
              </w:rPr>
            </w:pPr>
            <w:r>
              <w:rPr>
                <w:color w:val="FF0000"/>
              </w:rPr>
              <w:t>{% if type_of_response.all_false('parent agreement options') %}</w:t>
            </w:r>
          </w:p>
          <w:p>
            <w:pPr>
              <w:pStyle w:val="Body"/>
              <w:spacing w:before="280" w:after="280"/>
              <w:rPr>
                <w:color w:val="auto"/>
              </w:rPr>
            </w:pPr>
            <w:r>
              <w:rP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pPr>
              <w:pStyle w:val="ListParagraph"/>
              <w:widowControl w:val="false"/>
              <w:numPr>
                <w:ilvl w:val="0"/>
                <w:numId w:val="1"/>
              </w:numPr>
              <w:spacing w:beforeAutospacing="0" w:before="0" w:afterAutospacing="0" w:after="120"/>
              <w:ind w:left="514" w:hanging="0"/>
              <w:rPr>
                <w:color w:val="auto"/>
              </w:rPr>
            </w:pPr>
            <w:r>
              <w:rPr>
                <w:rFonts w:eastAsia="Calibri" w:eastAsiaTheme="minorHAnsi"/>
                <w:b/>
              </w:rPr>
              <w:t xml:space="preserve">Motion for Mediation Through Child Custody &amp; Visitation Mediation Program, </w:t>
            </w:r>
            <w:hyperlink r:id="rId63">
              <w:r>
                <w:rPr>
                  <w:rStyle w:val="InternetLink"/>
                  <w:rFonts w:eastAsia="Calibri" w:eastAsiaTheme="minorHAnsi"/>
                </w:rPr>
                <w:t>DR-405</w:t>
              </w:r>
            </w:hyperlink>
            <w:r>
              <w:rPr>
                <w:rFonts w:eastAsia="Calibri" w:eastAsiaTheme="minorHAnsi"/>
                <w:color w:val="FF0000"/>
              </w:rPr>
              <w:t>{% endif %}</w:t>
            </w:r>
          </w:p>
          <w:p>
            <w:pPr>
              <w:pStyle w:val="Body"/>
              <w:spacing w:before="280" w:after="280"/>
              <w:rPr/>
            </w:pPr>
            <w:r>
              <w:rPr/>
              <w:t xml:space="preserve">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pPr>
              <w:pStyle w:val="Body"/>
              <w:spacing w:before="280" w:after="280"/>
              <w:rPr/>
            </w:pPr>
            <w:r>
              <w:rPr/>
              <w:t xml:space="preserve"> </w:t>
            </w:r>
            <w:hyperlink r:id="rId64">
              <w:r>
                <w:rPr>
                  <w:rStyle w:val="InternetLink"/>
                </w:rPr>
                <w:t>Read about mediation</w:t>
              </w:r>
            </w:hyperlink>
            <w:r>
              <w:rPr/>
              <w:t>.</w:t>
            </w:r>
          </w:p>
          <w:p>
            <w:pPr>
              <w:pStyle w:val="Heading3"/>
              <w:numPr>
                <w:ilvl w:val="0"/>
                <w:numId w:val="0"/>
              </w:numPr>
              <w:outlineLvl w:val="2"/>
              <w:rPr/>
            </w:pPr>
            <w:r>
              <w:rPr>
                <w:color w:val="FF0000"/>
              </w:rPr>
              <w:t>{% if type_of_response.all_false('parent agreement options') %}</w:t>
            </w:r>
            <w:r>
              <w:rPr/>
              <w:t>Settlement Conferences</w:t>
            </w:r>
          </w:p>
          <w:p>
            <w:pPr>
              <w:pStyle w:val="Body"/>
              <w:spacing w:before="280" w:after="280"/>
              <w:rPr>
                <w:color w:val="auto"/>
              </w:rPr>
            </w:pPr>
            <w:r>
              <w:rPr/>
              <w:t>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help you to reach an agreement, not to be a decision-maker. Each side makes offers about what he/she wants and the judge comments on whether it meets the legal requirements and is reasonable. The judge has no official power to make the parties settle at this stage, but usually strongly encourages settlement by critiquing the parties' trial positions. The judge also indicates how a judge would likely rule on disputed issues during the trial. If both parties want a judge to help settle the issues, file a motion asking for a settlement conference:</w:t>
            </w:r>
          </w:p>
          <w:p>
            <w:pPr>
              <w:pStyle w:val="ListParagraph"/>
              <w:widowControl w:val="false"/>
              <w:numPr>
                <w:ilvl w:val="0"/>
                <w:numId w:val="1"/>
              </w:numPr>
              <w:spacing w:beforeAutospacing="0" w:before="0" w:afterAutospacing="0" w:after="120"/>
              <w:ind w:left="514" w:hanging="0"/>
              <w:rPr>
                <w:color w:val="auto"/>
              </w:rPr>
            </w:pPr>
            <w:r>
              <w:rPr>
                <w:rFonts w:eastAsia="Calibri" w:eastAsiaTheme="minorHAnsi"/>
                <w:b/>
                <w:color w:val="auto"/>
              </w:rPr>
              <w:t xml:space="preserve">Joint </w:t>
            </w:r>
            <w:r>
              <w:rPr>
                <w:rFonts w:eastAsia="Calibri" w:eastAsiaTheme="minorHAnsi"/>
                <w:b/>
              </w:rPr>
              <w:t>Motion for Settlement Conference, SHC-1062</w:t>
            </w:r>
            <w:r>
              <w:rPr>
                <w:rFonts w:eastAsia="Calibri" w:eastAsiaTheme="minorHAnsi"/>
              </w:rPr>
              <w:t xml:space="preserve"> [</w:t>
            </w:r>
            <w:hyperlink r:id="rId65">
              <w:r>
                <w:rPr>
                  <w:rStyle w:val="InternetLink"/>
                  <w:rFonts w:eastAsia="Calibri" w:eastAsiaTheme="minorHAnsi"/>
                </w:rPr>
                <w:t>Word</w:t>
              </w:r>
            </w:hyperlink>
            <w:r>
              <w:rPr>
                <w:rFonts w:eastAsia="Calibri" w:eastAsiaTheme="minorHAnsi"/>
              </w:rPr>
              <w:t>] | [</w:t>
            </w:r>
            <w:hyperlink r:id="rId66">
              <w:r>
                <w:rPr>
                  <w:rStyle w:val="InternetLink"/>
                  <w:rFonts w:eastAsia="Calibri" w:eastAsiaTheme="minorHAnsi"/>
                </w:rPr>
                <w:t>PDF</w:t>
              </w:r>
            </w:hyperlink>
            <w:r>
              <w:rPr>
                <w:rFonts w:eastAsia="Calibri" w:eastAsiaTheme="minorHAnsi"/>
              </w:rPr>
              <w:t>]</w:t>
            </w:r>
            <w:r>
              <w:rPr>
                <w:rFonts w:eastAsia="Calibri" w:eastAsiaTheme="minorHAnsi"/>
                <w:color w:val="FF0000"/>
              </w:rPr>
              <w:t>{% endif %}</w:t>
            </w:r>
          </w:p>
          <w:p>
            <w:pPr>
              <w:pStyle w:val="Heading3"/>
              <w:numPr>
                <w:ilvl w:val="0"/>
                <w:numId w:val="0"/>
              </w:numPr>
              <w:outlineLvl w:val="2"/>
              <w:rPr/>
            </w:pPr>
            <w:r>
              <w:rPr/>
              <w:t>Collaborative Law</w:t>
            </w:r>
          </w:p>
          <w:p>
            <w:pPr>
              <w:pStyle w:val="Body"/>
              <w:spacing w:before="280" w:after="280"/>
              <w:rPr/>
            </w:pPr>
            <w:r>
              <w:rPr/>
              <w:t xml:space="preserve">The </w:t>
            </w:r>
            <w:hyperlink r:id="rId67">
              <w:r>
                <w:rPr>
                  <w:rStyle w:val="InternetLink"/>
                </w:rPr>
                <w:t>Alaska Association of Collaborative Professionals</w:t>
              </w:r>
            </w:hyperlink>
            <w:r>
              <w:rPr/>
              <w:t xml:space="preserve"> helps people resolve parenting issues outside of the court process without a judge making decisions.  Learn more about the group.</w:t>
            </w:r>
          </w:p>
          <w:p>
            <w:pPr>
              <w:pStyle w:val="Body"/>
              <w:spacing w:before="280" w:after="280"/>
              <w:rPr>
                <w:color w:val="auto"/>
              </w:rPr>
            </w:pPr>
            <w:r>
              <w:rPr>
                <w:color w:val="FF0000"/>
              </w:rPr>
              <w:t>{% if type_of_response['parent agreement options'] %}</w:t>
            </w:r>
          </w:p>
          <w:p>
            <w:pPr>
              <w:pStyle w:val="Heading3"/>
              <w:numPr>
                <w:ilvl w:val="0"/>
                <w:numId w:val="0"/>
              </w:numPr>
              <w:outlineLvl w:val="2"/>
              <w:rPr/>
            </w:pPr>
            <w:r>
              <w:rPr/>
              <w:t>What to do if you reach an agreement</w:t>
            </w:r>
          </w:p>
          <w:p>
            <w:pPr>
              <w:pStyle w:val="Body"/>
              <w:spacing w:before="280" w:after="280"/>
              <w:rPr/>
            </w:pPr>
            <w:del w:id="158" w:author="Caroline Robinson" w:date="2023-05-31T09:44:00Z">
              <w:r>
                <w:rPr/>
                <w:delText>You can get the right forms for your case by answering more Guided Assistant questions.  If you want to save this Action Plan, be sure to download, save, or print it.  Then return to the Guided Assist page and use the Guided Assist search box to find</w:delText>
              </w:r>
            </w:del>
            <w:commentRangeStart w:id="9"/>
            <w:r>
              <w:rPr/>
              <w:t xml:space="preserve"> “Starting A Custody Case” or use:  </w:t>
            </w:r>
          </w:p>
          <w:p>
            <w:pPr>
              <w:pStyle w:val="Body"/>
              <w:spacing w:before="0" w:after="280"/>
              <w:rPr>
                <w:color w:val="auto"/>
              </w:rPr>
            </w:pPr>
            <w:r>
              <w:rPr>
                <w:b/>
                <w:bCs/>
              </w:rPr>
              <w:t>Dissolution or Uncontested Forms</w:t>
            </w:r>
            <w:r>
              <w:rPr/>
              <w:t xml:space="preserve"> [https://courts.Alaska.gov/shc/family/shcuncontested.htm#5]</w:t>
            </w:r>
            <w:r>
              <w:rPr/>
            </w:r>
            <w:commentRangeEnd w:id="9"/>
            <w:r>
              <w:commentReference w:id="9"/>
            </w:r>
            <w:r>
              <w:rPr>
                <w:color w:val="FF0000"/>
              </w:rPr>
              <w:t>{% endif %}</w:t>
            </w:r>
          </w:p>
          <w:p>
            <w:pPr>
              <w:pStyle w:val="Body"/>
              <w:spacing w:before="280" w:after="280"/>
              <w:rPr>
                <w:color w:val="auto"/>
                <w:ins w:id="160" w:author="Caroline Robinson" w:date="2023-05-31T08:44:00Z"/>
              </w:rPr>
            </w:pPr>
            <w:r>
              <w:rPr>
                <w:color w:val="FF0000"/>
              </w:rPr>
              <w:t>{% if type_of_response.all_false('parent agreement options') %}</w:t>
            </w:r>
          </w:p>
          <w:p>
            <w:pPr>
              <w:pStyle w:val="Body"/>
              <w:spacing w:before="280" w:after="280"/>
              <w:rPr/>
            </w:pPr>
            <w:r>
              <w:rPr/>
              <w:t>If you both agree, you can change things on your own.</w:t>
            </w:r>
          </w:p>
          <w:p>
            <w:pPr>
              <w:pStyle w:val="Body"/>
              <w:spacing w:before="280" w:after="280"/>
              <w:rPr/>
            </w:pPr>
            <w:r>
              <w:rPr/>
              <w:t>Whether or not you must tell the court depends on the type of change you make.</w:t>
            </w:r>
          </w:p>
          <w:p>
            <w:pPr>
              <w:pStyle w:val="ListParagraph"/>
              <w:widowControl w:val="false"/>
              <w:numPr>
                <w:ilvl w:val="0"/>
                <w:numId w:val="1"/>
              </w:numPr>
              <w:spacing w:beforeAutospacing="0" w:before="0" w:afterAutospacing="0" w:after="120"/>
              <w:rPr>
                <w:rFonts w:eastAsia="Calibri" w:eastAsiaTheme="minorHAnsi"/>
              </w:rPr>
            </w:pPr>
            <w:r>
              <w:rPr>
                <w:rFonts w:eastAsia="Calibri" w:eastAsiaTheme="minorHAnsi"/>
              </w:rPr>
              <w:t>If you make a minor change, such as changing a pick-up time by an hour, or a change to the holiday schedule, you do not have to tell the court.</w:t>
            </w:r>
          </w:p>
          <w:p>
            <w:pPr>
              <w:pStyle w:val="ListParagraph"/>
              <w:widowControl w:val="false"/>
              <w:numPr>
                <w:ilvl w:val="0"/>
                <w:numId w:val="1"/>
              </w:numPr>
              <w:spacing w:beforeAutospacing="0" w:before="0" w:afterAutospacing="0" w:after="120"/>
              <w:rPr>
                <w:rFonts w:eastAsia="Calibri" w:eastAsiaTheme="minorHAnsi"/>
              </w:rPr>
            </w:pPr>
            <w:r>
              <w:rPr>
                <w:rFonts w:eastAsia="Calibri" w:eastAsiaTheme="minorHAnsi"/>
              </w:rPr>
              <w:t>If you make a change about something big, like changing the parenting schedule from weekends with one parent to week on / week off, tell the court in writing.</w:t>
            </w:r>
          </w:p>
          <w:p>
            <w:pPr>
              <w:pStyle w:val="ListParagraph"/>
              <w:widowControl w:val="false"/>
              <w:numPr>
                <w:ilvl w:val="0"/>
                <w:numId w:val="1"/>
              </w:numPr>
              <w:spacing w:beforeAutospacing="0" w:before="0" w:afterAutospacing="0" w:after="120"/>
              <w:rPr>
                <w:rFonts w:eastAsia="Calibri" w:eastAsiaTheme="minorHAnsi"/>
              </w:rPr>
            </w:pPr>
            <w:r>
              <w:rPr>
                <w:rFonts w:eastAsia="Calibri" w:eastAsiaTheme="minorHAnsi"/>
              </w:rPr>
              <w:t>If you want to be sure you are both bound by the new agreement, tell the court in writing so the judge can make the agreement part of the court order in your case.</w:t>
            </w:r>
          </w:p>
          <w:p>
            <w:pPr>
              <w:pStyle w:val="ListParagraph"/>
              <w:widowControl w:val="false"/>
              <w:numPr>
                <w:ilvl w:val="0"/>
                <w:numId w:val="1"/>
              </w:numPr>
              <w:spacing w:beforeAutospacing="0" w:before="0" w:afterAutospacing="0" w:after="120"/>
              <w:rPr>
                <w:color w:val="FF0000"/>
                <w:ins w:id="161" w:author="Caroline Robinson" w:date="2023-05-31T08:44:00Z"/>
              </w:rPr>
            </w:pPr>
            <w:r>
              <w:rPr>
                <w:rFonts w:eastAsia="Calibri" w:eastAsiaTheme="minorHAnsi"/>
              </w:rPr>
              <w:t>If you want to change child support because either the parenting schedule or a parent’s income changes, you should always tell the court in writing so the judge can decide whether the child support amount should change.  The parent who owes money under the child support order you want to change will continue to owe that amount until the judge signs a new order.</w:t>
            </w:r>
            <w:r>
              <w:rPr>
                <w:rFonts w:eastAsia="Calibri" w:eastAsiaTheme="minorHAnsi"/>
                <w:color w:val="FF0000"/>
              </w:rPr>
              <w:t>{% endif %}</w:t>
            </w:r>
          </w:p>
          <w:p>
            <w:pPr>
              <w:pStyle w:val="Heading3"/>
              <w:numPr>
                <w:ilvl w:val="0"/>
                <w:numId w:val="0"/>
              </w:numPr>
              <w:outlineLvl w:val="2"/>
              <w:rPr/>
            </w:pPr>
            <w:r>
              <w:rPr/>
              <w:t>Links in this step</w:t>
            </w:r>
          </w:p>
          <w:p>
            <w:pPr>
              <w:pStyle w:val="Body"/>
              <w:spacing w:before="280" w:after="280"/>
              <w:rPr/>
            </w:pPr>
            <w:ins w:id="162" w:author="Caroline Robinson" w:date="2023-05-31T08:43:00Z">
              <w:r>
                <w:rPr>
                  <w:b/>
                </w:rPr>
                <w:t>Short video that discusses resolving your case</w:t>
              </w:r>
            </w:ins>
            <w:ins w:id="163" w:author="Caroline Robinson" w:date="2023-05-31T08:43:00Z">
              <w:r>
                <w:rPr/>
                <w:br/>
                <w:t>youtube.com/watch?v=4EuW9HET3nM</w:t>
              </w:r>
            </w:ins>
          </w:p>
          <w:p>
            <w:pPr>
              <w:pStyle w:val="Body"/>
              <w:spacing w:before="280" w:after="280"/>
              <w:rPr/>
            </w:pPr>
            <w:r>
              <w:rPr>
                <w:b/>
              </w:rPr>
              <w:t xml:space="preserve">Parenting Agreement &amp; Order, </w:t>
            </w:r>
            <w:hyperlink r:id="rId68">
              <w:r>
                <w:rPr>
                  <w:rStyle w:val="InternetLink"/>
                </w:rPr>
                <w:t>SHC-1128</w:t>
              </w:r>
            </w:hyperlink>
            <w:r>
              <w:rPr/>
              <w:br/>
              <w:t>courts.alaska.gov/shc/family/docs/shc-1128n.pdf</w:t>
            </w:r>
          </w:p>
          <w:p>
            <w:pPr>
              <w:pStyle w:val="Body"/>
              <w:spacing w:before="280" w:after="280"/>
              <w:rPr/>
            </w:pPr>
            <w:r>
              <w:rPr>
                <w:b/>
              </w:rPr>
              <w:t>Joint Motion to Put Settlement on the Record, SHC-1063</w:t>
              <w:br/>
            </w:r>
            <w:r>
              <w:rPr/>
              <w:t xml:space="preserve">As a </w:t>
            </w:r>
            <w:hyperlink r:id="rId69">
              <w:r>
                <w:rPr>
                  <w:rStyle w:val="InternetLink"/>
                </w:rPr>
                <w:t>Word file</w:t>
              </w:r>
            </w:hyperlink>
            <w:r>
              <w:rPr/>
              <w:br/>
              <w:t>courts.alaska.gov/shc/family/docs/shc-1063.doc</w:t>
              <w:br/>
              <w:t xml:space="preserve">As a </w:t>
            </w:r>
            <w:hyperlink r:id="rId70">
              <w:r>
                <w:rPr>
                  <w:rStyle w:val="InternetLink"/>
                </w:rPr>
                <w:t>PDF</w:t>
              </w:r>
            </w:hyperlink>
            <w:r>
              <w:rPr/>
              <w:br/>
              <w:t>courts.alaska.gov/shc/family/docs/shc-1063n.pdf</w:t>
            </w:r>
          </w:p>
          <w:p>
            <w:pPr>
              <w:pStyle w:val="Body"/>
              <w:spacing w:before="280" w:after="280"/>
              <w:rPr>
                <w:b/>
                <w:b/>
              </w:rPr>
            </w:pPr>
            <w:r>
              <w:rPr>
                <w:b/>
              </w:rPr>
              <w:t>Custody Findings of Fact &amp; Conclusions of Law, DR-460</w:t>
            </w:r>
            <w:r>
              <w:rPr/>
              <w:t xml:space="preserve"> </w:t>
            </w:r>
            <w:hyperlink r:id="rId71">
              <w:r>
                <w:rPr>
                  <w:rStyle w:val="InternetLink"/>
                </w:rPr>
                <w:t>[Fill-In PDF]</w:t>
              </w:r>
            </w:hyperlink>
            <w:r>
              <w:rPr/>
              <w:br/>
              <w:t>public.courts.alaska.gov/web/forms/docs/dr-460.pdf</w:t>
            </w:r>
          </w:p>
          <w:p>
            <w:pPr>
              <w:pStyle w:val="Body"/>
              <w:spacing w:before="280" w:after="280"/>
              <w:rPr/>
            </w:pPr>
            <w:r>
              <w:rPr>
                <w:b/>
              </w:rPr>
              <w:t>Custody Judgment, DR-465</w:t>
            </w:r>
            <w:r>
              <w:rPr/>
              <w:t xml:space="preserve"> </w:t>
            </w:r>
            <w:hyperlink r:id="rId72">
              <w:r>
                <w:rPr>
                  <w:rStyle w:val="InternetLink"/>
                </w:rPr>
                <w:t>[Fill-In PDF]</w:t>
              </w:r>
            </w:hyperlink>
            <w:r>
              <w:rPr/>
              <w:br/>
              <w:t>public.courts.alaska.gov/web/forms/docs/dr-465.pdf</w:t>
            </w:r>
          </w:p>
          <w:p>
            <w:pPr>
              <w:pStyle w:val="Body"/>
              <w:spacing w:before="280" w:after="280"/>
              <w:rPr/>
            </w:pPr>
            <w:ins w:id="164" w:author="Caroline Robinson" w:date="2023-05-31T07:55:00Z">
              <w:r>
                <w:rPr>
                  <w:b/>
                </w:rPr>
                <w:t xml:space="preserve">Motion for Mediation Through Child Custody &amp; Visitation Mediation Program, </w:t>
              </w:r>
            </w:ins>
            <w:hyperlink r:id="rId73">
              <w:ins w:id="165" w:author="Caroline Robinson" w:date="2023-05-31T07:56:00Z">
                <w:r>
                  <w:rPr>
                    <w:rStyle w:val="InternetLink"/>
                  </w:rPr>
                  <w:t>DR-405</w:t>
                </w:r>
              </w:ins>
            </w:hyperlink>
            <w:r>
              <w:rPr/>
              <w:br/>
              <w:t>public.courts.alaska.gov/web/forms/docs/dr-405.pdf</w:t>
            </w:r>
          </w:p>
          <w:p>
            <w:pPr>
              <w:pStyle w:val="Body"/>
              <w:spacing w:before="280" w:after="280"/>
              <w:rPr/>
            </w:pPr>
            <w:r>
              <w:rPr>
                <w:b/>
              </w:rPr>
              <w:t>Read about mediation</w:t>
            </w:r>
            <w:r>
              <w:rPr/>
              <w:br/>
              <w:t>courts.alaska.gov/mediation/index.htm</w:t>
            </w:r>
          </w:p>
          <w:p>
            <w:pPr>
              <w:pStyle w:val="Body"/>
              <w:spacing w:before="280" w:after="280"/>
              <w:rPr/>
            </w:pPr>
            <w:r>
              <w:rPr>
                <w:b/>
              </w:rPr>
              <w:t>Joint Motion for Settlement Conference, SHC-1062</w:t>
              <w:br/>
              <w:t xml:space="preserve">as s </w:t>
            </w:r>
            <w:hyperlink r:id="rId74">
              <w:r>
                <w:rPr>
                  <w:rStyle w:val="InternetLink"/>
                </w:rPr>
                <w:t>Word file</w:t>
              </w:r>
            </w:hyperlink>
            <w:r>
              <w:rPr/>
              <w:br/>
              <w:t>courts.alaska.gov/shc/family/docs/shc-1062.doc</w:t>
              <w:br/>
              <w:t xml:space="preserve">as a </w:t>
            </w:r>
            <w:hyperlink r:id="rId75">
              <w:r>
                <w:rPr>
                  <w:rStyle w:val="InternetLink"/>
                </w:rPr>
                <w:t>PDF</w:t>
              </w:r>
            </w:hyperlink>
            <w:r>
              <w:rPr/>
              <w:br/>
              <w:t>courts.alaska.gov/shc/family/docs/shc-1062n.pdf</w:t>
            </w:r>
          </w:p>
          <w:p>
            <w:pPr>
              <w:pStyle w:val="Body"/>
              <w:spacing w:before="280" w:after="0"/>
              <w:rPr/>
            </w:pPr>
            <w:r>
              <w:rPr/>
              <w:t>Alaska Association of Collaborative Professionals</w:t>
              <w:br/>
              <w:t>alaskacollaborative.org/</w:t>
            </w:r>
          </w:p>
        </w:tc>
      </w:tr>
      <w:tr>
        <w:trPr/>
        <w:tc>
          <w:tcPr>
            <w:tcW w:w="2901" w:type="dxa"/>
            <w:tcBorders>
              <w:top w:val="nil"/>
              <w:left w:val="nil"/>
              <w:bottom w:val="nil"/>
              <w:right w:val="nil"/>
            </w:tcBorders>
          </w:tcPr>
          <w:p>
            <w:pPr>
              <w:pStyle w:val="Body"/>
              <w:spacing w:before="0" w:after="0"/>
              <w:rPr>
                <w:highlight w:val="white"/>
              </w:rPr>
            </w:pPr>
            <w:r>
              <w:rPr>
                <w:shd w:fill="FFFFFF" w:val="clear"/>
              </w:rPr>
              <w:t>{%tr endif %}</w:t>
            </w:r>
          </w:p>
        </w:tc>
        <w:tc>
          <w:tcPr>
            <w:tcW w:w="7596" w:type="dxa"/>
            <w:tcBorders>
              <w:top w:val="nil"/>
              <w:left w:val="nil"/>
              <w:bottom w:val="nil"/>
              <w:right w:val="nil"/>
            </w:tcBorders>
            <w:tcMar>
              <w:top w:w="432" w:type="dxa"/>
            </w:tcMar>
          </w:tcPr>
          <w:p>
            <w:pPr>
              <w:pStyle w:val="Normal"/>
              <w:widowControl w:val="false"/>
              <w:spacing w:beforeAutospacing="0" w:before="0" w:afterAutospacing="0" w:after="0"/>
              <w:rPr>
                <w:rFonts w:eastAsia="Calibri" w:eastAsiaTheme="minorHAnsi"/>
              </w:rPr>
            </w:pPr>
            <w:r>
              <w:rPr>
                <w:rFonts w:eastAsia="Calibri" w:eastAsiaTheme="minorHAnsi"/>
              </w:rPr>
            </w:r>
          </w:p>
        </w:tc>
      </w:tr>
      <w:tr>
        <w:trPr/>
        <w:tc>
          <w:tcPr>
            <w:tcW w:w="2901" w:type="dxa"/>
            <w:tcBorders>
              <w:top w:val="nil"/>
              <w:left w:val="nil"/>
              <w:bottom w:val="nil"/>
              <w:right w:val="nil"/>
            </w:tcBorders>
          </w:tcPr>
          <w:p>
            <w:pPr>
              <w:pStyle w:val="Body"/>
              <w:spacing w:before="0" w:after="0"/>
              <w:rPr>
                <w:highlight w:val="white"/>
              </w:rPr>
            </w:pPr>
            <w:r>
              <w:rPr/>
              <w:t>{%tr if stage_of_default == 'judgment entered' and order_within_10_days %}</w:t>
            </w:r>
          </w:p>
        </w:tc>
        <w:tc>
          <w:tcPr>
            <w:tcW w:w="7596" w:type="dxa"/>
            <w:tcBorders>
              <w:top w:val="nil"/>
              <w:left w:val="nil"/>
              <w:bottom w:val="nil"/>
              <w:right w:val="nil"/>
            </w:tcBorders>
            <w:tcMar>
              <w:top w:w="432" w:type="dxa"/>
            </w:tcMar>
          </w:tcPr>
          <w:p>
            <w:pPr>
              <w:pStyle w:val="Normal"/>
              <w:widowControl w:val="false"/>
              <w:spacing w:beforeAutospacing="0" w:before="0" w:afterAutospacing="0" w:after="0"/>
              <w:rPr>
                <w:rFonts w:eastAsia="Calibri" w:eastAsiaTheme="minorHAnsi"/>
              </w:rPr>
            </w:pPr>
            <w:r>
              <w:rPr>
                <w:rFonts w:eastAsia="Calibri" w:eastAsiaTheme="minorHAnsi"/>
              </w:rPr>
            </w:r>
          </w:p>
        </w:tc>
      </w:tr>
      <w:tr>
        <w:trPr/>
        <w:tc>
          <w:tcPr>
            <w:tcW w:w="2901" w:type="dxa"/>
            <w:tcBorders>
              <w:top w:val="nil"/>
              <w:left w:val="nil"/>
              <w:bottom w:val="nil"/>
              <w:right w:val="nil"/>
            </w:tcBorders>
          </w:tcPr>
          <w:p>
            <w:pPr>
              <w:pStyle w:val="Heading2"/>
              <w:numPr>
                <w:ilvl w:val="0"/>
                <w:numId w:val="0"/>
              </w:numPr>
              <w:outlineLvl w:val="1"/>
              <w:rPr>
                <w:rFonts w:eastAsia="Calibri"/>
              </w:rPr>
            </w:pPr>
            <w:r>
              <w:rPr>
                <w:rFonts w:eastAsia="Calibri"/>
              </w:rPr>
              <w:t xml:space="preserve">Step </w:t>
            </w:r>
            <w:r>
              <w:rPr>
                <w:rFonts w:eastAsia="Calibri"/>
              </w:rPr>
              <w:fldChar w:fldCharType="begin"/>
            </w:r>
            <w:r>
              <w:rPr>
                <w:rFonts w:eastAsia="Calibri"/>
              </w:rPr>
              <w:instrText> SEQ stepList \* ARABIC </w:instrText>
            </w:r>
            <w:r>
              <w:rPr>
                <w:rFonts w:eastAsia="Calibri"/>
              </w:rPr>
              <w:fldChar w:fldCharType="separate"/>
            </w:r>
            <w:r>
              <w:rPr>
                <w:rFonts w:eastAsia="Calibri"/>
              </w:rPr>
              <w:t>15</w:t>
            </w:r>
            <w:r>
              <w:rPr>
                <w:rFonts w:eastAsia="Calibri"/>
              </w:rPr>
              <w:fldChar w:fldCharType="end"/>
            </w:r>
            <w:r>
              <w:rPr>
                <w:rFonts w:eastAsia="Calibri"/>
              </w:rPr>
              <w:t>: Learn about Motions to Reconsider</w:t>
            </w:r>
          </w:p>
        </w:tc>
        <w:tc>
          <w:tcPr>
            <w:tcW w:w="7596" w:type="dxa"/>
            <w:tcBorders>
              <w:top w:val="nil"/>
              <w:left w:val="nil"/>
              <w:bottom w:val="nil"/>
              <w:right w:val="nil"/>
            </w:tcBorders>
            <w:tcMar>
              <w:top w:w="432" w:type="dxa"/>
            </w:tcMar>
          </w:tcPr>
          <w:p>
            <w:pPr>
              <w:pStyle w:val="Body"/>
              <w:spacing w:before="0" w:after="280"/>
              <w:rPr/>
            </w:pPr>
            <w:r>
              <w:rPr/>
              <w:t xml:space="preserve">To ask your judge to reconsider a decision, file a </w:t>
            </w:r>
            <w:r>
              <w:rPr>
                <w:b/>
              </w:rPr>
              <w:t>Motion to Reconsider</w:t>
            </w:r>
            <w:r>
              <w:rPr/>
              <w:t>.</w:t>
            </w:r>
          </w:p>
          <w:p>
            <w:pPr>
              <w:pStyle w:val="Body"/>
              <w:spacing w:before="280" w:after="280"/>
              <w:rPr/>
            </w:pPr>
            <w:r>
              <w:rPr/>
              <w:t>You have only 10 days after the date the court sent your {{ case_type }} order to you.</w:t>
            </w:r>
          </w:p>
          <w:p>
            <w:pPr>
              <w:pStyle w:val="Body"/>
              <w:spacing w:before="280" w:after="280"/>
              <w:rPr/>
            </w:pPr>
            <w:r>
              <w:rPr/>
              <w:t>Look at the last page of the order. The date to count from is in the box at the bottom of the page. It looks something like this.</w:t>
            </w:r>
          </w:p>
          <w:p>
            <w:pPr>
              <w:pStyle w:val="Body"/>
              <w:spacing w:before="280" w:after="280"/>
              <w:rPr/>
            </w:pPr>
            <w:r>
              <w:rPr/>
              <w:t>{% for image_data in distribution_certificate_list %}</w:t>
            </w:r>
          </w:p>
          <w:p>
            <w:pPr>
              <w:pStyle w:val="Body"/>
              <w:spacing w:before="280" w:after="280"/>
              <w:rPr/>
            </w:pPr>
            <w:r>
              <w:rPr/>
              <w:t>{{ image_data['text'] }}</w:t>
            </w:r>
          </w:p>
          <w:p>
            <w:pPr>
              <w:pStyle w:val="Body"/>
              <w:spacing w:before="280" w:after="280"/>
              <w:rPr/>
            </w:pPr>
            <w:r>
              <w:rPr/>
              <w:t>{{ image_data['image'].show(width='5in%') }}</w:t>
            </w:r>
          </w:p>
          <w:p>
            <w:pPr>
              <w:pStyle w:val="Body"/>
              <w:spacing w:before="280" w:after="280"/>
              <w:rPr/>
            </w:pPr>
            <w:r>
              <w:rPr/>
              <w:t xml:space="preserve">{% endfor %}If the </w:t>
            </w:r>
            <w:r>
              <w:rPr>
                <w:b/>
              </w:rPr>
              <w:t>10</w:t>
            </w:r>
            <w:r>
              <w:rPr>
                <w:b/>
                <w:vertAlign w:val="superscript"/>
              </w:rPr>
              <w:t>th</w:t>
            </w:r>
            <w:r>
              <w:rPr/>
              <w:t xml:space="preserve"> day is a weekend or holiday, your motion is due the next day the court is open. For example, if the 10</w:t>
            </w:r>
            <w:r>
              <w:rPr>
                <w:vertAlign w:val="superscript"/>
              </w:rPr>
              <w:t>th</w:t>
            </w:r>
            <w:r>
              <w:rPr/>
              <w:t xml:space="preserve"> day is a Saturday, and the court is open Monday, your motion is due Monday. If Monday is a holiday, your motion is due Tuesday.</w:t>
            </w:r>
          </w:p>
          <w:p>
            <w:pPr>
              <w:pStyle w:val="Heading3"/>
              <w:numPr>
                <w:ilvl w:val="0"/>
                <w:numId w:val="0"/>
              </w:numPr>
              <w:outlineLvl w:val="2"/>
              <w:rPr/>
            </w:pPr>
            <w:r>
              <w:rPr/>
              <w:t xml:space="preserve">You can ask a judge to reconsider their decision for 4 reasons </w:t>
            </w:r>
          </w:p>
          <w:p>
            <w:pPr>
              <w:pStyle w:val="Body"/>
              <w:spacing w:before="280" w:after="280"/>
              <w:rPr/>
            </w:pPr>
            <w:r>
              <w:rPr/>
              <w:t>The judge overlooked, misapplied or failed to consider a statute, decision or principle directly controlling. This means the judge made a mistake when they applied the law in your case.</w:t>
            </w:r>
          </w:p>
          <w:p>
            <w:pPr>
              <w:pStyle w:val="Heading4"/>
              <w:numPr>
                <w:ilvl w:val="0"/>
                <w:numId w:val="0"/>
              </w:numPr>
              <w:spacing w:before="280" w:after="280"/>
              <w:outlineLvl w:val="3"/>
              <w:rPr/>
            </w:pPr>
            <w:r>
              <w:rPr/>
              <w:t>For example</w:t>
            </w:r>
          </w:p>
          <w:p>
            <w:pPr>
              <w:pStyle w:val="ListParagraph"/>
              <w:widowControl w:val="false"/>
              <w:numPr>
                <w:ilvl w:val="0"/>
                <w:numId w:val="1"/>
              </w:numPr>
              <w:spacing w:beforeAutospacing="0" w:before="0" w:afterAutospacing="0" w:after="120"/>
              <w:ind w:left="720" w:hanging="0"/>
              <w:rPr>
                <w:rFonts w:eastAsia="Calibri" w:eastAsiaTheme="minorHAnsi"/>
              </w:rPr>
            </w:pPr>
            <w:r>
              <w:rPr>
                <w:rFonts w:eastAsia="Calibri" w:eastAsiaTheme="minorHAnsi"/>
              </w:rPr>
              <w:t>Rule 90.3 states that if a child spends at least 256 nights with one parent, that parent has primary custody and the other parent pays 20% of their adjusted annual income for child support to the parent the child lives with.</w:t>
            </w:r>
          </w:p>
          <w:p>
            <w:pPr>
              <w:pStyle w:val="ListParagraph"/>
              <w:widowControl w:val="false"/>
              <w:numPr>
                <w:ilvl w:val="0"/>
                <w:numId w:val="1"/>
              </w:numPr>
              <w:spacing w:beforeAutospacing="0" w:before="0" w:afterAutospacing="0" w:after="120"/>
              <w:ind w:left="720" w:hanging="0"/>
              <w:rPr>
                <w:rFonts w:eastAsia="Calibri" w:eastAsiaTheme="minorHAnsi"/>
              </w:rPr>
            </w:pPr>
            <w:r>
              <w:rPr>
                <w:rFonts w:eastAsia="Calibri" w:eastAsiaTheme="minorHAnsi"/>
              </w:rPr>
              <w:t xml:space="preserve">If the judge </w:t>
            </w:r>
            <w:r>
              <w:rPr>
                <w:rFonts w:eastAsia="Calibri" w:eastAsiaTheme="minorHAnsi"/>
                <w:color w:val="000000"/>
                <w:shd w:fill="FFFFFF" w:val="clear"/>
              </w:rPr>
              <w:t>used 27% of adjusted income instead of 20%</w:t>
            </w:r>
            <w:r>
              <w:rPr>
                <w:rFonts w:eastAsia="Calibri" w:eastAsiaTheme="minorHAnsi"/>
              </w:rPr>
              <w:t xml:space="preserve">, the </w:t>
            </w:r>
            <w:r>
              <w:rPr>
                <w:rFonts w:eastAsia="Calibri" w:eastAsiaTheme="minorHAnsi"/>
                <w:b/>
              </w:rPr>
              <w:t>Motion to Reconsider</w:t>
            </w:r>
            <w:r>
              <w:rPr>
                <w:rFonts w:eastAsia="Calibri" w:eastAsiaTheme="minorHAnsi"/>
              </w:rPr>
              <w:t xml:space="preserve"> would state that the judge misapplied Civil Rule 90.3.</w:t>
            </w:r>
          </w:p>
          <w:p>
            <w:pPr>
              <w:pStyle w:val="Body"/>
              <w:spacing w:before="280" w:after="280"/>
              <w:rPr/>
            </w:pPr>
            <w:r>
              <w:rPr/>
              <w:t>The judge overlooked or misconceived some material fact or proposition of law. This means the judge got an important fact wrong.</w:t>
            </w:r>
          </w:p>
          <w:p>
            <w:pPr>
              <w:pStyle w:val="Heading4"/>
              <w:numPr>
                <w:ilvl w:val="0"/>
                <w:numId w:val="0"/>
              </w:numPr>
              <w:spacing w:before="280" w:after="280"/>
              <w:outlineLvl w:val="3"/>
              <w:rPr/>
            </w:pPr>
            <w:r>
              <w:rPr/>
              <w:t>For example</w:t>
            </w:r>
          </w:p>
          <w:p>
            <w:pPr>
              <w:pStyle w:val="ListParagraph"/>
              <w:widowControl w:val="false"/>
              <w:numPr>
                <w:ilvl w:val="0"/>
                <w:numId w:val="1"/>
              </w:numPr>
              <w:spacing w:beforeAutospacing="0" w:before="0" w:afterAutospacing="0" w:after="120"/>
              <w:ind w:left="720" w:hanging="0"/>
              <w:rPr>
                <w:rFonts w:eastAsia="Calibri" w:eastAsiaTheme="minorHAnsi"/>
              </w:rPr>
            </w:pPr>
            <w:r>
              <w:rPr>
                <w:rFonts w:eastAsia="Calibri" w:eastAsiaTheme="minorHAnsi"/>
              </w:rPr>
              <w:t>T</w:t>
            </w:r>
            <w:r>
              <w:rPr>
                <w:rFonts w:eastAsia="Calibri" w:eastAsiaTheme="minorHAnsi"/>
                <w:color w:val="000000"/>
                <w:shd w:fill="FFFFFF" w:val="clear"/>
              </w:rPr>
              <w:t xml:space="preserve">he parents agree that mom makes $25,000 every year. They file the forms to tell the judge they agree. The judge calculated child support using $35,000 for mom’s income. </w:t>
            </w:r>
          </w:p>
          <w:p>
            <w:pPr>
              <w:pStyle w:val="ListParagraph"/>
              <w:widowControl w:val="false"/>
              <w:numPr>
                <w:ilvl w:val="0"/>
                <w:numId w:val="1"/>
              </w:numPr>
              <w:spacing w:beforeAutospacing="0" w:before="0" w:afterAutospacing="0" w:after="120"/>
              <w:ind w:left="720" w:hanging="0"/>
              <w:rPr>
                <w:rFonts w:eastAsia="Calibri" w:eastAsiaTheme="minorHAnsi"/>
              </w:rPr>
            </w:pPr>
            <w:r>
              <w:rPr>
                <w:rFonts w:eastAsia="Calibri" w:eastAsiaTheme="minorHAnsi"/>
                <w:color w:val="000000"/>
                <w:shd w:fill="FFFFFF" w:val="clear"/>
              </w:rPr>
              <w:t xml:space="preserve">The </w:t>
            </w:r>
            <w:r>
              <w:rPr>
                <w:rFonts w:eastAsia="Calibri" w:eastAsiaTheme="minorHAnsi"/>
                <w:b/>
                <w:color w:val="000000"/>
                <w:shd w:fill="FFFFFF" w:val="clear"/>
              </w:rPr>
              <w:t xml:space="preserve">Motion </w:t>
            </w:r>
            <w:r>
              <w:rPr>
                <w:rFonts w:eastAsia="Calibri" w:eastAsiaTheme="minorHAnsi"/>
                <w:b/>
              </w:rPr>
              <w:t>to Reconsider</w:t>
            </w:r>
            <w:r>
              <w:rPr>
                <w:rFonts w:eastAsia="Calibri" w:eastAsiaTheme="minorHAnsi"/>
              </w:rPr>
              <w:t xml:space="preserve"> would </w:t>
            </w:r>
            <w:r>
              <w:rPr>
                <w:rFonts w:eastAsia="Calibri" w:eastAsiaTheme="minorHAnsi"/>
                <w:color w:val="000000"/>
                <w:shd w:fill="FFFFFF" w:val="clear"/>
              </w:rPr>
              <w:t>state that the judge used the wrong income to calculate child support.</w:t>
            </w:r>
          </w:p>
          <w:p>
            <w:pPr>
              <w:pStyle w:val="Body"/>
              <w:spacing w:before="280" w:after="280"/>
              <w:rPr/>
            </w:pPr>
            <w:r>
              <w:rPr/>
              <w:t>The judge overlooked or misconceived a material question in the case. This means the judge misunderstood what you were asking for.</w:t>
            </w:r>
          </w:p>
          <w:p>
            <w:pPr>
              <w:pStyle w:val="Heading4"/>
              <w:numPr>
                <w:ilvl w:val="0"/>
                <w:numId w:val="0"/>
              </w:numPr>
              <w:spacing w:before="280" w:after="280"/>
              <w:outlineLvl w:val="3"/>
              <w:rPr/>
            </w:pPr>
            <w:r>
              <w:rPr/>
              <w:t>For example</w:t>
            </w:r>
          </w:p>
          <w:p>
            <w:pPr>
              <w:pStyle w:val="ListParagraph"/>
              <w:widowControl w:val="false"/>
              <w:numPr>
                <w:ilvl w:val="0"/>
                <w:numId w:val="1"/>
              </w:numPr>
              <w:spacing w:beforeAutospacing="0" w:before="0" w:afterAutospacing="0" w:after="120"/>
              <w:ind w:left="720" w:hanging="0"/>
              <w:rPr>
                <w:rFonts w:eastAsia="Calibri" w:eastAsiaTheme="minorHAnsi"/>
              </w:rPr>
            </w:pPr>
            <w:r>
              <w:rPr>
                <w:rFonts w:eastAsia="Calibri" w:eastAsiaTheme="minorHAnsi"/>
              </w:rP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pPr>
              <w:pStyle w:val="Body"/>
              <w:spacing w:before="280" w:after="280"/>
              <w:rPr/>
            </w:pPr>
            <w:r>
              <w:rPr/>
              <w:t xml:space="preserve">The </w:t>
            </w:r>
            <w:r>
              <w:rPr>
                <w:b/>
              </w:rPr>
              <w:t>Motion to Reconsider</w:t>
            </w:r>
            <w:r>
              <w:rPr/>
              <w:t xml:space="preserve"> would state the judge did not include the changed parenting schedule in the child support calculation.</w:t>
            </w:r>
          </w:p>
          <w:p>
            <w:pPr>
              <w:pStyle w:val="Body"/>
              <w:spacing w:before="280" w:after="280"/>
              <w:rPr/>
            </w:pPr>
            <w:r>
              <w:rPr/>
              <w:t>The law applied in the ruling was changed by a later court decision or statute. This means the judge used a rule or law that changed.</w:t>
            </w:r>
          </w:p>
          <w:p>
            <w:pPr>
              <w:pStyle w:val="Heading4"/>
              <w:numPr>
                <w:ilvl w:val="0"/>
                <w:numId w:val="0"/>
              </w:numPr>
              <w:spacing w:before="280" w:after="280"/>
              <w:outlineLvl w:val="3"/>
              <w:rPr/>
            </w:pPr>
            <w:r>
              <w:rPr/>
              <w:t>For example</w:t>
            </w:r>
          </w:p>
          <w:p>
            <w:pPr>
              <w:pStyle w:val="ListParagraph"/>
              <w:widowControl w:val="false"/>
              <w:numPr>
                <w:ilvl w:val="0"/>
                <w:numId w:val="1"/>
              </w:numPr>
              <w:spacing w:beforeAutospacing="0" w:before="0" w:afterAutospacing="0" w:after="120"/>
              <w:ind w:left="720" w:hanging="0"/>
              <w:rPr>
                <w:rFonts w:eastAsia="Calibri" w:eastAsiaTheme="minorHAnsi"/>
              </w:rPr>
            </w:pPr>
            <w:r>
              <w:rPr>
                <w:rFonts w:eastAsia="Calibri" w:eastAsiaTheme="minorHAnsi"/>
                <w:iCs/>
              </w:rPr>
              <w:t>On April 15, 2018, Civil Rule 90.3 changed to allow a parent to deduct the cost of their own health insurance from their gross income, up to 10% of the parent's gross income.</w:t>
            </w:r>
          </w:p>
          <w:p>
            <w:pPr>
              <w:pStyle w:val="ListParagraph"/>
              <w:widowControl w:val="false"/>
              <w:numPr>
                <w:ilvl w:val="0"/>
                <w:numId w:val="1"/>
              </w:numPr>
              <w:spacing w:beforeAutospacing="0" w:before="0" w:afterAutospacing="0" w:after="120"/>
              <w:ind w:left="720" w:hanging="0"/>
              <w:rPr>
                <w:rFonts w:eastAsia="Calibri" w:eastAsiaTheme="minorHAnsi"/>
              </w:rPr>
            </w:pPr>
            <w:r>
              <w:rPr>
                <w:rFonts w:eastAsia="Calibri" w:eastAsiaTheme="minorHAnsi"/>
                <w:iCs/>
              </w:rPr>
              <w:t xml:space="preserve"> </w:t>
            </w:r>
            <w:r>
              <w:rPr>
                <w:rFonts w:eastAsia="Calibri" w:eastAsiaTheme="minorHAnsi"/>
                <w:iCs/>
              </w:rPr>
              <w:t>If the judge calculated child support on April 14 and did not subtract the cost of the parent's health insurance, the Motion to Reconsider would explain the cost of the parent's health insurance and state that Civil Rule 90.3 changed on April 15, 2018</w:t>
            </w:r>
            <w:r>
              <w:rPr>
                <w:rFonts w:eastAsia="Calibri" w:eastAsiaTheme="minorHAnsi"/>
                <w:color w:val="000000"/>
                <w:shd w:fill="FFFFFF" w:val="clear"/>
              </w:rPr>
              <w:t>.</w:t>
            </w:r>
          </w:p>
          <w:p>
            <w:pPr>
              <w:pStyle w:val="Body"/>
              <w:spacing w:before="280" w:after="280"/>
              <w:rPr/>
            </w:pPr>
            <w:r>
              <w:rPr/>
              <w:t xml:space="preserve">See </w:t>
            </w:r>
            <w:hyperlink r:id="rId76">
              <w:r>
                <w:rPr>
                  <w:rStyle w:val="InternetLink"/>
                </w:rPr>
                <w:t>Alaska Rule of Civil Procedure</w:t>
              </w:r>
            </w:hyperlink>
            <w:r>
              <w:rPr/>
              <w:t xml:space="preserve"> 77(k) to read the court rules about the </w:t>
            </w:r>
            <w:r>
              <w:rPr>
                <w:b/>
              </w:rPr>
              <w:t>4 reasons</w:t>
            </w:r>
            <w:r>
              <w:rPr/>
              <w:t xml:space="preserve"> you can ask the court to reconsider a judge's decision.</w:t>
            </w:r>
          </w:p>
          <w:p>
            <w:pPr>
              <w:pStyle w:val="Heading3"/>
              <w:numPr>
                <w:ilvl w:val="0"/>
                <w:numId w:val="0"/>
              </w:numPr>
              <w:outlineLvl w:val="2"/>
              <w:rPr/>
            </w:pPr>
            <w:r>
              <w:rPr/>
              <w:t>Link in this step</w:t>
            </w:r>
          </w:p>
          <w:p>
            <w:pPr>
              <w:pStyle w:val="Body"/>
              <w:spacing w:before="280" w:after="0"/>
              <w:rPr/>
            </w:pPr>
            <w:r>
              <w:rPr>
                <w:b/>
              </w:rPr>
              <w:t>Alaska Rules of Civil Procedure</w:t>
            </w:r>
            <w:r>
              <w:rPr/>
              <w:br/>
              <w:t>courts.alaska.gov/rules/docs/civ.pdf</w:t>
            </w:r>
          </w:p>
        </w:tc>
      </w:tr>
      <w:tr>
        <w:trPr/>
        <w:tc>
          <w:tcPr>
            <w:tcW w:w="2901" w:type="dxa"/>
            <w:tcBorders>
              <w:top w:val="nil"/>
              <w:left w:val="nil"/>
              <w:bottom w:val="nil"/>
              <w:right w:val="nil"/>
            </w:tcBorders>
          </w:tcPr>
          <w:p>
            <w:pPr>
              <w:pStyle w:val="Heading2"/>
              <w:numPr>
                <w:ilvl w:val="0"/>
                <w:numId w:val="0"/>
              </w:numPr>
              <w:outlineLvl w:val="1"/>
              <w:rPr/>
            </w:pPr>
            <w:r>
              <w:rPr>
                <w:rFonts w:eastAsia="Calibri"/>
              </w:rPr>
              <w:t xml:space="preserve">Step </w:t>
            </w:r>
            <w:r>
              <w:rPr>
                <w:rStyle w:val="NumChar"/>
                <w:rFonts w:eastAsia="Calibri"/>
              </w:rPr>
              <w:fldChar w:fldCharType="begin"/>
            </w:r>
            <w:r>
              <w:rPr>
                <w:rStyle w:val="NumChar"/>
                <w:rFonts w:eastAsia="Calibri"/>
              </w:rPr>
              <w:instrText> SEQ stepList \* ARABIC </w:instrText>
            </w:r>
            <w:r>
              <w:rPr>
                <w:rStyle w:val="NumChar"/>
                <w:rFonts w:eastAsia="Calibri"/>
              </w:rPr>
              <w:fldChar w:fldCharType="separate"/>
            </w:r>
            <w:r>
              <w:rPr>
                <w:rStyle w:val="NumChar"/>
                <w:rFonts w:eastAsia="Calibri"/>
              </w:rPr>
              <w:t>16</w:t>
            </w:r>
            <w:r>
              <w:rPr>
                <w:rStyle w:val="NumChar"/>
                <w:rFonts w:eastAsia="Calibri"/>
              </w:rPr>
              <w:fldChar w:fldCharType="end"/>
            </w:r>
            <w:r>
              <w:rPr>
                <w:rFonts w:eastAsia="Calibri"/>
              </w:rPr>
              <w:t>: Fill out the Motion to Reconsider forms</w:t>
            </w:r>
          </w:p>
        </w:tc>
        <w:tc>
          <w:tcPr>
            <w:tcW w:w="7596" w:type="dxa"/>
            <w:tcBorders>
              <w:top w:val="nil"/>
              <w:left w:val="nil"/>
              <w:bottom w:val="nil"/>
              <w:right w:val="nil"/>
            </w:tcBorders>
            <w:tcMar>
              <w:top w:w="432" w:type="dxa"/>
            </w:tcMar>
          </w:tcPr>
          <w:p>
            <w:pPr>
              <w:pStyle w:val="Heading3"/>
              <w:numPr>
                <w:ilvl w:val="0"/>
                <w:numId w:val="0"/>
              </w:numPr>
              <w:outlineLvl w:val="2"/>
              <w:rPr/>
            </w:pPr>
            <w:r>
              <w:rPr/>
              <w:t>Use</w:t>
            </w:r>
          </w:p>
          <w:p>
            <w:pPr>
              <w:pStyle w:val="ListParagraph"/>
              <w:widowControl w:val="false"/>
              <w:numPr>
                <w:ilvl w:val="0"/>
                <w:numId w:val="1"/>
              </w:numPr>
              <w:spacing w:beforeAutospacing="0" w:before="54" w:afterAutospacing="0" w:after="0"/>
              <w:ind w:left="405" w:hanging="0"/>
              <w:rPr>
                <w:color w:val="auto"/>
              </w:rPr>
            </w:pPr>
            <w:r>
              <w:rPr>
                <w:rFonts w:eastAsia="Calibri" w:eastAsiaTheme="minorHAnsi"/>
                <w:b/>
              </w:rPr>
              <w:t>Motion and Affidavit to Reconsider, SHC-1545</w:t>
            </w:r>
            <w:r>
              <w:rPr>
                <w:rFonts w:eastAsia="Calibri" w:eastAsiaTheme="minorHAnsi"/>
              </w:rPr>
              <w:t xml:space="preserve"> </w:t>
            </w:r>
            <w:hyperlink r:id="rId77" w:tgtFrame="_blank">
              <w:r>
                <w:rPr>
                  <w:rStyle w:val="InternetLink"/>
                  <w:rFonts w:eastAsia="Calibri" w:eastAsiaTheme="minorHAnsi"/>
                </w:rPr>
                <w:t>Word</w:t>
              </w:r>
            </w:hyperlink>
            <w:r>
              <w:rPr>
                <w:rFonts w:eastAsia="Calibri" w:eastAsiaTheme="minorHAnsi"/>
              </w:rPr>
              <w:t xml:space="preserve"> | </w:t>
            </w:r>
            <w:hyperlink r:id="rId78" w:tgtFrame="_blank">
              <w:r>
                <w:rPr>
                  <w:rStyle w:val="InternetLink"/>
                  <w:rFonts w:eastAsia="Calibri" w:eastAsiaTheme="minorHAnsi"/>
                </w:rPr>
                <w:t>PDF</w:t>
              </w:r>
            </w:hyperlink>
          </w:p>
          <w:p>
            <w:pPr>
              <w:pStyle w:val="ListParagraph"/>
              <w:widowControl w:val="false"/>
              <w:numPr>
                <w:ilvl w:val="1"/>
                <w:numId w:val="1"/>
              </w:numPr>
              <w:spacing w:beforeAutospacing="0" w:before="54" w:afterAutospacing="0" w:after="0"/>
              <w:ind w:left="765" w:hanging="360"/>
              <w:rPr>
                <w:rFonts w:eastAsia="Calibri" w:eastAsiaTheme="minorHAnsi"/>
              </w:rPr>
            </w:pPr>
            <w:r>
              <w:rPr>
                <w:rFonts w:eastAsia="Calibri" w:eastAsiaTheme="minorHAnsi"/>
              </w:rPr>
              <w:t xml:space="preserve">Put everything you want the judge to know and think about in your motion. You will not be able to tell the judge in person because they rarely hold a hearing for a </w:t>
            </w:r>
            <w:r>
              <w:rPr>
                <w:rFonts w:eastAsia="Calibri" w:eastAsiaTheme="minorHAnsi"/>
                <w:b/>
              </w:rPr>
              <w:t>Motion to Reconsider</w:t>
            </w:r>
            <w:r>
              <w:rPr>
                <w:rFonts w:eastAsia="Calibri" w:eastAsiaTheme="minorHAnsi"/>
              </w:rPr>
              <w:t xml:space="preserve">. </w:t>
            </w:r>
          </w:p>
          <w:p>
            <w:pPr>
              <w:pStyle w:val="ListParagraph"/>
              <w:widowControl w:val="false"/>
              <w:numPr>
                <w:ilvl w:val="1"/>
                <w:numId w:val="1"/>
              </w:numPr>
              <w:spacing w:beforeAutospacing="0" w:before="54" w:afterAutospacing="0" w:after="0"/>
              <w:ind w:left="765" w:hanging="360"/>
              <w:rPr>
                <w:rFonts w:eastAsia="Calibri" w:eastAsiaTheme="minorHAnsi"/>
              </w:rPr>
            </w:pPr>
            <w:r>
              <w:rPr>
                <w:rFonts w:eastAsia="Calibri" w:eastAsiaTheme="minorHAnsi"/>
              </w:rPr>
              <w:t xml:space="preserve">Your </w:t>
            </w:r>
            <w:r>
              <w:rPr>
                <w:rFonts w:eastAsia="Calibri" w:eastAsiaTheme="minorHAnsi"/>
                <w:b/>
                <w:iCs/>
              </w:rPr>
              <w:t xml:space="preserve">Motion </w:t>
            </w:r>
            <w:r>
              <w:rPr>
                <w:rFonts w:eastAsia="Calibri" w:eastAsiaTheme="minorHAnsi"/>
                <w:b/>
              </w:rPr>
              <w:t>to Reconsider</w:t>
            </w:r>
            <w:r>
              <w:rPr>
                <w:rFonts w:eastAsia="Calibri" w:eastAsiaTheme="minorHAnsi"/>
              </w:rPr>
              <w:t xml:space="preserve"> must be no more than 5 pages, including attachments.</w:t>
            </w:r>
          </w:p>
          <w:p>
            <w:pPr>
              <w:pStyle w:val="ListParagraph"/>
              <w:widowControl w:val="false"/>
              <w:numPr>
                <w:ilvl w:val="1"/>
                <w:numId w:val="1"/>
              </w:numPr>
              <w:spacing w:beforeAutospacing="0" w:before="54" w:afterAutospacing="0" w:after="0"/>
              <w:ind w:left="765" w:hanging="360"/>
              <w:rPr>
                <w:rFonts w:eastAsia="Calibri" w:eastAsiaTheme="minorHAnsi"/>
              </w:rPr>
            </w:pPr>
            <w:r>
              <w:rPr>
                <w:rFonts w:eastAsia="Calibri" w:eastAsiaTheme="minorHAnsi"/>
              </w:rPr>
              <w:t>Wait to sign the form until you are in front of someone who has the power to take oaths, like a notary public.</w:t>
            </w:r>
          </w:p>
          <w:p>
            <w:pPr>
              <w:pStyle w:val="ListParagraph"/>
              <w:widowControl w:val="false"/>
              <w:numPr>
                <w:ilvl w:val="2"/>
                <w:numId w:val="1"/>
              </w:numPr>
              <w:spacing w:beforeAutospacing="0" w:before="54" w:afterAutospacing="0" w:after="0"/>
              <w:ind w:left="1081" w:hanging="360"/>
              <w:rPr>
                <w:rFonts w:eastAsia="Calibri" w:eastAsiaTheme="minorHAnsi"/>
              </w:rPr>
            </w:pPr>
            <w:r>
              <w:rPr>
                <w:rFonts w:eastAsia="Calibri" w:eastAsiaTheme="minorHAnsi"/>
              </w:rPr>
              <w:t>The court clerk can do this for free.</w:t>
            </w:r>
          </w:p>
          <w:p>
            <w:pPr>
              <w:pStyle w:val="ListParagraph"/>
              <w:widowControl w:val="false"/>
              <w:numPr>
                <w:ilvl w:val="2"/>
                <w:numId w:val="1"/>
              </w:numPr>
              <w:spacing w:beforeAutospacing="0" w:before="54" w:afterAutospacing="0" w:after="0"/>
              <w:ind w:left="1081" w:hanging="360"/>
              <w:rPr>
                <w:rFonts w:eastAsia="Calibri" w:eastAsiaTheme="minorHAnsi"/>
              </w:rPr>
            </w:pPr>
            <w:r>
              <w:rPr>
                <w:rFonts w:eastAsia="Calibri" w:eastAsiaTheme="minorHAnsi"/>
              </w:rPr>
              <w:t>Bring a valid photo ID with you.</w:t>
            </w:r>
          </w:p>
          <w:p>
            <w:pPr>
              <w:pStyle w:val="ListParagraph"/>
              <w:widowControl w:val="false"/>
              <w:numPr>
                <w:ilvl w:val="1"/>
                <w:numId w:val="1"/>
              </w:numPr>
              <w:spacing w:beforeAutospacing="0" w:before="54" w:afterAutospacing="0" w:after="0"/>
              <w:ind w:left="765" w:hanging="360"/>
              <w:rPr>
                <w:rFonts w:eastAsia="Calibri" w:eastAsiaTheme="minorHAnsi"/>
              </w:rPr>
            </w:pPr>
            <w:r>
              <w:rPr>
                <w:rFonts w:eastAsia="Calibri" w:eastAsiaTheme="minorHAnsi"/>
              </w:rPr>
              <w:t>If you cannot get to a notary public or someone who has the power to take oaths, you can “self-certify.”</w:t>
            </w:r>
            <w:ins w:id="166" w:author="Caroline Robinson [2]" w:date="2024-04-04T13:11:00Z">
              <w:r>
                <w:rPr>
                  <w:rFonts w:eastAsia="Calibri" w:eastAsiaTheme="minorHAnsi"/>
                </w:rPr>
                <w:t xml:space="preserve"> </w:t>
              </w:r>
            </w:ins>
            <w:r>
              <w:rPr>
                <w:rFonts w:eastAsia="Calibri" w:eastAsiaTheme="minorHAnsi"/>
              </w:rPr>
              <w:t>Use:</w:t>
            </w:r>
          </w:p>
          <w:p>
            <w:pPr>
              <w:pStyle w:val="ListParagraph"/>
              <w:widowControl w:val="false"/>
              <w:numPr>
                <w:ilvl w:val="2"/>
                <w:numId w:val="1"/>
              </w:numPr>
              <w:spacing w:beforeAutospacing="0" w:before="0" w:afterAutospacing="0" w:after="120"/>
              <w:ind w:left="1081" w:hanging="360"/>
              <w:rPr/>
            </w:pPr>
            <w:r>
              <w:rPr>
                <w:rFonts w:eastAsia="Calibri" w:eastAsiaTheme="minorHAnsi"/>
              </w:rPr>
              <w:t>Self</w:t>
            </w:r>
            <w:r>
              <w:rPr>
                <w:rFonts w:eastAsia="Calibri" w:eastAsiaTheme="minorHAnsi"/>
                <w:b/>
                <w:bCs/>
              </w:rPr>
              <w:t>-Certification(No Notary Available), TF-835</w:t>
            </w:r>
            <w:r>
              <w:rPr>
                <w:rFonts w:eastAsia="Calibri" w:eastAsiaTheme="minorHAnsi"/>
                <w:bCs/>
              </w:rPr>
              <w:t xml:space="preserve"> [</w:t>
            </w:r>
            <w:hyperlink r:id="rId79">
              <w:r>
                <w:rPr>
                  <w:rStyle w:val="InternetLink"/>
                  <w:rFonts w:eastAsia="Calibri" w:eastAsiaTheme="minorHAnsi"/>
                  <w:bCs/>
                </w:rPr>
                <w:t>Fill-In PDF</w:t>
              </w:r>
            </w:hyperlink>
            <w:r>
              <w:rPr>
                <w:rFonts w:eastAsia="Calibri" w:eastAsiaTheme="minorHAnsi"/>
                <w:bCs/>
              </w:rPr>
              <w:t>]</w:t>
            </w:r>
          </w:p>
          <w:p>
            <w:pPr>
              <w:pStyle w:val="ListParagraph"/>
              <w:widowControl w:val="false"/>
              <w:numPr>
                <w:ilvl w:val="0"/>
                <w:numId w:val="1"/>
              </w:numPr>
              <w:spacing w:beforeAutospacing="0" w:before="0" w:afterAutospacing="0" w:after="120"/>
              <w:ind w:left="405" w:hanging="0"/>
              <w:rPr/>
            </w:pPr>
            <w:r>
              <w:rPr>
                <w:rFonts w:eastAsia="Calibri" w:eastAsiaTheme="minorHAnsi"/>
                <w:b/>
              </w:rPr>
              <w:t>Proposed Order on Motion, SHC-1302</w:t>
            </w:r>
            <w:r>
              <w:rPr>
                <w:rFonts w:eastAsia="Calibri" w:eastAsiaTheme="minorHAnsi"/>
              </w:rPr>
              <w:t xml:space="preserve"> </w:t>
            </w:r>
            <w:hyperlink r:id="rId80" w:tgtFrame="_blank">
              <w:r>
                <w:rPr>
                  <w:rStyle w:val="InternetLink"/>
                  <w:rFonts w:eastAsia="Calibri" w:eastAsiaTheme="minorHAnsi"/>
                </w:rPr>
                <w:t>Word</w:t>
              </w:r>
            </w:hyperlink>
            <w:r>
              <w:rPr>
                <w:rFonts w:eastAsia="Calibri" w:eastAsiaTheme="minorHAnsi"/>
              </w:rPr>
              <w:t xml:space="preserve"> | </w:t>
            </w:r>
            <w:hyperlink r:id="rId81" w:tgtFrame="_blank">
              <w:r>
                <w:rPr>
                  <w:rStyle w:val="InternetLink"/>
                  <w:rFonts w:eastAsia="Calibri" w:eastAsiaTheme="minorHAnsi"/>
                </w:rPr>
                <w:t>PDF</w:t>
              </w:r>
            </w:hyperlink>
            <w:r>
              <w:rPr>
                <w:rFonts w:eastAsia="Calibri" w:eastAsiaTheme="minorHAnsi"/>
                <w:color w:val="000000"/>
              </w:rPr>
              <w:t xml:space="preserve">. Do </w:t>
            </w:r>
            <w:r>
              <w:rPr>
                <w:rFonts w:eastAsia="Calibri" w:eastAsiaTheme="minorHAnsi"/>
                <w:b/>
                <w:color w:val="000000"/>
              </w:rPr>
              <w:t>not</w:t>
            </w:r>
            <w:r>
              <w:rPr>
                <w:rFonts w:eastAsia="Calibri" w:eastAsiaTheme="minorHAnsi"/>
                <w:color w:val="000000"/>
              </w:rPr>
              <w:t xml:space="preserve"> sign this form.</w:t>
            </w:r>
          </w:p>
          <w:p>
            <w:pPr>
              <w:pStyle w:val="Heading3"/>
              <w:numPr>
                <w:ilvl w:val="0"/>
                <w:numId w:val="0"/>
              </w:numPr>
              <w:outlineLvl w:val="2"/>
              <w:rPr/>
            </w:pPr>
            <w:r>
              <w:rPr/>
              <w:t>Links in this step</w:t>
            </w:r>
          </w:p>
          <w:p>
            <w:pPr>
              <w:pStyle w:val="Body"/>
              <w:spacing w:before="280" w:after="280"/>
              <w:rPr/>
            </w:pPr>
            <w:r>
              <w:rPr>
                <w:b/>
              </w:rPr>
              <w:t>Motion to Reconsider, SHC-1545</w:t>
            </w:r>
            <w:r>
              <w:rPr/>
              <w:br/>
              <w:t xml:space="preserve">as a </w:t>
            </w:r>
            <w:hyperlink r:id="rId82" w:tgtFrame="_blank">
              <w:r>
                <w:rPr>
                  <w:rStyle w:val="InternetLink"/>
                </w:rPr>
                <w:t>Word</w:t>
              </w:r>
            </w:hyperlink>
            <w:r>
              <w:rPr/>
              <w:t xml:space="preserve"> file</w:t>
              <w:br/>
              <w:t>courts.alaska.gov/shc/family/docs/shc-1545.doc</w:t>
              <w:br/>
              <w:t xml:space="preserve">as a </w:t>
            </w:r>
            <w:hyperlink r:id="rId83" w:tgtFrame="_blank">
              <w:r>
                <w:rPr>
                  <w:rStyle w:val="InternetLink"/>
                </w:rPr>
                <w:t>PDF</w:t>
              </w:r>
            </w:hyperlink>
            <w:r>
              <w:rPr/>
              <w:t xml:space="preserve"> file</w:t>
              <w:br/>
              <w:t>courts.alaska.gov/shc/family/docs/shc-1545n.pdf</w:t>
            </w:r>
          </w:p>
          <w:p>
            <w:pPr>
              <w:pStyle w:val="Body"/>
              <w:spacing w:before="280" w:after="280"/>
              <w:rPr/>
            </w:pPr>
            <w:r>
              <w:rPr>
                <w:b/>
                <w:bCs/>
              </w:rPr>
              <w:t>Self-Certification(No Notary Available), TF-835</w:t>
            </w:r>
            <w:r>
              <w:rPr>
                <w:bCs/>
              </w:rPr>
              <w:t xml:space="preserve"> [</w:t>
            </w:r>
            <w:hyperlink r:id="rId84">
              <w:r>
                <w:rPr>
                  <w:rStyle w:val="InternetLink"/>
                  <w:bCs/>
                </w:rPr>
                <w:t>Fill-In PDF</w:t>
              </w:r>
            </w:hyperlink>
            <w:r>
              <w:rPr>
                <w:bCs/>
              </w:rPr>
              <w:t>]</w:t>
            </w:r>
            <w:r>
              <w:rPr/>
              <w:br/>
              <w:t>public.courts.alaska.gov/web/forms/docs/tf-835.pdf</w:t>
            </w:r>
          </w:p>
          <w:p>
            <w:pPr>
              <w:pStyle w:val="Body"/>
              <w:spacing w:before="280" w:after="280"/>
              <w:rPr/>
            </w:pPr>
            <w:r>
              <w:rPr>
                <w:b/>
              </w:rPr>
              <w:t>Proposed Order on Motion, SHC-1302</w:t>
            </w:r>
            <w:r>
              <w:rPr/>
              <w:br/>
              <w:t xml:space="preserve">as a </w:t>
            </w:r>
            <w:hyperlink r:id="rId85" w:tgtFrame="_blank">
              <w:r>
                <w:rPr>
                  <w:rStyle w:val="InternetLink"/>
                </w:rPr>
                <w:t>Word</w:t>
              </w:r>
            </w:hyperlink>
            <w:r>
              <w:rPr/>
              <w:t xml:space="preserve"> file</w:t>
              <w:br/>
              <w:t>courts.alaska.gov/shc/family/docs/shc-1302.doc</w:t>
              <w:br/>
              <w:t xml:space="preserve">as a </w:t>
            </w:r>
            <w:hyperlink r:id="rId86" w:tgtFrame="_blank">
              <w:r>
                <w:rPr>
                  <w:rStyle w:val="InternetLink"/>
                </w:rPr>
                <w:t>PDF</w:t>
              </w:r>
            </w:hyperlink>
            <w:r>
              <w:rPr/>
              <w:t xml:space="preserve"> file</w:t>
              <w:br/>
              <w:t>courts.alaska.gov/shc/family/docs/shc-1302n.pdf</w:t>
            </w:r>
          </w:p>
          <w:p>
            <w:pPr>
              <w:pStyle w:val="Body"/>
              <w:spacing w:before="280" w:after="0"/>
              <w:rPr/>
            </w:pPr>
            <w:r>
              <w:rPr/>
              <w:t>Motions Part 1: How to Ask the Court for Something</w:t>
              <w:br/>
              <w:t>youtube.com/watch?v=2irmxT0_0EA</w:t>
            </w:r>
          </w:p>
        </w:tc>
      </w:tr>
      <w:tr>
        <w:trPr/>
        <w:tc>
          <w:tcPr>
            <w:tcW w:w="2901" w:type="dxa"/>
            <w:tcBorders>
              <w:top w:val="nil"/>
              <w:left w:val="nil"/>
              <w:bottom w:val="nil"/>
              <w:right w:val="nil"/>
            </w:tcBorders>
          </w:tcPr>
          <w:p>
            <w:pPr>
              <w:pStyle w:val="Heading2"/>
              <w:numPr>
                <w:ilvl w:val="0"/>
                <w:numId w:val="0"/>
              </w:numPr>
              <w:outlineLvl w:val="1"/>
              <w:rPr>
                <w:rFonts w:eastAsia="Calibri"/>
              </w:rPr>
            </w:pPr>
            <w:r>
              <w:rPr>
                <w:rFonts w:eastAsia="Calibri"/>
              </w:rPr>
            </w:r>
          </w:p>
        </w:tc>
        <w:tc>
          <w:tcPr>
            <w:tcW w:w="7596" w:type="dxa"/>
            <w:tcBorders>
              <w:top w:val="nil"/>
              <w:left w:val="nil"/>
              <w:bottom w:val="nil"/>
              <w:right w:val="nil"/>
            </w:tcBorders>
            <w:tcMar>
              <w:top w:w="432" w:type="dxa"/>
            </w:tcMar>
          </w:tcPr>
          <w:p>
            <w:pPr>
              <w:pStyle w:val="Body"/>
              <w:spacing w:before="0" w:after="0"/>
              <w:rPr/>
            </w:pPr>
            <w:r>
              <w:rPr/>
            </w:r>
          </w:p>
        </w:tc>
      </w:tr>
      <w:tr>
        <w:trPr/>
        <w:tc>
          <w:tcPr>
            <w:tcW w:w="2901" w:type="dxa"/>
            <w:tcBorders>
              <w:top w:val="nil"/>
              <w:left w:val="nil"/>
              <w:bottom w:val="nil"/>
              <w:right w:val="nil"/>
            </w:tcBorders>
          </w:tcPr>
          <w:p>
            <w:pPr>
              <w:pStyle w:val="Body"/>
              <w:spacing w:before="0" w:after="0"/>
              <w:rPr>
                <w:highlight w:val="white"/>
              </w:rPr>
            </w:pPr>
            <w:r>
              <w:rPr>
                <w:shd w:fill="FFFFFF" w:val="clear"/>
              </w:rPr>
              <w:t>{%tr endif %}</w:t>
            </w:r>
          </w:p>
        </w:tc>
        <w:tc>
          <w:tcPr>
            <w:tcW w:w="7596" w:type="dxa"/>
            <w:tcBorders>
              <w:top w:val="nil"/>
              <w:left w:val="nil"/>
              <w:bottom w:val="nil"/>
              <w:right w:val="nil"/>
            </w:tcBorders>
            <w:tcMar>
              <w:top w:w="432" w:type="dxa"/>
            </w:tcMar>
          </w:tcPr>
          <w:p>
            <w:pPr>
              <w:pStyle w:val="Body"/>
              <w:spacing w:before="0" w:after="0"/>
              <w:rPr/>
            </w:pPr>
            <w:r>
              <w:rPr/>
            </w:r>
          </w:p>
        </w:tc>
      </w:tr>
      <w:tr>
        <w:trPr/>
        <w:tc>
          <w:tcPr>
            <w:tcW w:w="2901" w:type="dxa"/>
            <w:tcBorders>
              <w:top w:val="nil"/>
              <w:left w:val="nil"/>
              <w:bottom w:val="nil"/>
              <w:right w:val="nil"/>
            </w:tcBorders>
          </w:tcPr>
          <w:p>
            <w:pPr>
              <w:pStyle w:val="Body"/>
              <w:spacing w:before="0" w:after="0"/>
              <w:rPr/>
            </w:pPr>
            <w:r>
              <w:rPr/>
              <w:t>{%tr if stage_of_default =='judgment entered' and order_more_than_10_days %}</w:t>
            </w:r>
          </w:p>
        </w:tc>
        <w:tc>
          <w:tcPr>
            <w:tcW w:w="7596" w:type="dxa"/>
            <w:tcBorders>
              <w:top w:val="nil"/>
              <w:left w:val="nil"/>
              <w:bottom w:val="nil"/>
              <w:right w:val="nil"/>
            </w:tcBorders>
            <w:tcMar>
              <w:top w:w="432" w:type="dxa"/>
            </w:tcMar>
          </w:tcPr>
          <w:p>
            <w:pPr>
              <w:pStyle w:val="Body"/>
              <w:spacing w:before="0" w:after="0"/>
              <w:rPr/>
            </w:pPr>
            <w:r>
              <w:rPr/>
            </w:r>
          </w:p>
        </w:tc>
      </w:tr>
      <w:tr>
        <w:trPr/>
        <w:tc>
          <w:tcPr>
            <w:tcW w:w="2901" w:type="dxa"/>
            <w:tcBorders>
              <w:top w:val="nil"/>
              <w:left w:val="nil"/>
              <w:bottom w:val="nil"/>
              <w:right w:val="nil"/>
            </w:tcBorders>
          </w:tcPr>
          <w:p>
            <w:pPr>
              <w:pStyle w:val="Heading2"/>
              <w:numPr>
                <w:ilvl w:val="0"/>
                <w:numId w:val="0"/>
              </w:numPr>
              <w:outlineLvl w:val="1"/>
              <w:rPr>
                <w:rFonts w:eastAsia="Calibri"/>
              </w:rPr>
            </w:pPr>
            <w:r>
              <w:rPr>
                <w:rFonts w:eastAsia="Calibri"/>
                <w:shd w:fill="FFFFFF" w:val="clear"/>
              </w:rPr>
              <w:t xml:space="preserve">Step </w:t>
            </w:r>
            <w:r>
              <w:rPr>
                <w:rFonts w:eastAsia="Calibri"/>
                <w:shd w:fill="FFFFFF" w:val="clear"/>
              </w:rPr>
              <w:fldChar w:fldCharType="begin"/>
            </w:r>
            <w:r>
              <w:rPr>
                <w:shd w:fill="FFFFFF" w:val="clear"/>
                <w:rFonts w:eastAsia="Calibri"/>
              </w:rPr>
              <w:instrText> SEQ stepList \* ARABIC </w:instrText>
            </w:r>
            <w:r>
              <w:rPr>
                <w:shd w:fill="FFFFFF" w:val="clear"/>
                <w:rFonts w:eastAsia="Calibri"/>
              </w:rPr>
              <w:fldChar w:fldCharType="separate"/>
            </w:r>
            <w:r>
              <w:rPr>
                <w:shd w:fill="FFFFFF" w:val="clear"/>
                <w:rFonts w:eastAsia="Calibri"/>
              </w:rPr>
              <w:t>17</w:t>
            </w:r>
            <w:r>
              <w:rPr>
                <w:shd w:fill="FFFFFF" w:val="clear"/>
                <w:rFonts w:eastAsia="Calibri"/>
              </w:rPr>
              <w:fldChar w:fldCharType="end"/>
            </w:r>
            <w:r>
              <w:rPr>
                <w:rFonts w:eastAsia="Calibri"/>
                <w:shd w:fill="FFFFFF" w:val="clear"/>
              </w:rPr>
              <w:t>:</w:t>
            </w:r>
            <w:r>
              <w:rPr>
                <w:rFonts w:eastAsia="Calibri"/>
              </w:rPr>
              <w:t xml:space="preserve"> Learn about the Motion to Set Aside Judgment or Order</w:t>
            </w:r>
          </w:p>
        </w:tc>
        <w:tc>
          <w:tcPr>
            <w:tcW w:w="7596" w:type="dxa"/>
            <w:tcBorders>
              <w:top w:val="nil"/>
              <w:left w:val="nil"/>
              <w:bottom w:val="nil"/>
              <w:right w:val="nil"/>
            </w:tcBorders>
            <w:tcMar>
              <w:top w:w="432" w:type="dxa"/>
            </w:tcMar>
          </w:tcPr>
          <w:p>
            <w:pPr>
              <w:pStyle w:val="Body"/>
              <w:spacing w:before="0" w:after="280"/>
              <w:rPr/>
            </w:pPr>
            <w:r>
              <w:rPr/>
              <w:t>A Motion to Set Aside Judgment or Order asks the judge to:</w:t>
            </w:r>
          </w:p>
          <w:p>
            <w:pPr>
              <w:pStyle w:val="ListParagraph"/>
              <w:widowControl w:val="false"/>
              <w:numPr>
                <w:ilvl w:val="0"/>
                <w:numId w:val="1"/>
              </w:numPr>
              <w:spacing w:beforeAutospacing="0" w:before="0" w:afterAutospacing="0" w:after="120"/>
              <w:ind w:left="405" w:hanging="0"/>
              <w:rPr>
                <w:rFonts w:eastAsia="Calibri" w:eastAsiaTheme="minorHAnsi"/>
              </w:rPr>
            </w:pPr>
            <w:r>
              <w:rPr>
                <w:rFonts w:eastAsia="Calibri" w:eastAsiaTheme="minorHAnsi"/>
              </w:rPr>
              <w:t xml:space="preserve">Set aside or undo the final </w:t>
            </w:r>
            <w:r>
              <w:rPr>
                <w:rFonts w:eastAsia="Calibri" w:eastAsiaTheme="minorHAnsi"/>
                <w:color w:val="FFC000"/>
              </w:rPr>
              <w:t>{% if type_of_final_order.all_true('custody order', exclusive = True) %}</w:t>
            </w:r>
            <w:r>
              <w:rPr>
                <w:rFonts w:eastAsia="Calibri" w:eastAsiaTheme="minorHAnsi"/>
              </w:rPr>
              <w:t xml:space="preserve">custody </w:t>
            </w:r>
            <w:r>
              <w:rPr>
                <w:rFonts w:eastAsia="Calibri" w:eastAsiaTheme="minorHAnsi"/>
                <w:color w:val="FFC000"/>
              </w:rPr>
              <w:t>{% endif %}</w:t>
            </w:r>
            <w:r>
              <w:rPr>
                <w:rFonts w:eastAsia="Calibri" w:eastAsiaTheme="minorHAnsi"/>
              </w:rPr>
              <w:t>decision in your case, and</w:t>
            </w:r>
          </w:p>
          <w:p>
            <w:pPr>
              <w:pStyle w:val="ListParagraph"/>
              <w:widowControl w:val="false"/>
              <w:numPr>
                <w:ilvl w:val="0"/>
                <w:numId w:val="1"/>
              </w:numPr>
              <w:spacing w:beforeAutospacing="0" w:before="0" w:afterAutospacing="0" w:after="120"/>
              <w:ind w:left="405" w:hanging="0"/>
              <w:rPr>
                <w:rFonts w:eastAsia="Calibri" w:eastAsiaTheme="minorHAnsi"/>
              </w:rPr>
            </w:pPr>
            <w:r>
              <w:rPr>
                <w:rFonts w:eastAsia="Calibri" w:eastAsiaTheme="minorHAnsi"/>
              </w:rPr>
              <w:t xml:space="preserve">Start </w:t>
            </w:r>
            <w:r>
              <w:rPr>
                <w:rFonts w:eastAsia="Calibri" w:eastAsiaTheme="minorHAnsi"/>
                <w:color w:val="FFC000"/>
              </w:rPr>
              <w:t>{% if not type_of_final_order == 'custody order' %}</w:t>
            </w:r>
            <w:r>
              <w:rPr>
                <w:rFonts w:eastAsia="Calibri" w:eastAsiaTheme="minorHAnsi"/>
              </w:rPr>
              <w:t xml:space="preserve">that part of </w:t>
            </w:r>
            <w:r>
              <w:rPr>
                <w:rFonts w:eastAsia="Calibri" w:eastAsiaTheme="minorHAnsi"/>
                <w:color w:val="FFC000"/>
              </w:rPr>
              <w:t>{% endif %}</w:t>
            </w:r>
            <w:r>
              <w:rPr>
                <w:rFonts w:eastAsia="Calibri" w:eastAsiaTheme="minorHAnsi"/>
              </w:rPr>
              <w:t>your case all over again.</w:t>
            </w:r>
          </w:p>
          <w:p>
            <w:pPr>
              <w:pStyle w:val="Body"/>
              <w:spacing w:before="280" w:after="280"/>
              <w:rPr/>
            </w:pPr>
            <w:r>
              <w:rPr/>
              <w:t>Judges rarely agree to do this.</w:t>
            </w:r>
          </w:p>
          <w:p>
            <w:pPr>
              <w:pStyle w:val="Body"/>
              <w:spacing w:before="280" w:after="280"/>
              <w:rPr/>
            </w:pPr>
            <w:r>
              <w:rPr/>
              <w:t xml:space="preserve">Civil Rule 60(a) and (b) describe the reasons you can use to file this motion. You may decide to file a </w:t>
            </w:r>
            <w:r>
              <w:rPr>
                <w:b/>
              </w:rPr>
              <w:t>Motion to Set Aside Judgment or Order</w:t>
            </w:r>
            <w:r>
              <w:rPr/>
              <w:t xml:space="preserve"> if: </w:t>
            </w:r>
          </w:p>
          <w:p>
            <w:pPr>
              <w:pStyle w:val="ListParagraph"/>
              <w:widowControl w:val="false"/>
              <w:numPr>
                <w:ilvl w:val="0"/>
                <w:numId w:val="1"/>
              </w:numPr>
              <w:spacing w:beforeAutospacing="0" w:before="0" w:afterAutospacing="0" w:after="120"/>
              <w:ind w:left="405" w:hanging="0"/>
              <w:rPr>
                <w:rFonts w:eastAsia="Calibri" w:eastAsiaTheme="minorHAnsi"/>
              </w:rPr>
            </w:pPr>
            <w:r>
              <w:rPr>
                <w:rFonts w:eastAsia="Calibri" w:eastAsiaTheme="minorHAnsi"/>
              </w:rPr>
              <w:t>The final order has a problem listed in Civil Rule 60(a) or (b). The problems are described below. And</w:t>
            </w:r>
          </w:p>
          <w:p>
            <w:pPr>
              <w:pStyle w:val="ListParagraph"/>
              <w:widowControl w:val="false"/>
              <w:numPr>
                <w:ilvl w:val="0"/>
                <w:numId w:val="1"/>
              </w:numPr>
              <w:spacing w:beforeAutospacing="0" w:before="0" w:afterAutospacing="0" w:after="120"/>
              <w:ind w:left="405" w:hanging="0"/>
              <w:rPr>
                <w:rFonts w:eastAsia="Calibri" w:eastAsiaTheme="minorHAnsi"/>
              </w:rPr>
            </w:pPr>
            <w:r>
              <w:rPr>
                <w:rFonts w:eastAsia="Calibri" w:eastAsiaTheme="minorHAnsi"/>
              </w:rPr>
              <w:t xml:space="preserve">You can file within a "reasonable time" after the date the court sent your child support order to you. For any of the first 3 reasons in Civil Rule 60(b), you must file within </w:t>
            </w:r>
            <w:r>
              <w:rPr>
                <w:rFonts w:eastAsia="Calibri" w:eastAsiaTheme="minorHAnsi"/>
                <w:b/>
              </w:rPr>
              <w:t>1 year</w:t>
            </w:r>
            <w:r>
              <w:rPr>
                <w:rFonts w:eastAsia="Calibri" w:eastAsiaTheme="minorHAnsi"/>
              </w:rPr>
              <w:t xml:space="preserve"> of the date the court sent the order to you.</w:t>
            </w:r>
          </w:p>
          <w:p>
            <w:pPr>
              <w:pStyle w:val="Body"/>
              <w:spacing w:before="280" w:after="280"/>
              <w:rPr/>
            </w:pPr>
            <w:r>
              <w:rPr/>
              <w:t>The date the court sent the order to you is in the box at the bottom of the last page of your order.</w:t>
            </w:r>
          </w:p>
          <w:p>
            <w:pPr>
              <w:pStyle w:val="Body"/>
              <w:spacing w:before="280" w:after="280"/>
              <w:rPr/>
            </w:pPr>
            <w:r>
              <w:rPr/>
              <w:t>{% for image_data in distribution_certificate_list %}</w:t>
            </w:r>
          </w:p>
          <w:p>
            <w:pPr>
              <w:pStyle w:val="Body"/>
              <w:spacing w:before="280" w:after="280"/>
              <w:rPr/>
            </w:pPr>
            <w:r>
              <w:rPr/>
              <w:t>{{ image_data['text'] }}</w:t>
            </w:r>
          </w:p>
          <w:p>
            <w:pPr>
              <w:pStyle w:val="Body"/>
              <w:spacing w:before="280" w:after="280"/>
              <w:rPr/>
            </w:pPr>
            <w:r>
              <w:rPr/>
              <w:t>{{ image_data['image'].show(width='5in%') }}</w:t>
            </w:r>
          </w:p>
          <w:p>
            <w:pPr>
              <w:pStyle w:val="Body"/>
              <w:spacing w:before="280" w:after="280"/>
              <w:rPr/>
            </w:pPr>
            <w:r>
              <w:rPr/>
              <w:t>{% endfor %}</w:t>
            </w:r>
          </w:p>
          <w:p>
            <w:pPr>
              <w:pStyle w:val="Body"/>
              <w:spacing w:before="280" w:after="280"/>
              <w:rPr/>
            </w:pPr>
            <w:r>
              <w:rPr/>
              <w:t xml:space="preserve">Act quickly! The judge defines "reasonable" and “in a reasonable time." The judge may refuse to set aside the order if you file </w:t>
            </w:r>
            <w:r>
              <w:rPr>
                <w:b/>
              </w:rPr>
              <w:t>after</w:t>
            </w:r>
            <w:r>
              <w:rPr/>
              <w:t xml:space="preserve"> a "reasonable time" has passed, even if your reason for filing is a good one. Also, include the reason you waited to file your motion.</w:t>
            </w:r>
          </w:p>
          <w:p>
            <w:pPr>
              <w:pStyle w:val="Heading3"/>
              <w:keepNext w:val="true"/>
              <w:numPr>
                <w:ilvl w:val="0"/>
                <w:numId w:val="0"/>
              </w:numPr>
              <w:outlineLvl w:val="2"/>
              <w:rPr/>
            </w:pPr>
            <w:r>
              <w:rPr/>
              <w:t>Reasons you may file a Motion to Set Aside Judgment or Order</w:t>
            </w:r>
          </w:p>
          <w:p>
            <w:pPr>
              <w:pStyle w:val="Body"/>
              <w:spacing w:before="280" w:after="280"/>
              <w:rPr/>
            </w:pPr>
            <w:r>
              <w:rPr/>
              <w:t xml:space="preserve">Civil Rule 60(a) </w:t>
            </w:r>
          </w:p>
          <w:p>
            <w:pPr>
              <w:pStyle w:val="Body"/>
              <w:spacing w:before="280" w:after="280"/>
              <w:rPr/>
            </w:pPr>
            <w:r>
              <w:rPr/>
              <w:t>The court made a clerical mistake or accidentally left something out of a document.</w:t>
            </w:r>
          </w:p>
          <w:p>
            <w:pPr>
              <w:pStyle w:val="Heading4"/>
              <w:numPr>
                <w:ilvl w:val="0"/>
                <w:numId w:val="0"/>
              </w:numPr>
              <w:spacing w:before="280" w:after="280"/>
              <w:outlineLvl w:val="3"/>
              <w:rPr/>
            </w:pPr>
            <w:r>
              <w:rPr/>
              <w:t>For example</w:t>
            </w:r>
          </w:p>
          <w:p>
            <w:pPr>
              <w:pStyle w:val="ListParagraph"/>
              <w:widowControl w:val="false"/>
              <w:numPr>
                <w:ilvl w:val="0"/>
                <w:numId w:val="1"/>
              </w:numPr>
              <w:spacing w:beforeAutospacing="0" w:before="0" w:afterAutospacing="0" w:after="120"/>
              <w:ind w:left="720" w:hanging="0"/>
              <w:rPr>
                <w:rFonts w:eastAsia="Calibri" w:eastAsiaTheme="minorHAnsi"/>
              </w:rPr>
            </w:pPr>
            <w:r>
              <w:rPr>
                <w:rFonts w:eastAsia="Calibri" w:eastAsiaTheme="minorHAnsi"/>
              </w:rPr>
              <w:t>The order has the wrong birthday for one of your children. Or</w:t>
            </w:r>
          </w:p>
          <w:p>
            <w:pPr>
              <w:pStyle w:val="ListParagraph"/>
              <w:widowControl w:val="false"/>
              <w:numPr>
                <w:ilvl w:val="0"/>
                <w:numId w:val="1"/>
              </w:numPr>
              <w:spacing w:beforeAutospacing="0" w:before="0" w:afterAutospacing="0" w:after="120"/>
              <w:ind w:left="720" w:hanging="0"/>
              <w:rPr>
                <w:rFonts w:eastAsia="Calibri" w:eastAsiaTheme="minorHAnsi"/>
              </w:rPr>
            </w:pPr>
            <w:r>
              <w:rPr>
                <w:rFonts w:eastAsia="Calibri" w:eastAsiaTheme="minorHAnsi"/>
              </w:rPr>
              <w:t xml:space="preserve">The order was sent to both parents on January 4, </w:t>
            </w:r>
            <w:r>
              <w:rPr>
                <w:rFonts w:eastAsia="Calibri" w:eastAsiaTheme="minorHAnsi"/>
                <w:b/>
              </w:rPr>
              <w:t>2023</w:t>
            </w:r>
            <w:r>
              <w:rPr>
                <w:rFonts w:eastAsia="Calibri" w:eastAsiaTheme="minorHAnsi"/>
              </w:rPr>
              <w:t xml:space="preserve">, but the date on the order is January 4, </w:t>
            </w:r>
            <w:r>
              <w:rPr>
                <w:rFonts w:eastAsia="Calibri" w:eastAsiaTheme="minorHAnsi"/>
                <w:b/>
              </w:rPr>
              <w:t>2022</w:t>
            </w:r>
            <w:r>
              <w:rPr>
                <w:rFonts w:eastAsia="Calibri" w:eastAsiaTheme="minorHAnsi"/>
              </w:rPr>
              <w:t>.</w:t>
            </w:r>
          </w:p>
          <w:p>
            <w:pPr>
              <w:pStyle w:val="Body"/>
              <w:spacing w:before="280" w:after="280"/>
              <w:rPr/>
            </w:pPr>
            <w:r>
              <w:rPr/>
              <w:t xml:space="preserve">Civil Rule 60(b) </w:t>
            </w:r>
          </w:p>
          <w:p>
            <w:pPr>
              <w:pStyle w:val="Body"/>
              <w:spacing w:before="280" w:after="280"/>
              <w:rPr/>
            </w:pPr>
            <w:r>
              <w:rPr/>
              <w:t xml:space="preserve">The court made a mistake listed below. </w:t>
            </w:r>
          </w:p>
          <w:p>
            <w:pPr>
              <w:pStyle w:val="Body"/>
              <w:spacing w:before="280" w:after="280"/>
              <w:rPr/>
            </w:pPr>
            <w:r>
              <w:rPr/>
              <w:t xml:space="preserve">For the first 3 types of mistakes, you must file your </w:t>
            </w:r>
            <w:r>
              <w:rPr>
                <w:b/>
              </w:rPr>
              <w:t>Motion to Set Aside</w:t>
            </w:r>
            <w:r>
              <w:rPr/>
              <w:t xml:space="preserve"> </w:t>
            </w:r>
          </w:p>
          <w:p>
            <w:pPr>
              <w:pStyle w:val="Body"/>
              <w:spacing w:before="280" w:after="280"/>
              <w:rPr/>
            </w:pPr>
            <w:r>
              <w:rPr/>
              <w:t xml:space="preserve">Within </w:t>
            </w:r>
            <w:r>
              <w:rPr>
                <w:b/>
                <w:bCs/>
              </w:rPr>
              <w:t>1 year</w:t>
            </w:r>
            <w:r>
              <w:rPr/>
              <w:t xml:space="preserve"> of the date the court sent the order to you, </w:t>
            </w:r>
            <w:r>
              <w:rPr>
                <w:b/>
              </w:rPr>
              <w:t>and</w:t>
            </w:r>
            <w:r>
              <w:rPr/>
              <w:t xml:space="preserve"> </w:t>
            </w:r>
          </w:p>
          <w:p>
            <w:pPr>
              <w:pStyle w:val="Body"/>
              <w:spacing w:before="280" w:after="280"/>
              <w:rPr/>
            </w:pPr>
            <w:r>
              <w:rPr/>
              <w:t xml:space="preserve">The amount of time before you file must be "reasonable.” </w:t>
            </w:r>
          </w:p>
          <w:p>
            <w:pPr>
              <w:pStyle w:val="ListParagraphNumbered"/>
              <w:widowControl w:val="false"/>
              <w:numPr>
                <w:ilvl w:val="0"/>
                <w:numId w:val="7"/>
              </w:numPr>
              <w:spacing w:beforeAutospacing="0" w:before="0" w:afterAutospacing="0" w:after="120"/>
              <w:ind w:left="402" w:hanging="360"/>
              <w:rPr>
                <w:rFonts w:eastAsia="Calibri" w:eastAsiaTheme="minorHAnsi"/>
              </w:rPr>
            </w:pPr>
            <w:r>
              <w:rPr>
                <w:rFonts w:eastAsia="Calibri" w:eastAsiaTheme="minorHAnsi"/>
              </w:rPr>
              <w:t>Inadvertence, surprise or excusable neglect:</w:t>
            </w:r>
          </w:p>
          <w:p>
            <w:pPr>
              <w:pStyle w:val="ListParagraph"/>
              <w:widowControl w:val="false"/>
              <w:numPr>
                <w:ilvl w:val="0"/>
                <w:numId w:val="1"/>
              </w:numPr>
              <w:spacing w:beforeAutospacing="0" w:before="0" w:afterAutospacing="0" w:after="120"/>
              <w:ind w:left="720" w:hanging="0"/>
              <w:rPr>
                <w:rFonts w:eastAsia="Calibri" w:eastAsiaTheme="minorHAnsi"/>
              </w:rPr>
            </w:pPr>
            <w:r>
              <w:rPr>
                <w:rFonts w:eastAsia="Calibri" w:eastAsiaTheme="minorHAnsi"/>
              </w:rPr>
              <w:t>A parent made a mistake or did not pay close attention -inadvertence,</w:t>
            </w:r>
          </w:p>
          <w:p>
            <w:pPr>
              <w:pStyle w:val="ListParagraph"/>
              <w:widowControl w:val="false"/>
              <w:numPr>
                <w:ilvl w:val="0"/>
                <w:numId w:val="1"/>
              </w:numPr>
              <w:spacing w:beforeAutospacing="0" w:before="0" w:afterAutospacing="0" w:after="120"/>
              <w:ind w:left="720" w:hanging="0"/>
              <w:rPr>
                <w:rFonts w:eastAsia="Calibri" w:eastAsiaTheme="minorHAnsi"/>
              </w:rPr>
            </w:pPr>
            <w:r>
              <w:rPr>
                <w:rFonts w:eastAsia="Calibri" w:eastAsiaTheme="minorHAnsi"/>
              </w:rPr>
              <w:t xml:space="preserve">An unexpected action, sudden confusion or an unanticipated event - surprise, or </w:t>
            </w:r>
          </w:p>
          <w:p>
            <w:pPr>
              <w:pStyle w:val="ListParagraph"/>
              <w:widowControl w:val="false"/>
              <w:numPr>
                <w:ilvl w:val="0"/>
                <w:numId w:val="1"/>
              </w:numPr>
              <w:spacing w:beforeAutospacing="0" w:before="0" w:afterAutospacing="0" w:after="120"/>
              <w:ind w:left="720" w:hanging="0"/>
              <w:rPr>
                <w:rFonts w:eastAsia="Calibri" w:eastAsiaTheme="minorHAnsi"/>
              </w:rPr>
            </w:pPr>
            <w:r>
              <w:rPr>
                <w:rFonts w:eastAsia="Calibri" w:eastAsiaTheme="minorHAnsi"/>
              </w:rPr>
              <w:t>A legitimate excuse for failing to take required action - excusable neglect.</w:t>
            </w:r>
          </w:p>
          <w:p>
            <w:pPr>
              <w:pStyle w:val="Heading4"/>
              <w:numPr>
                <w:ilvl w:val="0"/>
                <w:numId w:val="0"/>
              </w:numPr>
              <w:spacing w:before="280" w:after="280"/>
              <w:outlineLvl w:val="3"/>
              <w:rPr/>
            </w:pPr>
            <w:r>
              <w:rPr/>
              <w:t>For example</w:t>
            </w:r>
          </w:p>
          <w:p>
            <w:pPr>
              <w:pStyle w:val="Body"/>
              <w:spacing w:before="280" w:after="280"/>
              <w:ind w:left="360" w:hanging="0"/>
              <w:rPr/>
            </w:pPr>
            <w:r>
              <w:rPr/>
              <w:t xml:space="preserve">You ask the judge to set aside the decision made at a hearing you missed because: </w:t>
            </w:r>
          </w:p>
          <w:p>
            <w:pPr>
              <w:pStyle w:val="ListParagraph"/>
              <w:widowControl w:val="false"/>
              <w:numPr>
                <w:ilvl w:val="0"/>
                <w:numId w:val="1"/>
              </w:numPr>
              <w:spacing w:beforeAutospacing="0" w:before="0" w:afterAutospacing="0" w:after="120"/>
              <w:ind w:left="720" w:hanging="0"/>
              <w:rPr>
                <w:rFonts w:eastAsia="Calibri" w:eastAsiaTheme="minorHAnsi"/>
              </w:rPr>
            </w:pPr>
            <w:r>
              <w:rPr>
                <w:rFonts w:eastAsia="Calibri" w:eastAsiaTheme="minorHAnsi"/>
              </w:rPr>
              <w:t xml:space="preserve">You had a heart attack the day before, and </w:t>
            </w:r>
          </w:p>
          <w:p>
            <w:pPr>
              <w:pStyle w:val="ListParagraph"/>
              <w:widowControl w:val="false"/>
              <w:numPr>
                <w:ilvl w:val="0"/>
                <w:numId w:val="1"/>
              </w:numPr>
              <w:spacing w:beforeAutospacing="0" w:before="0" w:afterAutospacing="0" w:after="120"/>
              <w:ind w:left="720" w:hanging="0"/>
              <w:rPr>
                <w:rFonts w:eastAsia="Calibri" w:eastAsiaTheme="minorHAnsi"/>
              </w:rPr>
            </w:pPr>
            <w:r>
              <w:rPr>
                <w:rFonts w:eastAsia="Calibri" w:eastAsiaTheme="minorHAnsi"/>
              </w:rPr>
              <w:t>You were in the ICU, so you could not attend.</w:t>
            </w:r>
          </w:p>
          <w:p>
            <w:pPr>
              <w:pStyle w:val="ListParagraphNumbered"/>
              <w:widowControl w:val="false"/>
              <w:numPr>
                <w:ilvl w:val="0"/>
                <w:numId w:val="7"/>
              </w:numPr>
              <w:spacing w:beforeAutospacing="0" w:before="0" w:afterAutospacing="0" w:after="120"/>
              <w:ind w:left="402" w:hanging="360"/>
              <w:rPr>
                <w:b w:val="false"/>
                <w:b w:val="false"/>
              </w:rPr>
            </w:pPr>
            <w:r>
              <w:rPr>
                <w:rFonts w:eastAsia="Calibri" w:eastAsiaTheme="minorHAnsi"/>
              </w:rPr>
              <w:t>Newly discovered evidence which could not have been discovered by taking reasonable steps within the 10 days allowed to request a new trial.</w:t>
            </w:r>
          </w:p>
          <w:p>
            <w:pPr>
              <w:pStyle w:val="Heading4"/>
              <w:numPr>
                <w:ilvl w:val="0"/>
                <w:numId w:val="0"/>
              </w:numPr>
              <w:spacing w:before="280" w:after="280"/>
              <w:outlineLvl w:val="3"/>
              <w:rPr>
                <w:color w:val="202529"/>
              </w:rPr>
            </w:pPr>
            <w:r>
              <w:rPr/>
              <w:t>For example</w:t>
            </w:r>
          </w:p>
          <w:p>
            <w:pPr>
              <w:pStyle w:val="ListParagraph"/>
              <w:widowControl w:val="false"/>
              <w:numPr>
                <w:ilvl w:val="0"/>
                <w:numId w:val="1"/>
              </w:numPr>
              <w:spacing w:beforeAutospacing="0" w:before="0" w:afterAutospacing="0" w:after="120"/>
              <w:ind w:left="720" w:hanging="0"/>
              <w:rPr>
                <w:rFonts w:eastAsia="Calibri" w:eastAsiaTheme="minorHAnsi"/>
              </w:rPr>
            </w:pPr>
            <w:r>
              <w:rPr>
                <w:rFonts w:eastAsia="Times New Roman"/>
                <w:color w:val="000000"/>
              </w:rPr>
              <w:t>You gave your spouse $1,000 before the trial to pay the property taxes on your marital home, and</w:t>
            </w:r>
          </w:p>
          <w:p>
            <w:pPr>
              <w:pStyle w:val="ListParagraph"/>
              <w:widowControl w:val="false"/>
              <w:numPr>
                <w:ilvl w:val="0"/>
                <w:numId w:val="1"/>
              </w:numPr>
              <w:spacing w:beforeAutospacing="0" w:before="0" w:afterAutospacing="0" w:after="120"/>
              <w:ind w:left="720" w:hanging="0"/>
              <w:rPr>
                <w:rFonts w:eastAsia="Calibri" w:eastAsiaTheme="minorHAnsi"/>
              </w:rPr>
            </w:pPr>
            <w:r>
              <w:rPr>
                <w:rFonts w:eastAsia="Times New Roman"/>
                <w:color w:val="000000"/>
              </w:rPr>
              <w:t>1</w:t>
            </w:r>
            <w:r>
              <w:rPr>
                <w:rFonts w:eastAsia="Calibri" w:eastAsiaTheme="minorHAnsi"/>
                <w:color w:val="000000"/>
              </w:rPr>
              <w:t xml:space="preserve"> month after trial </w:t>
            </w:r>
            <w:r>
              <w:rPr>
                <w:rFonts w:eastAsia="Times New Roman"/>
                <w:color w:val="000000"/>
              </w:rPr>
              <w:t>you learn your spouse did not pay the taxes</w:t>
            </w:r>
            <w:r>
              <w:rPr>
                <w:rFonts w:eastAsia="Calibri" w:eastAsiaTheme="minorHAnsi"/>
                <w:color w:val="000000"/>
              </w:rPr>
              <w:t>.</w:t>
            </w:r>
          </w:p>
          <w:p>
            <w:pPr>
              <w:pStyle w:val="ListParagraphNumbered"/>
              <w:widowControl w:val="false"/>
              <w:numPr>
                <w:ilvl w:val="0"/>
                <w:numId w:val="7"/>
              </w:numPr>
              <w:spacing w:beforeAutospacing="0" w:before="0" w:afterAutospacing="0" w:after="120"/>
              <w:ind w:left="402" w:hanging="360"/>
              <w:rPr>
                <w:b w:val="false"/>
                <w:b w:val="false"/>
              </w:rPr>
            </w:pPr>
            <w:r>
              <w:rPr>
                <w:rFonts w:eastAsia="Calibri" w:eastAsiaTheme="minorHAnsi"/>
              </w:rPr>
              <w:t>Fraud, misrepresentation, or other misconduct from the other side.</w:t>
            </w:r>
          </w:p>
          <w:p>
            <w:pPr>
              <w:pStyle w:val="Heading4"/>
              <w:numPr>
                <w:ilvl w:val="0"/>
                <w:numId w:val="0"/>
              </w:numPr>
              <w:spacing w:before="280" w:after="280"/>
              <w:outlineLvl w:val="3"/>
              <w:rPr>
                <w:color w:val="202529"/>
              </w:rPr>
            </w:pPr>
            <w:r>
              <w:rPr/>
              <w:t>For example</w:t>
            </w:r>
          </w:p>
          <w:p>
            <w:pPr>
              <w:pStyle w:val="Normal"/>
              <w:widowControl w:val="false"/>
              <w:spacing w:beforeAutospacing="0" w:before="280" w:afterAutospacing="0" w:after="120"/>
              <w:ind w:left="360" w:hanging="0"/>
              <w:rPr>
                <w:rFonts w:eastAsia="Calibri" w:eastAsiaTheme="minorHAnsi"/>
              </w:rPr>
            </w:pPr>
            <w:r>
              <w:rPr>
                <w:rFonts w:eastAsia="Times New Roman"/>
                <w:color w:val="000000"/>
              </w:rPr>
              <w:t>One spouse</w:t>
            </w:r>
            <w:r>
              <w:rPr>
                <w:rFonts w:eastAsia="Calibri" w:eastAsiaTheme="minorHAnsi"/>
                <w:color w:val="000000"/>
              </w:rPr>
              <w:t xml:space="preserve"> forges </w:t>
            </w:r>
            <w:r>
              <w:rPr>
                <w:rFonts w:eastAsia="Times New Roman"/>
                <w:color w:val="000000"/>
              </w:rPr>
              <w:t>an appraisal of the marital home and uses it as evidence at the divorce trial to argue the value of the house</w:t>
            </w:r>
            <w:r>
              <w:rPr>
                <w:rFonts w:eastAsia="Calibri" w:eastAsiaTheme="minorHAnsi"/>
                <w:color w:val="000000"/>
              </w:rPr>
              <w:t>.</w:t>
            </w:r>
          </w:p>
          <w:p>
            <w:pPr>
              <w:pStyle w:val="Body"/>
              <w:spacing w:before="280" w:after="280"/>
              <w:rPr/>
            </w:pPr>
            <w:r>
              <w:rPr/>
              <w:t>For the next 3 types of mistakes, the amount of time before you file must be "reasonable.”</w:t>
            </w:r>
          </w:p>
          <w:p>
            <w:pPr>
              <w:pStyle w:val="ListParagraphNumbered"/>
              <w:widowControl w:val="false"/>
              <w:numPr>
                <w:ilvl w:val="0"/>
                <w:numId w:val="14"/>
              </w:numPr>
              <w:spacing w:beforeAutospacing="0" w:before="0" w:afterAutospacing="0" w:after="120"/>
              <w:ind w:left="402" w:hanging="0"/>
              <w:rPr>
                <w:b w:val="false"/>
                <w:b w:val="false"/>
              </w:rPr>
            </w:pPr>
            <w:r>
              <w:rPr>
                <w:rFonts w:eastAsia="Calibri" w:eastAsiaTheme="minorHAnsi"/>
              </w:rPr>
              <w:t>The judgment is void.</w:t>
            </w:r>
          </w:p>
          <w:p>
            <w:pPr>
              <w:pStyle w:val="Heading4"/>
              <w:numPr>
                <w:ilvl w:val="0"/>
                <w:numId w:val="0"/>
              </w:numPr>
              <w:spacing w:before="280" w:after="280"/>
              <w:outlineLvl w:val="3"/>
              <w:rPr>
                <w:color w:val="202529"/>
              </w:rPr>
            </w:pPr>
            <w:r>
              <w:rPr/>
              <w:t xml:space="preserve">For example </w:t>
            </w:r>
          </w:p>
          <w:p>
            <w:pPr>
              <w:pStyle w:val="ListParagraph"/>
              <w:widowControl w:val="false"/>
              <w:numPr>
                <w:ilvl w:val="0"/>
                <w:numId w:val="1"/>
              </w:numPr>
              <w:spacing w:beforeAutospacing="0" w:before="0" w:afterAutospacing="0" w:after="120"/>
              <w:ind w:left="720" w:hanging="0"/>
              <w:rPr>
                <w:rFonts w:eastAsia="Calibri" w:eastAsiaTheme="minorHAnsi"/>
              </w:rPr>
            </w:pPr>
            <w:r>
              <w:rPr>
                <w:rFonts w:eastAsia="Times New Roman"/>
                <w:color w:val="000000"/>
              </w:rPr>
              <w:t>An Alaska court generally does not have the authority or "jurisdiction" to make a parenting plan for a child who has lived in another state for the past 6 or more months.</w:t>
            </w:r>
          </w:p>
          <w:p>
            <w:pPr>
              <w:pStyle w:val="ListParagraph"/>
              <w:widowControl w:val="false"/>
              <w:numPr>
                <w:ilvl w:val="0"/>
                <w:numId w:val="1"/>
              </w:numPr>
              <w:spacing w:beforeAutospacing="0" w:before="0" w:afterAutospacing="0" w:after="120"/>
              <w:ind w:left="720" w:hanging="0"/>
              <w:rPr>
                <w:rFonts w:eastAsia="Calibri" w:eastAsiaTheme="minorHAnsi"/>
              </w:rPr>
            </w:pPr>
            <w:r>
              <w:rPr>
                <w:rFonts w:eastAsia="Times New Roman"/>
                <w:color w:val="000000"/>
              </w:rPr>
              <w:t xml:space="preserve">If a child was </w:t>
            </w:r>
            <w:r>
              <w:rPr>
                <w:rFonts w:eastAsia="Calibri" w:eastAsiaTheme="minorHAnsi"/>
                <w:color w:val="000000"/>
              </w:rPr>
              <w:t xml:space="preserve">living in Oregon for 6 months before the </w:t>
            </w:r>
            <w:r>
              <w:rPr>
                <w:rFonts w:eastAsia="Times New Roman"/>
                <w:color w:val="000000"/>
              </w:rPr>
              <w:t>divorce</w:t>
            </w:r>
            <w:r>
              <w:rPr>
                <w:rFonts w:eastAsia="Calibri" w:eastAsiaTheme="minorHAnsi"/>
                <w:color w:val="000000"/>
              </w:rPr>
              <w:t xml:space="preserve"> case</w:t>
            </w:r>
            <w:r>
              <w:rPr>
                <w:rFonts w:eastAsia="Times New Roman"/>
                <w:color w:val="000000"/>
              </w:rPr>
              <w:t xml:space="preserve"> started, and</w:t>
            </w:r>
          </w:p>
          <w:p>
            <w:pPr>
              <w:pStyle w:val="ListParagraph"/>
              <w:widowControl w:val="false"/>
              <w:numPr>
                <w:ilvl w:val="0"/>
                <w:numId w:val="1"/>
              </w:numPr>
              <w:spacing w:beforeAutospacing="0" w:before="0" w:afterAutospacing="0" w:after="120"/>
              <w:ind w:left="720" w:hanging="0"/>
              <w:rPr>
                <w:rFonts w:eastAsia="Calibri" w:eastAsiaTheme="minorHAnsi"/>
              </w:rPr>
            </w:pPr>
            <w:r>
              <w:rPr>
                <w:rFonts w:eastAsia="Times New Roman"/>
                <w:color w:val="000000"/>
              </w:rPr>
              <w:t>A parent hid this detail from</w:t>
            </w:r>
            <w:r>
              <w:rPr>
                <w:rFonts w:eastAsia="Calibri" w:eastAsiaTheme="minorHAnsi"/>
                <w:color w:val="000000"/>
              </w:rPr>
              <w:t xml:space="preserve"> the</w:t>
            </w:r>
            <w:r>
              <w:rPr>
                <w:rFonts w:eastAsia="Times New Roman"/>
                <w:color w:val="000000"/>
              </w:rPr>
              <w:t xml:space="preserve"> other parent and the court, </w:t>
            </w:r>
          </w:p>
          <w:p>
            <w:pPr>
              <w:pStyle w:val="ListParagraph"/>
              <w:widowControl w:val="false"/>
              <w:numPr>
                <w:ilvl w:val="0"/>
                <w:numId w:val="1"/>
              </w:numPr>
              <w:spacing w:beforeAutospacing="0" w:before="0" w:afterAutospacing="0" w:after="120"/>
              <w:ind w:left="720" w:hanging="0"/>
              <w:rPr>
                <w:rFonts w:eastAsia="Calibri" w:eastAsiaTheme="minorHAnsi"/>
              </w:rPr>
            </w:pPr>
            <w:r>
              <w:rPr>
                <w:rFonts w:eastAsia="Times New Roman"/>
                <w:color w:val="000000"/>
              </w:rPr>
              <w:t>The</w:t>
            </w:r>
            <w:r>
              <w:rPr>
                <w:rFonts w:eastAsia="Calibri" w:eastAsiaTheme="minorHAnsi"/>
                <w:color w:val="000000"/>
              </w:rPr>
              <w:t xml:space="preserve"> parenting plan order would be void</w:t>
            </w:r>
            <w:r>
              <w:rPr>
                <w:rFonts w:eastAsia="Times New Roman"/>
                <w:color w:val="000000"/>
              </w:rPr>
              <w:t xml:space="preserve"> because the court did not have jurisdiction to decide the parenting plan</w:t>
            </w:r>
            <w:r>
              <w:rPr>
                <w:rFonts w:eastAsia="Calibri" w:eastAsiaTheme="minorHAnsi"/>
                <w:color w:val="000000"/>
              </w:rPr>
              <w:t>.</w:t>
            </w:r>
          </w:p>
          <w:p>
            <w:pPr>
              <w:pStyle w:val="ListParagraphNumbered"/>
              <w:widowControl w:val="false"/>
              <w:numPr>
                <w:ilvl w:val="0"/>
                <w:numId w:val="14"/>
              </w:numPr>
              <w:spacing w:beforeAutospacing="0" w:before="0" w:afterAutospacing="0" w:after="120"/>
              <w:ind w:left="402" w:hanging="0"/>
              <w:rPr>
                <w:b w:val="false"/>
                <w:b w:val="false"/>
              </w:rPr>
            </w:pPr>
            <w:r>
              <w:rPr>
                <w:rFonts w:eastAsia="Calibri" w:eastAsiaTheme="minorHAnsi"/>
              </w:rPr>
              <w:t>The judgment has been satisfied, released or discharged, or a prior judgment upon which it is based has been reversed or otherwise vacated or it is no longer fair that the judgment should apply at this time.</w:t>
            </w:r>
          </w:p>
          <w:p>
            <w:pPr>
              <w:pStyle w:val="Heading4"/>
              <w:numPr>
                <w:ilvl w:val="0"/>
                <w:numId w:val="0"/>
              </w:numPr>
              <w:spacing w:before="280" w:after="280"/>
              <w:outlineLvl w:val="3"/>
              <w:rPr>
                <w:color w:val="202529"/>
              </w:rPr>
            </w:pPr>
            <w:r>
              <w:rPr/>
              <w:t>For example</w:t>
            </w:r>
          </w:p>
          <w:p>
            <w:pPr>
              <w:pStyle w:val="ListParagraph"/>
              <w:widowControl w:val="false"/>
              <w:numPr>
                <w:ilvl w:val="0"/>
                <w:numId w:val="1"/>
              </w:numPr>
              <w:spacing w:beforeAutospacing="0" w:before="0" w:afterAutospacing="0" w:after="120"/>
              <w:ind w:left="720" w:hanging="0"/>
              <w:rPr>
                <w:rFonts w:eastAsia="Calibri" w:eastAsiaTheme="minorHAnsi"/>
              </w:r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pPr>
              <w:pStyle w:val="ListParagraphNumbered"/>
              <w:widowControl w:val="false"/>
              <w:numPr>
                <w:ilvl w:val="0"/>
                <w:numId w:val="14"/>
              </w:numPr>
              <w:spacing w:beforeAutospacing="0" w:before="0" w:afterAutospacing="0" w:after="120"/>
              <w:ind w:left="402" w:hanging="0"/>
              <w:rPr>
                <w:rFonts w:eastAsia="Calibri" w:eastAsiaTheme="minorHAnsi"/>
              </w:rPr>
            </w:pPr>
            <w:r>
              <w:rPr>
                <w:rFonts w:eastAsia="Calibri" w:eastAsiaTheme="minorHAnsi"/>
              </w:rPr>
              <w:t>Any other reason justifying relief from the judgment.</w:t>
            </w:r>
          </w:p>
          <w:p>
            <w:pPr>
              <w:pStyle w:val="Body"/>
              <w:spacing w:before="280" w:after="0"/>
              <w:rPr/>
            </w:pPr>
            <w:r>
              <w:rPr/>
              <w:t xml:space="preserve">You may be able to come up with a different good reason the judge should start the case over again. But your reason </w:t>
            </w:r>
            <w:r>
              <w:rPr>
                <w:rFonts w:eastAsia="Times New Roman"/>
                <w:color w:val="000000"/>
              </w:rPr>
              <w:t>cannot</w:t>
            </w:r>
            <w:r>
              <w:rPr/>
              <w:t xml:space="preserve"> be any of the 6 listed above – it must be something different.</w:t>
            </w:r>
          </w:p>
        </w:tc>
      </w:tr>
      <w:tr>
        <w:trPr/>
        <w:tc>
          <w:tcPr>
            <w:tcW w:w="2901" w:type="dxa"/>
            <w:tcBorders>
              <w:top w:val="nil"/>
              <w:left w:val="nil"/>
              <w:bottom w:val="nil"/>
              <w:right w:val="nil"/>
            </w:tcBorders>
          </w:tcPr>
          <w:p>
            <w:pPr>
              <w:pStyle w:val="Heading2"/>
              <w:numPr>
                <w:ilvl w:val="0"/>
                <w:numId w:val="0"/>
              </w:numPr>
              <w:outlineLvl w:val="1"/>
              <w:rPr>
                <w:rFonts w:eastAsia="Calibri"/>
              </w:rPr>
            </w:pPr>
            <w:r>
              <w:rPr>
                <w:rFonts w:eastAsia="Calibri"/>
                <w:shd w:fill="FFFFFF" w:val="clear"/>
              </w:rPr>
              <w:t xml:space="preserve">Step </w:t>
            </w:r>
            <w:r>
              <w:rPr>
                <w:rFonts w:eastAsia="Calibri"/>
                <w:shd w:fill="FFFFFF" w:val="clear"/>
              </w:rPr>
              <w:fldChar w:fldCharType="begin"/>
            </w:r>
            <w:r>
              <w:rPr>
                <w:shd w:fill="FFFFFF" w:val="clear"/>
                <w:rFonts w:eastAsia="Calibri"/>
              </w:rPr>
              <w:instrText> SEQ stepList \* ARABIC </w:instrText>
            </w:r>
            <w:r>
              <w:rPr>
                <w:shd w:fill="FFFFFF" w:val="clear"/>
                <w:rFonts w:eastAsia="Calibri"/>
              </w:rPr>
              <w:fldChar w:fldCharType="separate"/>
            </w:r>
            <w:r>
              <w:rPr>
                <w:shd w:fill="FFFFFF" w:val="clear"/>
                <w:rFonts w:eastAsia="Calibri"/>
              </w:rPr>
              <w:t>18</w:t>
            </w:r>
            <w:r>
              <w:rPr>
                <w:shd w:fill="FFFFFF" w:val="clear"/>
                <w:rFonts w:eastAsia="Calibri"/>
              </w:rPr>
              <w:fldChar w:fldCharType="end"/>
            </w:r>
            <w:r>
              <w:rPr>
                <w:rFonts w:eastAsia="Calibri"/>
                <w:shd w:fill="FFFFFF" w:val="clear"/>
              </w:rPr>
              <w:t>:</w:t>
            </w:r>
            <w:r>
              <w:rPr>
                <w:rFonts w:eastAsia="Calibri"/>
              </w:rPr>
              <w:t xml:space="preserve"> Fill out forms if you want to file a Motion to Set Aside</w:t>
            </w:r>
          </w:p>
        </w:tc>
        <w:tc>
          <w:tcPr>
            <w:tcW w:w="7596" w:type="dxa"/>
            <w:tcBorders>
              <w:top w:val="nil"/>
              <w:left w:val="nil"/>
              <w:bottom w:val="nil"/>
              <w:right w:val="nil"/>
            </w:tcBorders>
            <w:tcMar>
              <w:top w:w="432" w:type="dxa"/>
            </w:tcMar>
          </w:tcPr>
          <w:p>
            <w:pPr>
              <w:pStyle w:val="Body"/>
              <w:spacing w:before="0" w:after="280"/>
              <w:rPr/>
            </w:pPr>
            <w:r>
              <w:rPr/>
              <w:t xml:space="preserve">If you decide to file a </w:t>
            </w:r>
            <w:r>
              <w:rPr>
                <w:b/>
              </w:rPr>
              <w:t>Motion to Set Aside</w:t>
            </w:r>
            <w:r>
              <w:rPr/>
              <w:t xml:space="preserve"> because it fits your case:</w:t>
            </w:r>
          </w:p>
          <w:p>
            <w:pPr>
              <w:pStyle w:val="Heading3"/>
              <w:numPr>
                <w:ilvl w:val="0"/>
                <w:numId w:val="0"/>
              </w:numPr>
              <w:outlineLvl w:val="2"/>
              <w:rPr/>
            </w:pPr>
            <w:r>
              <w:rPr/>
              <w:t>Use</w:t>
            </w:r>
          </w:p>
          <w:p>
            <w:pPr>
              <w:pStyle w:val="ListParagraph"/>
              <w:widowControl w:val="false"/>
              <w:numPr>
                <w:ilvl w:val="0"/>
                <w:numId w:val="1"/>
              </w:numPr>
              <w:spacing w:beforeAutospacing="0" w:before="54" w:afterAutospacing="0" w:after="0"/>
              <w:ind w:left="405" w:hanging="0"/>
              <w:rPr>
                <w:color w:val="202529"/>
                <w:u w:val="none"/>
              </w:rPr>
            </w:pPr>
            <w:r>
              <w:rPr>
                <w:rFonts w:eastAsia="Calibri" w:eastAsiaTheme="minorHAnsi"/>
                <w:b/>
              </w:rPr>
              <w:t>Motion and Affidavit to Set Aside the Judgment or Order, SHC-1548</w:t>
            </w:r>
            <w:r>
              <w:rPr>
                <w:rFonts w:eastAsia="Calibri" w:eastAsiaTheme="minorHAnsi"/>
              </w:rPr>
              <w:t xml:space="preserve"> </w:t>
            </w:r>
            <w:hyperlink r:id="rId87">
              <w:r>
                <w:rPr>
                  <w:rStyle w:val="InternetLink"/>
                  <w:rFonts w:eastAsia="Calibri" w:eastAsiaTheme="minorHAnsi"/>
                </w:rPr>
                <w:t>Word</w:t>
              </w:r>
            </w:hyperlink>
            <w:r>
              <w:rPr>
                <w:rFonts w:eastAsia="Calibri" w:eastAsiaTheme="minorHAnsi"/>
              </w:rPr>
              <w:t xml:space="preserve"> | </w:t>
            </w:r>
            <w:hyperlink r:id="rId88">
              <w:r>
                <w:rPr>
                  <w:rStyle w:val="InternetLink"/>
                  <w:rFonts w:eastAsia="Calibri" w:eastAsiaTheme="minorHAnsi"/>
                </w:rPr>
                <w:t>PDF</w:t>
              </w:r>
            </w:hyperlink>
          </w:p>
          <w:p>
            <w:pPr>
              <w:pStyle w:val="ListParagraph"/>
              <w:widowControl w:val="false"/>
              <w:numPr>
                <w:ilvl w:val="1"/>
                <w:numId w:val="1"/>
              </w:numPr>
              <w:spacing w:beforeAutospacing="0" w:before="54" w:afterAutospacing="0" w:after="0"/>
              <w:ind w:left="750" w:hanging="360"/>
              <w:rPr>
                <w:rFonts w:eastAsia="Calibri" w:eastAsiaTheme="minorHAnsi"/>
              </w:rPr>
            </w:pPr>
            <w:r>
              <w:rPr>
                <w:rFonts w:eastAsia="Calibri" w:eastAsiaTheme="minorHAnsi"/>
              </w:rPr>
              <w:t xml:space="preserve">Put everything you want the judge to know and think about in your motion. You may not be able to tell the judge in person because they may not hold a hearing. </w:t>
            </w:r>
          </w:p>
          <w:p>
            <w:pPr>
              <w:pStyle w:val="ListParagraph"/>
              <w:widowControl w:val="false"/>
              <w:numPr>
                <w:ilvl w:val="1"/>
                <w:numId w:val="1"/>
              </w:numPr>
              <w:spacing w:beforeAutospacing="0" w:before="54" w:afterAutospacing="0" w:after="0"/>
              <w:ind w:left="750" w:hanging="360"/>
              <w:rPr>
                <w:rFonts w:eastAsia="Calibri" w:eastAsiaTheme="minorHAnsi"/>
              </w:rPr>
            </w:pPr>
            <w:r>
              <w:rPr>
                <w:rFonts w:eastAsia="Calibri" w:eastAsiaTheme="minorHAnsi"/>
              </w:rPr>
              <w:t xml:space="preserve">Wait to sign the form until you are in front of someone who has the power to take oaths, like a notary public. </w:t>
            </w:r>
          </w:p>
          <w:p>
            <w:pPr>
              <w:pStyle w:val="ListParagraph"/>
              <w:widowControl w:val="false"/>
              <w:numPr>
                <w:ilvl w:val="2"/>
                <w:numId w:val="1"/>
              </w:numPr>
              <w:spacing w:beforeAutospacing="0" w:before="54" w:afterAutospacing="0" w:after="0"/>
              <w:ind w:left="1081" w:hanging="360"/>
              <w:rPr>
                <w:rFonts w:eastAsia="Calibri" w:eastAsiaTheme="minorHAnsi"/>
              </w:rPr>
            </w:pPr>
            <w:r>
              <w:rPr>
                <w:rFonts w:eastAsia="Calibri" w:eastAsiaTheme="minorHAnsi"/>
              </w:rPr>
              <w:t>The court clerk can do this for free.</w:t>
            </w:r>
          </w:p>
          <w:p>
            <w:pPr>
              <w:pStyle w:val="ListParagraph"/>
              <w:widowControl w:val="false"/>
              <w:numPr>
                <w:ilvl w:val="2"/>
                <w:numId w:val="1"/>
              </w:numPr>
              <w:spacing w:beforeAutospacing="0" w:before="54" w:afterAutospacing="0" w:after="0"/>
              <w:ind w:left="1081" w:hanging="360"/>
              <w:rPr>
                <w:rFonts w:eastAsia="Calibri" w:eastAsiaTheme="minorHAnsi"/>
              </w:rPr>
            </w:pPr>
            <w:r>
              <w:rPr>
                <w:rFonts w:eastAsia="Calibri" w:eastAsiaTheme="minorHAnsi"/>
              </w:rPr>
              <w:t>Bring a valid photo ID with you.</w:t>
            </w:r>
          </w:p>
          <w:p>
            <w:pPr>
              <w:pStyle w:val="ListParagraph"/>
              <w:widowControl w:val="false"/>
              <w:numPr>
                <w:ilvl w:val="1"/>
                <w:numId w:val="1"/>
              </w:numPr>
              <w:spacing w:beforeAutospacing="0" w:before="54" w:afterAutospacing="0" w:after="0"/>
              <w:ind w:left="750" w:hanging="360"/>
              <w:rPr>
                <w:rFonts w:eastAsia="Calibri" w:eastAsiaTheme="minorHAnsi"/>
              </w:rPr>
            </w:pPr>
            <w:r>
              <w:rPr>
                <w:rFonts w:eastAsia="Calibri" w:eastAsiaTheme="minorHAnsi"/>
              </w:rPr>
              <w:t>If you cannot get to a notary public or someone who has the power to take oaths, you can “self-certify.”Use:</w:t>
            </w:r>
          </w:p>
          <w:p>
            <w:pPr>
              <w:pStyle w:val="ListParagraph"/>
              <w:widowControl w:val="false"/>
              <w:numPr>
                <w:ilvl w:val="2"/>
                <w:numId w:val="1"/>
              </w:numPr>
              <w:spacing w:beforeAutospacing="0" w:before="0" w:afterAutospacing="0" w:after="120"/>
              <w:ind w:left="1081" w:hanging="360"/>
              <w:rPr/>
            </w:pPr>
            <w:r>
              <w:rPr>
                <w:rFonts w:eastAsia="Calibri" w:eastAsiaTheme="minorHAnsi"/>
                <w:b/>
                <w:bCs/>
              </w:rPr>
              <w:t>Self-Certification(No Notary Available), TF-835</w:t>
            </w:r>
            <w:r>
              <w:rPr>
                <w:rFonts w:eastAsia="Calibri" w:eastAsiaTheme="minorHAnsi"/>
                <w:bCs/>
              </w:rPr>
              <w:t xml:space="preserve"> [</w:t>
            </w:r>
            <w:hyperlink r:id="rId89">
              <w:r>
                <w:rPr>
                  <w:rStyle w:val="InternetLink"/>
                  <w:rFonts w:eastAsia="Calibri" w:eastAsiaTheme="minorHAnsi"/>
                  <w:bCs/>
                </w:rPr>
                <w:t>Fill-In PDF</w:t>
              </w:r>
            </w:hyperlink>
            <w:r>
              <w:rPr>
                <w:rFonts w:eastAsia="Calibri" w:eastAsiaTheme="minorHAnsi"/>
                <w:bCs/>
              </w:rPr>
              <w:t>]</w:t>
            </w:r>
          </w:p>
          <w:p>
            <w:pPr>
              <w:pStyle w:val="ListParagraph"/>
              <w:widowControl w:val="false"/>
              <w:numPr>
                <w:ilvl w:val="0"/>
                <w:numId w:val="1"/>
              </w:numPr>
              <w:spacing w:beforeAutospacing="0" w:before="0" w:afterAutospacing="0" w:after="120"/>
              <w:ind w:left="405" w:hanging="0"/>
              <w:rPr>
                <w:color w:val="202529"/>
                <w:u w:val="none"/>
              </w:rPr>
            </w:pPr>
            <w:r>
              <w:rPr>
                <w:rFonts w:eastAsia="Calibri" w:eastAsiaTheme="minorHAnsi"/>
                <w:b/>
              </w:rPr>
              <w:t>Proposed Order on Motion, SHC-1302</w:t>
            </w:r>
            <w:r>
              <w:rPr>
                <w:rFonts w:eastAsia="Calibri" w:eastAsiaTheme="minorHAnsi"/>
              </w:rPr>
              <w:t xml:space="preserve"> </w:t>
            </w:r>
            <w:hyperlink r:id="rId90">
              <w:r>
                <w:rPr>
                  <w:rStyle w:val="InternetLink"/>
                  <w:rFonts w:eastAsia="Calibri" w:eastAsiaTheme="minorHAnsi"/>
                </w:rPr>
                <w:t>Word</w:t>
              </w:r>
            </w:hyperlink>
            <w:r>
              <w:rPr>
                <w:rFonts w:eastAsia="Calibri" w:eastAsiaTheme="minorHAnsi"/>
              </w:rPr>
              <w:t xml:space="preserve"> | </w:t>
            </w:r>
            <w:hyperlink r:id="rId91">
              <w:r>
                <w:rPr>
                  <w:rStyle w:val="InternetLink"/>
                  <w:rFonts w:eastAsia="Calibri" w:eastAsiaTheme="minorHAnsi"/>
                </w:rPr>
                <w:t>PDF</w:t>
              </w:r>
            </w:hyperlink>
          </w:p>
          <w:p>
            <w:pPr>
              <w:pStyle w:val="ListParagraph"/>
              <w:widowControl w:val="false"/>
              <w:numPr>
                <w:ilvl w:val="0"/>
                <w:numId w:val="1"/>
              </w:numPr>
              <w:spacing w:beforeAutospacing="0" w:before="0" w:afterAutospacing="0" w:after="120"/>
              <w:ind w:left="405" w:hanging="0"/>
              <w:rPr>
                <w:color w:val="202529"/>
                <w:u w:val="none"/>
              </w:rPr>
            </w:pPr>
            <w:r>
              <w:rPr>
                <w:rFonts w:eastAsia="Calibri" w:eastAsiaTheme="minorHAnsi"/>
                <w:b/>
                <w:bCs/>
                <w:color w:val="000000"/>
              </w:rPr>
              <w:t>Notice of Motion, SHC-1630</w:t>
            </w:r>
            <w:r>
              <w:rPr>
                <w:rFonts w:eastAsia="Calibri" w:eastAsiaTheme="minorHAnsi"/>
                <w:bCs/>
                <w:color w:val="000000"/>
              </w:rPr>
              <w:t xml:space="preserve"> </w:t>
            </w:r>
            <w:hyperlink r:id="rId92" w:tgtFrame="_blank">
              <w:r>
                <w:rPr>
                  <w:rStyle w:val="InternetLink"/>
                  <w:rFonts w:eastAsia="Calibri" w:eastAsiaTheme="minorHAnsi"/>
                  <w:color w:val="006699"/>
                </w:rPr>
                <w:t>Word</w:t>
              </w:r>
            </w:hyperlink>
            <w:r>
              <w:rPr>
                <w:rFonts w:eastAsia="Calibri" w:eastAsiaTheme="minorHAnsi"/>
                <w:color w:val="000000"/>
              </w:rPr>
              <w:t xml:space="preserve"> | </w:t>
            </w:r>
            <w:hyperlink r:id="rId93" w:tgtFrame="_blank">
              <w:r>
                <w:rPr>
                  <w:rStyle w:val="InternetLink"/>
                  <w:rFonts w:eastAsia="Calibri" w:eastAsiaTheme="minorHAnsi"/>
                  <w:color w:val="006699"/>
                </w:rPr>
                <w:t>PDF</w:t>
              </w:r>
            </w:hyperlink>
          </w:p>
          <w:p>
            <w:pPr>
              <w:pStyle w:val="Heading3"/>
              <w:numPr>
                <w:ilvl w:val="0"/>
                <w:numId w:val="0"/>
              </w:numPr>
              <w:outlineLvl w:val="2"/>
              <w:rPr/>
            </w:pPr>
            <w:r>
              <w:rPr/>
              <w:t>Watch</w:t>
            </w:r>
          </w:p>
          <w:p>
            <w:pPr>
              <w:pStyle w:val="Body"/>
              <w:spacing w:before="0" w:after="280"/>
              <w:rPr/>
            </w:pPr>
            <w:hyperlink r:id="rId94">
              <w:r>
                <w:rPr>
                  <w:b/>
                  <w:bCs/>
                  <w:color w:val="000000"/>
                </w:rPr>
                <w:t>Motions Part 1: How to Ask the Court for Something</w:t>
              </w:r>
              <w:r>
                <w:rPr>
                  <w:b/>
                  <w:color w:val="000000"/>
                </w:rPr>
                <w:t xml:space="preserve"> </w:t>
              </w:r>
              <w:r>
                <w:rPr>
                  <w:b/>
                  <w:color w:val="000000"/>
                </w:rPr>
                <mc:AlternateContent>
                  <mc:Choice Requires="wps">
                    <w:drawing>
                      <wp:inline distT="0" distB="0" distL="0" distR="0" wp14:anchorId="39D79583">
                        <wp:extent cx="238760" cy="238760"/>
                        <wp:effectExtent l="0" t="0" r="0" b="0"/>
                        <wp:docPr id="2" name=""/>
                        <a:graphic xmlns:a="http://schemas.openxmlformats.org/drawingml/2006/main">
                          <a:graphicData uri="http://schemas.microsoft.com/office/word/2010/wordprocessingShape">
                            <wps:wsp>
                              <wps:cNvSpPr/>
                              <wps:spPr>
                                <a:xfrm>
                                  <a:off x="0" y="0"/>
                                  <a:ext cx="237960" cy="2379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18.8pt;width:18.7pt;height:18.7pt;mso-position-vertical:top" wp14:anchorId="39D79583">
                        <w10:wrap type="none"/>
                        <v:fill o:detectmouseclick="t" on="false"/>
                        <v:stroke color="#3465a4" joinstyle="round" endcap="flat"/>
                      </v:rect>
                    </w:pict>
                  </mc:Fallback>
                </mc:AlternateContent>
              </w:r>
            </w:hyperlink>
          </w:p>
          <w:p>
            <w:pPr>
              <w:pStyle w:val="Heading3"/>
              <w:numPr>
                <w:ilvl w:val="0"/>
                <w:numId w:val="0"/>
              </w:numPr>
              <w:outlineLvl w:val="2"/>
              <w:rPr/>
            </w:pPr>
            <w:r>
              <w:rPr/>
              <w:t>Links in this step</w:t>
            </w:r>
          </w:p>
          <w:p>
            <w:pPr>
              <w:pStyle w:val="Body"/>
              <w:spacing w:before="280" w:after="280"/>
              <w:rPr/>
            </w:pPr>
            <w:r>
              <w:rPr>
                <w:b/>
              </w:rPr>
              <w:t>Motion and Affidavit to Set Aside the Judgment or Order, SHC-1548</w:t>
            </w:r>
            <w:r>
              <w:rPr/>
              <w:br/>
              <w:t xml:space="preserve">as a </w:t>
            </w:r>
            <w:hyperlink r:id="rId95">
              <w:r>
                <w:rPr>
                  <w:rStyle w:val="InternetLink"/>
                </w:rPr>
                <w:t>Word file</w:t>
              </w:r>
            </w:hyperlink>
            <w:r>
              <w:rPr/>
              <w:br/>
              <w:t>courts.alaska.gov/shc/family/docs/shc-1548.doc</w:t>
              <w:br/>
              <w:t xml:space="preserve">as a | </w:t>
            </w:r>
            <w:hyperlink r:id="rId96">
              <w:r>
                <w:rPr>
                  <w:rStyle w:val="InternetLink"/>
                </w:rPr>
                <w:t>PDF file</w:t>
              </w:r>
            </w:hyperlink>
            <w:r>
              <w:rPr/>
              <w:br/>
              <w:t>courts.alaska.gov/shc/family/docs/shc-1548n.pdf</w:t>
            </w:r>
          </w:p>
          <w:p>
            <w:pPr>
              <w:pStyle w:val="Body"/>
              <w:spacing w:before="280" w:after="280"/>
              <w:rPr/>
            </w:pPr>
            <w:r>
              <w:rPr>
                <w:b/>
                <w:bCs/>
              </w:rPr>
              <w:t>Self-Certification(No Notary Available), TF-835</w:t>
            </w:r>
            <w:r>
              <w:rPr>
                <w:bCs/>
              </w:rPr>
              <w:t xml:space="preserve"> [</w:t>
            </w:r>
            <w:hyperlink r:id="rId97">
              <w:r>
                <w:rPr>
                  <w:rStyle w:val="InternetLink"/>
                  <w:bCs/>
                </w:rPr>
                <w:t>Fill-In PDF</w:t>
              </w:r>
            </w:hyperlink>
            <w:r>
              <w:rPr>
                <w:bCs/>
              </w:rPr>
              <w:t>]</w:t>
            </w:r>
            <w:r>
              <w:rPr/>
              <w:br/>
              <w:t>public.courts.alaska.gov/web/forms/docs/tf-835.pdf</w:t>
            </w:r>
          </w:p>
          <w:p>
            <w:pPr>
              <w:pStyle w:val="Body"/>
              <w:spacing w:before="280" w:after="280"/>
              <w:rPr/>
            </w:pPr>
            <w:r>
              <w:rPr>
                <w:b/>
              </w:rPr>
              <w:t>Proposed Order on Motion, SHC-1302</w:t>
              <w:br/>
            </w:r>
            <w:r>
              <w:rPr/>
              <w:t xml:space="preserve">as a </w:t>
            </w:r>
            <w:hyperlink r:id="rId98">
              <w:r>
                <w:rPr>
                  <w:rStyle w:val="InternetLink"/>
                </w:rPr>
                <w:t>Word file</w:t>
              </w:r>
            </w:hyperlink>
            <w:r>
              <w:rPr/>
              <w:br/>
              <w:t xml:space="preserve">courts.alaska.gov/shc/family/docs/shc-1302.doc </w:t>
              <w:br/>
              <w:t xml:space="preserve">as a </w:t>
            </w:r>
            <w:hyperlink r:id="rId99">
              <w:r>
                <w:rPr>
                  <w:rStyle w:val="InternetLink"/>
                </w:rPr>
                <w:t>PDf file</w:t>
              </w:r>
            </w:hyperlink>
            <w:r>
              <w:rPr/>
              <w:br/>
              <w:t>courts.alaska.gov/shc/family/docs/shc-1302n.pdf</w:t>
            </w:r>
          </w:p>
          <w:p>
            <w:pPr>
              <w:pStyle w:val="Body"/>
              <w:spacing w:before="280" w:after="0"/>
              <w:rPr/>
            </w:pPr>
            <w:r>
              <w:rPr>
                <w:b/>
              </w:rPr>
              <w:t>Motions Part 1: How to Ask the Court for Something</w:t>
            </w:r>
            <w:r>
              <w:rPr/>
              <w:br/>
              <w:t>youtube.com/watch?v=2irmxT0_0EA</w:t>
            </w:r>
          </w:p>
        </w:tc>
      </w:tr>
      <w:tr>
        <w:trPr/>
        <w:tc>
          <w:tcPr>
            <w:tcW w:w="2901" w:type="dxa"/>
            <w:tcBorders>
              <w:top w:val="nil"/>
              <w:left w:val="nil"/>
              <w:bottom w:val="nil"/>
              <w:right w:val="nil"/>
            </w:tcBorders>
          </w:tcPr>
          <w:p>
            <w:pPr>
              <w:pStyle w:val="Body"/>
              <w:spacing w:before="0" w:after="0"/>
              <w:rPr/>
            </w:pPr>
            <w:r>
              <w:rPr>
                <w:shd w:fill="FFFFFF" w:val="clear"/>
              </w:rPr>
              <w:t>{%tr endif %}</w:t>
            </w:r>
          </w:p>
        </w:tc>
        <w:tc>
          <w:tcPr>
            <w:tcW w:w="7596" w:type="dxa"/>
            <w:tcBorders>
              <w:top w:val="nil"/>
              <w:left w:val="nil"/>
              <w:bottom w:val="nil"/>
              <w:right w:val="nil"/>
            </w:tcBorders>
            <w:tcMar>
              <w:top w:w="432" w:type="dxa"/>
            </w:tcMar>
          </w:tcPr>
          <w:p>
            <w:pPr>
              <w:pStyle w:val="Normal"/>
              <w:widowControl w:val="false"/>
              <w:spacing w:beforeAutospacing="0" w:before="0" w:afterAutospacing="0" w:after="0"/>
              <w:rPr>
                <w:rFonts w:eastAsia="Calibri" w:eastAsiaTheme="minorHAnsi"/>
              </w:rPr>
            </w:pPr>
            <w:r>
              <w:rPr>
                <w:rFonts w:eastAsia="Calibri" w:eastAsiaTheme="minorHAnsi"/>
              </w:rPr>
            </w:r>
          </w:p>
        </w:tc>
      </w:tr>
      <w:tr>
        <w:trPr/>
        <w:tc>
          <w:tcPr>
            <w:tcW w:w="2901" w:type="dxa"/>
            <w:tcBorders>
              <w:top w:val="nil"/>
              <w:left w:val="nil"/>
              <w:bottom w:val="nil"/>
              <w:right w:val="nil"/>
            </w:tcBorders>
          </w:tcPr>
          <w:p>
            <w:pPr>
              <w:pStyle w:val="Body"/>
              <w:spacing w:before="0" w:after="0"/>
              <w:rPr/>
            </w:pPr>
            <w:r>
              <w:rPr/>
              <w:t>{%tr if stage_of_default =='judgment entered' and (order_within_10_days or order_more_than_10_days) %}</w:t>
            </w:r>
          </w:p>
        </w:tc>
        <w:tc>
          <w:tcPr>
            <w:tcW w:w="7596" w:type="dxa"/>
            <w:tcBorders>
              <w:top w:val="nil"/>
              <w:left w:val="nil"/>
              <w:bottom w:val="nil"/>
              <w:right w:val="nil"/>
            </w:tcBorders>
            <w:tcMar>
              <w:top w:w="432" w:type="dxa"/>
            </w:tcMar>
          </w:tcPr>
          <w:p>
            <w:pPr>
              <w:pStyle w:val="Normal"/>
              <w:widowControl w:val="false"/>
              <w:spacing w:beforeAutospacing="0" w:before="0" w:afterAutospacing="0" w:after="0"/>
              <w:rPr>
                <w:rFonts w:eastAsia="Calibri" w:eastAsiaTheme="minorHAnsi"/>
              </w:rPr>
            </w:pPr>
            <w:r>
              <w:rPr>
                <w:rFonts w:eastAsia="Calibri" w:eastAsiaTheme="minorHAnsi"/>
              </w:rPr>
            </w:r>
          </w:p>
        </w:tc>
      </w:tr>
      <w:tr>
        <w:trPr/>
        <w:tc>
          <w:tcPr>
            <w:tcW w:w="2901" w:type="dxa"/>
            <w:tcBorders>
              <w:top w:val="nil"/>
              <w:left w:val="nil"/>
              <w:bottom w:val="nil"/>
              <w:right w:val="nil"/>
            </w:tcBorders>
          </w:tcPr>
          <w:p>
            <w:pPr>
              <w:pStyle w:val="Heading2"/>
              <w:numPr>
                <w:ilvl w:val="0"/>
                <w:numId w:val="0"/>
              </w:numPr>
              <w:outlineLvl w:val="1"/>
              <w:rPr/>
            </w:pPr>
            <w:r>
              <w:rPr>
                <w:rFonts w:eastAsia="Calibri"/>
              </w:rPr>
              <w:t xml:space="preserve">Step </w:t>
            </w:r>
            <w:r>
              <w:rPr>
                <w:rStyle w:val="NumChar"/>
                <w:rFonts w:eastAsia="Calibri"/>
              </w:rPr>
              <w:fldChar w:fldCharType="begin"/>
            </w:r>
            <w:r>
              <w:rPr>
                <w:rStyle w:val="NumChar"/>
                <w:rFonts w:eastAsia="Calibri"/>
              </w:rPr>
              <w:instrText> SEQ stepList \* ARABIC </w:instrText>
            </w:r>
            <w:r>
              <w:rPr>
                <w:rStyle w:val="NumChar"/>
                <w:rFonts w:eastAsia="Calibri"/>
              </w:rPr>
              <w:fldChar w:fldCharType="separate"/>
            </w:r>
            <w:r>
              <w:rPr>
                <w:rStyle w:val="NumChar"/>
                <w:rFonts w:eastAsia="Calibri"/>
              </w:rPr>
              <w:t>19</w:t>
            </w:r>
            <w:r>
              <w:rPr>
                <w:rStyle w:val="NumChar"/>
                <w:rFonts w:eastAsia="Calibri"/>
              </w:rPr>
              <w:fldChar w:fldCharType="end"/>
            </w:r>
            <w:r>
              <w:rPr>
                <w:rFonts w:eastAsia="Calibri"/>
              </w:rPr>
              <w:t xml:space="preserve">: </w:t>
            </w:r>
            <w:r>
              <w:rPr>
                <w:rFonts w:eastAsia="Calibri"/>
                <w:color w:val="FF0000"/>
              </w:rPr>
              <w:t>{% if motion_for_reconsideration %}</w:t>
            </w:r>
            <w:r>
              <w:rPr>
                <w:rFonts w:eastAsia="Calibri"/>
              </w:rPr>
              <w:t xml:space="preserve">File and serve your Motion to Reconsider </w:t>
            </w:r>
            <w:r>
              <w:rPr>
                <w:rFonts w:eastAsia="Calibri"/>
                <w:color w:val="FF0000"/>
              </w:rPr>
              <w:t>{% elif standing_order or set_aside %}</w:t>
            </w:r>
            <w:r>
              <w:rPr>
                <w:rFonts w:eastAsia="Calibri"/>
              </w:rPr>
              <w:t>File and serve your motion to Set Aside</w:t>
            </w:r>
            <w:r>
              <w:rPr>
                <w:rFonts w:eastAsia="Calibri"/>
                <w:color w:val="FF0000"/>
                <w:shd w:fill="FFFFFF" w:val="clear"/>
              </w:rPr>
              <w:t>{% endif %}</w:t>
            </w:r>
          </w:p>
        </w:tc>
        <w:tc>
          <w:tcPr>
            <w:tcW w:w="7596" w:type="dxa"/>
            <w:tcBorders>
              <w:top w:val="nil"/>
              <w:left w:val="nil"/>
              <w:bottom w:val="nil"/>
              <w:right w:val="nil"/>
            </w:tcBorders>
            <w:tcMar>
              <w:top w:w="432" w:type="dxa"/>
            </w:tcMar>
          </w:tcPr>
          <w:p>
            <w:pPr>
              <w:pStyle w:val="Body"/>
              <w:spacing w:before="0" w:after="280"/>
              <w:rPr/>
            </w:pPr>
            <w:r>
              <w:rPr/>
              <w:t>Make 2 copies of your motion.  Keep 1 copy for your own records.</w:t>
            </w:r>
          </w:p>
          <w:p>
            <w:pPr>
              <w:pStyle w:val="Body"/>
              <w:spacing w:before="280" w:after="280"/>
              <w:rPr/>
            </w:pPr>
            <w:r>
              <w:rPr/>
              <w:t>You must give the other parent (or their lawyer if they have one) 1 copy of everything you file with the court.</w:t>
            </w:r>
          </w:p>
          <w:p>
            <w:pPr>
              <w:pStyle w:val="Body"/>
              <w:spacing w:before="280" w:after="280"/>
              <w:rPr/>
            </w:pPr>
            <w:r>
              <w:rPr/>
              <w:t xml:space="preserve"> </w:t>
            </w:r>
            <w:r>
              <w:rPr/>
              <w:t>You can mail or hand deliver it.</w:t>
            </w:r>
          </w:p>
          <w:p>
            <w:pPr>
              <w:pStyle w:val="Body"/>
              <w:spacing w:before="280" w:after="280"/>
              <w:rPr/>
            </w:pPr>
            <w:r>
              <w:rPr/>
              <w:t>Do this the day you file your motion. This is called “serving” the other side.</w:t>
            </w:r>
          </w:p>
          <w:p>
            <w:pPr>
              <w:pStyle w:val="Body"/>
              <w:spacing w:before="0" w:after="280"/>
              <w:rPr/>
            </w:pPr>
            <w:r>
              <w:rPr/>
              <w:t xml:space="preserve">You have to write how you serve the other parent on your </w:t>
            </w:r>
            <w:commentRangeStart w:id="10"/>
            <w:r>
              <w:rPr/>
              <w:t>motion</w:t>
            </w:r>
            <w:r>
              <w:rPr/>
            </w:r>
            <w:commentRangeEnd w:id="10"/>
            <w:r>
              <w:commentReference w:id="10"/>
            </w:r>
            <w:r>
              <w:rPr/>
              <w:t>.</w:t>
            </w:r>
          </w:p>
          <w:p>
            <w:pPr>
              <w:pStyle w:val="Body"/>
              <w:spacing w:before="280" w:after="280"/>
              <w:rPr/>
            </w:pPr>
            <w:r>
              <w:rPr/>
              <w:t>{%p if type_of_interim_order in('motion', 'standing order') %}</w:t>
            </w:r>
          </w:p>
          <w:p>
            <w:pPr>
              <w:pStyle w:val="Body"/>
              <w:spacing w:before="0" w:after="280"/>
              <w:rPr/>
            </w:pPr>
            <w:r>
              <w:rPr/>
              <w:t>File the original with the court.</w:t>
            </w:r>
            <w:r>
              <w:rPr/>
              <w:commentReference w:id="11"/>
            </w:r>
          </w:p>
          <w:p>
            <w:pPr>
              <w:pStyle w:val="Body"/>
              <w:spacing w:before="280" w:after="280"/>
              <w:rPr/>
            </w:pPr>
            <w:r>
              <w:rPr/>
              <w:t xml:space="preserve">See </w:t>
            </w:r>
            <w:r>
              <w:fldChar w:fldCharType="begin"/>
            </w:r>
            <w:r>
              <w:rPr>
                <w:rStyle w:val="InternetLink"/>
              </w:rPr>
              <w:instrText> HYPERLINK "http://courts.alaska.gov/shc/family/serve.htm" \l "9"</w:instrText>
            </w:r>
            <w:r>
              <w:rPr>
                <w:rStyle w:val="InternetLink"/>
              </w:rPr>
              <w:fldChar w:fldCharType="separate"/>
            </w:r>
            <w:r>
              <w:rPr>
                <w:rStyle w:val="InternetLink"/>
              </w:rPr>
              <w:t>How do I serve answers motions oppositions and other documents?</w:t>
            </w:r>
            <w:r>
              <w:rPr>
                <w:rStyle w:val="InternetLink"/>
              </w:rPr>
              <w:fldChar w:fldCharType="end"/>
            </w:r>
            <w:r>
              <w:rPr/>
              <w:t xml:space="preserve"> On the court website.</w:t>
            </w:r>
          </w:p>
          <w:p>
            <w:pPr>
              <w:pStyle w:val="Heading3"/>
              <w:numPr>
                <w:ilvl w:val="0"/>
                <w:numId w:val="0"/>
              </w:numPr>
              <w:outlineLvl w:val="2"/>
              <w:rPr/>
            </w:pPr>
            <w:r>
              <w:rPr/>
              <w:t>Links in this step</w:t>
            </w:r>
          </w:p>
          <w:p>
            <w:pPr>
              <w:pStyle w:val="Body"/>
              <w:spacing w:before="280" w:after="280"/>
              <w:rPr/>
            </w:pPr>
            <w:r>
              <w:rPr>
                <w:b/>
              </w:rPr>
              <w:t>How do I serve answers motions oppositions and other documents?</w:t>
            </w:r>
            <w:r>
              <w:rPr/>
              <w:br/>
              <w:t>courts.alaska.gov/shc/family/serve.htm#9</w:t>
            </w:r>
          </w:p>
          <w:p>
            <w:pPr>
              <w:pStyle w:val="Body"/>
              <w:spacing w:before="280" w:after="0"/>
              <w:rPr/>
            </w:pPr>
            <w:r>
              <w:rPr>
                <w:color w:val="FFC000"/>
              </w:rPr>
              <w:t>{%p endif %}</w:t>
            </w:r>
          </w:p>
        </w:tc>
      </w:tr>
      <w:tr>
        <w:trPr/>
        <w:tc>
          <w:tcPr>
            <w:tcW w:w="2901" w:type="dxa"/>
            <w:tcBorders>
              <w:top w:val="nil"/>
              <w:left w:val="nil"/>
              <w:bottom w:val="nil"/>
              <w:right w:val="nil"/>
            </w:tcBorders>
          </w:tcPr>
          <w:p>
            <w:pPr>
              <w:pStyle w:val="Body"/>
              <w:spacing w:before="0" w:after="0"/>
              <w:rPr/>
            </w:pPr>
            <w:r>
              <w:rPr>
                <w:shd w:fill="FFFFFF" w:val="clear"/>
              </w:rPr>
              <w:t>{%tr endif %}</w:t>
            </w:r>
          </w:p>
        </w:tc>
        <w:tc>
          <w:tcPr>
            <w:tcW w:w="7596" w:type="dxa"/>
            <w:tcBorders>
              <w:top w:val="nil"/>
              <w:left w:val="nil"/>
              <w:bottom w:val="nil"/>
              <w:right w:val="nil"/>
            </w:tcBorders>
            <w:tcMar>
              <w:top w:w="432" w:type="dxa"/>
            </w:tcMar>
          </w:tcPr>
          <w:p>
            <w:pPr>
              <w:pStyle w:val="Normal"/>
              <w:widowControl w:val="false"/>
              <w:spacing w:beforeAutospacing="0" w:before="0" w:afterAutospacing="0" w:after="0"/>
              <w:rPr>
                <w:rFonts w:eastAsia="Calibri" w:eastAsiaTheme="minorHAnsi"/>
              </w:rPr>
            </w:pPr>
            <w:r>
              <w:rPr>
                <w:rFonts w:eastAsia="Calibri" w:eastAsiaTheme="minorHAnsi"/>
              </w:rPr>
            </w:r>
          </w:p>
        </w:tc>
      </w:tr>
      <w:tr>
        <w:trPr/>
        <w:tc>
          <w:tcPr>
            <w:tcW w:w="2901" w:type="dxa"/>
            <w:tcBorders>
              <w:top w:val="nil"/>
              <w:left w:val="nil"/>
              <w:bottom w:val="nil"/>
              <w:right w:val="nil"/>
            </w:tcBorders>
          </w:tcPr>
          <w:p>
            <w:pPr>
              <w:pStyle w:val="Body"/>
              <w:spacing w:before="0" w:after="0"/>
              <w:rPr>
                <w:highlight w:val="white"/>
              </w:rPr>
            </w:pPr>
            <w:r>
              <w:rPr/>
              <w:t>{%tr if motion_for_reconsideration %}</w:t>
            </w:r>
          </w:p>
        </w:tc>
        <w:tc>
          <w:tcPr>
            <w:tcW w:w="7596" w:type="dxa"/>
            <w:tcBorders>
              <w:top w:val="nil"/>
              <w:left w:val="nil"/>
              <w:bottom w:val="nil"/>
              <w:right w:val="nil"/>
            </w:tcBorders>
            <w:tcMar>
              <w:top w:w="432" w:type="dxa"/>
            </w:tcMar>
          </w:tcPr>
          <w:p>
            <w:pPr>
              <w:pStyle w:val="Normal"/>
              <w:widowControl w:val="false"/>
              <w:spacing w:beforeAutospacing="0" w:before="0" w:afterAutospacing="0" w:after="0"/>
              <w:rPr>
                <w:rFonts w:eastAsia="Calibri" w:eastAsiaTheme="minorHAnsi"/>
              </w:rPr>
            </w:pPr>
            <w:r>
              <w:rPr>
                <w:rFonts w:eastAsia="Calibri" w:eastAsiaTheme="minorHAnsi"/>
              </w:rPr>
            </w:r>
          </w:p>
        </w:tc>
      </w:tr>
      <w:tr>
        <w:trPr/>
        <w:tc>
          <w:tcPr>
            <w:tcW w:w="2901" w:type="dxa"/>
            <w:tcBorders>
              <w:top w:val="nil"/>
              <w:left w:val="nil"/>
              <w:bottom w:val="nil"/>
              <w:right w:val="nil"/>
            </w:tcBorders>
          </w:tcPr>
          <w:p>
            <w:pPr>
              <w:pStyle w:val="Heading2"/>
              <w:numPr>
                <w:ilvl w:val="0"/>
                <w:numId w:val="0"/>
              </w:numPr>
              <w:outlineLvl w:val="1"/>
              <w:rPr/>
            </w:pPr>
            <w:r>
              <w:rPr>
                <w:rFonts w:eastAsia="Calibri"/>
              </w:rPr>
              <w:t xml:space="preserve">Step </w:t>
            </w:r>
            <w:r>
              <w:rPr>
                <w:rStyle w:val="NumChar"/>
                <w:rFonts w:eastAsia="Calibri"/>
              </w:rPr>
              <w:fldChar w:fldCharType="begin"/>
            </w:r>
            <w:r>
              <w:rPr>
                <w:rStyle w:val="NumChar"/>
                <w:rFonts w:eastAsia="Calibri"/>
              </w:rPr>
              <w:instrText> SEQ stepList \* ARABIC </w:instrText>
            </w:r>
            <w:r>
              <w:rPr>
                <w:rStyle w:val="NumChar"/>
                <w:rFonts w:eastAsia="Calibri"/>
              </w:rPr>
              <w:fldChar w:fldCharType="separate"/>
            </w:r>
            <w:r>
              <w:rPr>
                <w:rStyle w:val="NumChar"/>
                <w:rFonts w:eastAsia="Calibri"/>
              </w:rPr>
              <w:t>20</w:t>
            </w:r>
            <w:r>
              <w:rPr>
                <w:rStyle w:val="NumChar"/>
                <w:rFonts w:eastAsia="Calibri"/>
              </w:rPr>
              <w:fldChar w:fldCharType="end"/>
            </w:r>
            <w:r>
              <w:rPr>
                <w:rFonts w:eastAsia="Calibri"/>
              </w:rPr>
              <w:t xml:space="preserve">: What to expect after you file your </w:t>
            </w:r>
            <w:r>
              <w:rPr>
                <w:rFonts w:eastAsia="Calibri"/>
                <w:iCs/>
              </w:rPr>
              <w:t xml:space="preserve">Motion for Reconsideration </w:t>
            </w:r>
          </w:p>
          <w:p>
            <w:pPr>
              <w:pStyle w:val="Heading2"/>
              <w:numPr>
                <w:ilvl w:val="0"/>
                <w:numId w:val="0"/>
              </w:numPr>
              <w:outlineLvl w:val="1"/>
              <w:rPr>
                <w:rFonts w:eastAsia="Calibri"/>
              </w:rPr>
            </w:pPr>
            <w:r>
              <w:rPr>
                <w:rFonts w:eastAsia="Calibri"/>
              </w:rPr>
            </w:r>
          </w:p>
        </w:tc>
        <w:tc>
          <w:tcPr>
            <w:tcW w:w="7596" w:type="dxa"/>
            <w:tcBorders>
              <w:top w:val="nil"/>
              <w:left w:val="nil"/>
              <w:bottom w:val="nil"/>
              <w:right w:val="nil"/>
            </w:tcBorders>
            <w:tcMar>
              <w:top w:w="432" w:type="dxa"/>
            </w:tcMar>
          </w:tcPr>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 xml:space="preserve">The other parent should not respond to a </w:t>
            </w:r>
            <w:r>
              <w:rPr>
                <w:rFonts w:eastAsia="Calibri" w:eastAsiaTheme="minorHAnsi"/>
                <w:b/>
              </w:rPr>
              <w:t>Motion for Reconsideration</w:t>
            </w:r>
            <w:r>
              <w:rPr>
                <w:rFonts w:eastAsia="Calibri" w:eastAsiaTheme="minorHAnsi"/>
              </w:rPr>
              <w:t xml:space="preserve"> unless the court asks for a response.</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There will not be a hearing.</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 xml:space="preserve">The court may write a decision, but if the court does not issue a decision 30 days after the motion or response was filed, </w:t>
            </w:r>
            <w:r>
              <w:rPr>
                <w:rFonts w:eastAsia="Calibri" w:eastAsiaTheme="minorHAnsi"/>
                <w:b/>
              </w:rPr>
              <w:t>whichever is later,</w:t>
            </w:r>
            <w:r>
              <w:rPr>
                <w:rFonts w:eastAsia="Calibri" w:eastAsiaTheme="minorHAnsi"/>
              </w:rPr>
              <w:t xml:space="preserve"> the </w:t>
            </w:r>
            <w:r>
              <w:rPr>
                <w:rFonts w:eastAsia="Calibri" w:eastAsiaTheme="minorHAnsi"/>
                <w:b/>
              </w:rPr>
              <w:t>Motion for Reconsideration</w:t>
            </w:r>
            <w:r>
              <w:rPr>
                <w:rFonts w:eastAsia="Calibri" w:eastAsiaTheme="minorHAnsi"/>
              </w:rPr>
              <w:t xml:space="preserve"> is denied, which means the original decision is not changed.</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 xml:space="preserve">If the court grants the </w:t>
            </w:r>
            <w:r>
              <w:rPr>
                <w:rFonts w:eastAsia="Calibri" w:eastAsiaTheme="minorHAnsi"/>
                <w:b/>
              </w:rPr>
              <w:t>Motion for Reconsideration</w:t>
            </w:r>
            <w:r>
              <w:rPr>
                <w:rFonts w:eastAsia="Calibri" w:eastAsiaTheme="minorHAnsi"/>
              </w:rPr>
              <w:t xml:space="preserve">, it will either enter a new order or ask both parents for more information.  </w:t>
            </w:r>
          </w:p>
        </w:tc>
      </w:tr>
      <w:tr>
        <w:trPr/>
        <w:tc>
          <w:tcPr>
            <w:tcW w:w="2901" w:type="dxa"/>
            <w:tcBorders>
              <w:top w:val="nil"/>
              <w:left w:val="nil"/>
              <w:bottom w:val="nil"/>
              <w:right w:val="nil"/>
            </w:tcBorders>
          </w:tcPr>
          <w:p>
            <w:pPr>
              <w:pStyle w:val="Body"/>
              <w:spacing w:before="0" w:after="0"/>
              <w:rPr>
                <w:highlight w:val="white"/>
              </w:rPr>
            </w:pPr>
            <w:r>
              <w:rPr>
                <w:shd w:fill="FFFFFF" w:val="clear"/>
              </w:rPr>
              <w:t>{%tr endif %}</w:t>
            </w:r>
          </w:p>
        </w:tc>
        <w:tc>
          <w:tcPr>
            <w:tcW w:w="7596" w:type="dxa"/>
            <w:tcBorders>
              <w:top w:val="nil"/>
              <w:left w:val="nil"/>
              <w:bottom w:val="nil"/>
              <w:right w:val="nil"/>
            </w:tcBorders>
            <w:tcMar>
              <w:top w:w="432" w:type="dxa"/>
            </w:tcMar>
          </w:tcPr>
          <w:p>
            <w:pPr>
              <w:pStyle w:val="Normal"/>
              <w:widowControl w:val="false"/>
              <w:spacing w:beforeAutospacing="0" w:before="0" w:afterAutospacing="0" w:after="0"/>
              <w:rPr>
                <w:rFonts w:eastAsia="Calibri" w:eastAsiaTheme="minorHAnsi"/>
              </w:rPr>
            </w:pPr>
            <w:r>
              <w:rPr>
                <w:rFonts w:eastAsia="Calibri" w:eastAsiaTheme="minorHAnsi"/>
              </w:rPr>
            </w:r>
          </w:p>
        </w:tc>
      </w:tr>
      <w:tr>
        <w:trPr/>
        <w:tc>
          <w:tcPr>
            <w:tcW w:w="2901" w:type="dxa"/>
            <w:tcBorders>
              <w:top w:val="nil"/>
              <w:left w:val="nil"/>
              <w:bottom w:val="nil"/>
              <w:right w:val="nil"/>
            </w:tcBorders>
          </w:tcPr>
          <w:p>
            <w:pPr>
              <w:pStyle w:val="Body"/>
              <w:spacing w:before="0" w:after="0"/>
              <w:rPr>
                <w:highlight w:val="white"/>
              </w:rPr>
            </w:pPr>
            <w:r>
              <w:rPr/>
              <w:t>{%tr if parents_agree_documents %}</w:t>
            </w:r>
          </w:p>
        </w:tc>
        <w:tc>
          <w:tcPr>
            <w:tcW w:w="7596" w:type="dxa"/>
            <w:tcBorders>
              <w:top w:val="nil"/>
              <w:left w:val="nil"/>
              <w:bottom w:val="nil"/>
              <w:right w:val="nil"/>
            </w:tcBorders>
            <w:tcMar>
              <w:top w:w="432" w:type="dxa"/>
            </w:tcMar>
          </w:tcPr>
          <w:p>
            <w:pPr>
              <w:pStyle w:val="Normal"/>
              <w:widowControl w:val="false"/>
              <w:spacing w:beforeAutospacing="0" w:before="0" w:afterAutospacing="0" w:after="0"/>
              <w:rPr>
                <w:rFonts w:eastAsia="Calibri" w:eastAsiaTheme="minorHAnsi"/>
              </w:rPr>
            </w:pPr>
            <w:r>
              <w:rPr>
                <w:rFonts w:eastAsia="Calibri" w:eastAsiaTheme="minorHAnsi"/>
              </w:rPr>
            </w:r>
          </w:p>
        </w:tc>
      </w:tr>
      <w:tr>
        <w:trPr/>
        <w:tc>
          <w:tcPr>
            <w:tcW w:w="2901" w:type="dxa"/>
            <w:tcBorders>
              <w:top w:val="nil"/>
              <w:left w:val="nil"/>
              <w:bottom w:val="nil"/>
              <w:right w:val="nil"/>
            </w:tcBorders>
          </w:tcPr>
          <w:p>
            <w:pPr>
              <w:pStyle w:val="Heading2"/>
              <w:numPr>
                <w:ilvl w:val="0"/>
                <w:numId w:val="0"/>
              </w:numPr>
              <w:outlineLvl w:val="1"/>
              <w:rPr>
                <w:highlight w:val="white"/>
              </w:rPr>
            </w:pPr>
            <w:r>
              <w:rPr>
                <w:rFonts w:eastAsia="Calibri"/>
                <w:shd w:fill="FFFFFF" w:val="clear"/>
              </w:rPr>
              <w:t xml:space="preserve">Step </w:t>
            </w:r>
            <w:r>
              <w:rPr>
                <w:rFonts w:eastAsia="Calibri"/>
                <w:shd w:fill="FFFFFF" w:val="clear"/>
              </w:rPr>
              <w:fldChar w:fldCharType="begin"/>
            </w:r>
            <w:r>
              <w:rPr>
                <w:shd w:fill="FFFFFF" w:val="clear"/>
                <w:rFonts w:eastAsia="Calibri"/>
              </w:rPr>
              <w:instrText> SEQ stepList \* ARABIC </w:instrText>
            </w:r>
            <w:r>
              <w:rPr>
                <w:shd w:fill="FFFFFF" w:val="clear"/>
                <w:rFonts w:eastAsia="Calibri"/>
              </w:rPr>
              <w:fldChar w:fldCharType="separate"/>
            </w:r>
            <w:r>
              <w:rPr>
                <w:shd w:fill="FFFFFF" w:val="clear"/>
                <w:rFonts w:eastAsia="Calibri"/>
              </w:rPr>
              <w:t>21</w:t>
            </w:r>
            <w:r>
              <w:rPr>
                <w:shd w:fill="FFFFFF" w:val="clear"/>
                <w:rFonts w:eastAsia="Calibri"/>
              </w:rPr>
              <w:fldChar w:fldCharType="end"/>
            </w:r>
            <w:r>
              <w:rPr>
                <w:rFonts w:eastAsia="Calibri"/>
                <w:shd w:fill="FFFFFF" w:val="clear"/>
              </w:rPr>
              <w:t>:</w:t>
            </w:r>
            <w:r>
              <w:rPr>
                <w:rFonts w:eastAsia="Calibri"/>
              </w:rPr>
              <w:t xml:space="preserve"> Fill out the forms to start your uncontested custody case</w:t>
            </w:r>
            <w:r>
              <w:rPr>
                <w:rFonts w:eastAsia="Calibri"/>
                <w:shd w:fill="FFFFFF" w:val="clear"/>
              </w:rPr>
              <w:t xml:space="preserve"> </w:t>
            </w:r>
          </w:p>
        </w:tc>
        <w:tc>
          <w:tcPr>
            <w:tcW w:w="7596" w:type="dxa"/>
            <w:tcBorders>
              <w:top w:val="nil"/>
              <w:left w:val="nil"/>
              <w:bottom w:val="nil"/>
              <w:right w:val="nil"/>
            </w:tcBorders>
            <w:tcMar>
              <w:top w:w="432" w:type="dxa"/>
            </w:tcMar>
          </w:tcPr>
          <w:p>
            <w:pPr>
              <w:pStyle w:val="Body"/>
              <w:spacing w:before="0" w:after="280"/>
              <w:rPr/>
            </w:pPr>
            <w:r>
              <w:rPr/>
              <w:t>If you and the other parent agree on everything (a parenting plan including decision-making and schedule, paternity, and child support), you can fill out forms to start the case together.  This is called an uncontested case.</w:t>
            </w:r>
          </w:p>
          <w:p>
            <w:pPr>
              <w:pStyle w:val="Body"/>
              <w:spacing w:before="280" w:after="280"/>
              <w:rPr/>
            </w:pPr>
            <w:r>
              <w:rPr/>
              <w:t>You will not know your case number until you file your documents with the court.  You can write the case number on all your forms then.</w:t>
            </w:r>
          </w:p>
          <w:p>
            <w:pPr>
              <w:pStyle w:val="Heading3"/>
              <w:numPr>
                <w:ilvl w:val="0"/>
                <w:numId w:val="0"/>
              </w:numPr>
              <w:outlineLvl w:val="2"/>
              <w:rPr/>
            </w:pPr>
            <w:r>
              <w:rPr/>
              <w:t>Required forms – 1 copy that both parents sign if signatures are needed</w:t>
            </w:r>
          </w:p>
          <w:p>
            <w:pPr>
              <w:pStyle w:val="ListParagraph"/>
              <w:widowControl w:val="false"/>
              <w:numPr>
                <w:ilvl w:val="0"/>
                <w:numId w:val="1"/>
              </w:numPr>
              <w:spacing w:beforeAutospacing="0" w:before="54" w:afterAutospacing="0" w:after="0"/>
              <w:ind w:left="405" w:hanging="0"/>
              <w:rPr/>
            </w:pPr>
            <w:r>
              <w:rPr>
                <w:rFonts w:eastAsia="Calibri" w:eastAsiaTheme="minorHAnsi"/>
                <w:b/>
              </w:rPr>
              <w:t>Uncontested Complaint for Custody of Minor Children</w:t>
            </w:r>
            <w:r>
              <w:rPr>
                <w:rFonts w:eastAsia="Calibri" w:eastAsiaTheme="minorHAnsi"/>
              </w:rPr>
              <w:t xml:space="preserve">, SHC-118 </w:t>
              <w:br/>
              <w:t xml:space="preserve">as a </w:t>
            </w:r>
            <w:hyperlink r:id="rId100">
              <w:r>
                <w:rPr>
                  <w:rStyle w:val="InternetLink"/>
                  <w:rFonts w:eastAsia="Calibri" w:eastAsiaTheme="minorHAnsi"/>
                </w:rPr>
                <w:t>Word</w:t>
              </w:r>
            </w:hyperlink>
            <w:r>
              <w:rPr>
                <w:rFonts w:eastAsia="Calibri" w:eastAsiaTheme="minorHAnsi"/>
              </w:rPr>
              <w:t xml:space="preserve"> file</w:t>
              <w:br/>
              <w:t>courts.alaska.gov/shc/family/docs/shc-118.doc</w:t>
              <w:br/>
              <w:t>as a |</w:t>
            </w:r>
            <w:hyperlink r:id="rId101">
              <w:r>
                <w:rPr>
                  <w:rStyle w:val="InternetLink"/>
                  <w:rFonts w:eastAsia="Calibri" w:eastAsiaTheme="minorHAnsi"/>
                </w:rPr>
                <w:t>PDF</w:t>
              </w:r>
            </w:hyperlink>
            <w:r>
              <w:rPr>
                <w:rFonts w:eastAsia="Calibri" w:eastAsiaTheme="minorHAnsi"/>
              </w:rPr>
              <w:br/>
              <w:t>courts.alaska.gov/shc/family/docs/shc-118n.pdf</w:t>
            </w:r>
          </w:p>
          <w:p>
            <w:pPr>
              <w:pStyle w:val="ListParagraph"/>
              <w:widowControl w:val="false"/>
              <w:numPr>
                <w:ilvl w:val="1"/>
                <w:numId w:val="1"/>
              </w:numPr>
              <w:spacing w:beforeAutospacing="0" w:before="54" w:afterAutospacing="0" w:after="0"/>
              <w:ind w:left="793" w:hanging="360"/>
              <w:rPr>
                <w:rFonts w:eastAsia="Calibri" w:eastAsiaTheme="minorHAnsi"/>
              </w:rPr>
            </w:pPr>
            <w:r>
              <w:rPr>
                <w:rFonts w:eastAsia="Calibri" w:eastAsiaTheme="minorHAnsi"/>
              </w:rPr>
              <w:t>Print your name, address and phone number in the upper left-hand corner of the first page.</w:t>
            </w:r>
          </w:p>
          <w:p>
            <w:pPr>
              <w:pStyle w:val="ListParagraph"/>
              <w:widowControl w:val="false"/>
              <w:numPr>
                <w:ilvl w:val="1"/>
                <w:numId w:val="1"/>
              </w:numPr>
              <w:spacing w:beforeAutospacing="0" w:before="54" w:afterAutospacing="0" w:after="0"/>
              <w:ind w:left="793" w:hanging="360"/>
              <w:rPr>
                <w:rFonts w:eastAsia="Calibri" w:eastAsiaTheme="minorHAnsi"/>
              </w:rPr>
            </w:pPr>
            <w:r>
              <w:rPr>
                <w:rFonts w:eastAsia="Calibri" w:eastAsiaTheme="minorHAnsi"/>
              </w:rPr>
              <w:t>In the caption, print your name above “Plaintiff” and the other parent’s name above “Defendant.”</w:t>
            </w:r>
          </w:p>
          <w:p>
            <w:pPr>
              <w:pStyle w:val="ListParagraph"/>
              <w:widowControl w:val="false"/>
              <w:numPr>
                <w:ilvl w:val="1"/>
                <w:numId w:val="1"/>
              </w:numPr>
              <w:spacing w:beforeAutospacing="0" w:before="0" w:afterAutospacing="0" w:after="120"/>
              <w:ind w:left="793" w:hanging="360"/>
              <w:rPr>
                <w:rFonts w:eastAsia="Calibri" w:eastAsiaTheme="minorHAnsi"/>
              </w:rPr>
            </w:pPr>
            <w:r>
              <w:rPr>
                <w:rFonts w:eastAsia="Calibri" w:eastAsiaTheme="minorHAnsi"/>
              </w:rPr>
              <w:t>Follow the directions on the form and fill out every section.</w:t>
            </w:r>
          </w:p>
          <w:p>
            <w:pPr>
              <w:pStyle w:val="ListParagraph"/>
              <w:widowControl w:val="false"/>
              <w:numPr>
                <w:ilvl w:val="0"/>
                <w:numId w:val="1"/>
              </w:numPr>
              <w:tabs>
                <w:tab w:val="clear" w:pos="720"/>
                <w:tab w:val="left" w:pos="3996" w:leader="none"/>
              </w:tabs>
              <w:spacing w:beforeAutospacing="0" w:before="0" w:afterAutospacing="0" w:after="120"/>
              <w:ind w:left="405" w:hanging="0"/>
              <w:rPr/>
            </w:pPr>
            <w:r>
              <w:rPr>
                <w:rFonts w:eastAsia="Calibri" w:eastAsiaTheme="minorHAnsi"/>
                <w:b/>
              </w:rPr>
              <w:t>Joint Motion to Put Settlement on the Record, SHC-1063</w:t>
              <w:br/>
            </w:r>
            <w:r>
              <w:rPr>
                <w:rFonts w:eastAsia="Calibri" w:eastAsiaTheme="minorHAnsi"/>
              </w:rPr>
              <w:t xml:space="preserve">as a </w:t>
            </w:r>
            <w:hyperlink r:id="rId102">
              <w:r>
                <w:rPr>
                  <w:rStyle w:val="InternetLink"/>
                  <w:rFonts w:eastAsia="Calibri" w:eastAsiaTheme="minorHAnsi"/>
                </w:rPr>
                <w:t>Word</w:t>
              </w:r>
            </w:hyperlink>
            <w:r>
              <w:rPr>
                <w:rFonts w:eastAsia="Calibri" w:eastAsiaTheme="minorHAnsi"/>
              </w:rPr>
              <w:t xml:space="preserve"> file</w:t>
              <w:br/>
              <w:t>courts.alaska.gov/shc/family/docs/shc-1063.doc</w:t>
              <w:br/>
              <w:t xml:space="preserve">as a </w:t>
            </w:r>
            <w:hyperlink r:id="rId103">
              <w:r>
                <w:rPr>
                  <w:rStyle w:val="InternetLink"/>
                  <w:rFonts w:eastAsia="Calibri" w:eastAsiaTheme="minorHAnsi"/>
                </w:rPr>
                <w:t>PDF</w:t>
              </w:r>
            </w:hyperlink>
            <w:r>
              <w:rPr>
                <w:rFonts w:eastAsia="Calibri" w:eastAsiaTheme="minorHAnsi"/>
              </w:rPr>
              <w:br/>
              <w:t>courts.alaska.gov/shc/family/docs/shc-1063n.pdf</w:t>
            </w:r>
          </w:p>
          <w:p>
            <w:pPr>
              <w:pStyle w:val="ListParagraph"/>
              <w:widowControl w:val="false"/>
              <w:numPr>
                <w:ilvl w:val="0"/>
                <w:numId w:val="1"/>
              </w:numPr>
              <w:tabs>
                <w:tab w:val="clear" w:pos="720"/>
                <w:tab w:val="left" w:pos="3996" w:leader="none"/>
              </w:tabs>
              <w:spacing w:beforeAutospacing="0" w:before="0" w:afterAutospacing="0" w:after="120"/>
              <w:ind w:left="405" w:hanging="0"/>
              <w:rPr/>
            </w:pPr>
            <w:r>
              <w:rPr>
                <w:rFonts w:eastAsia="Calibri" w:eastAsiaTheme="minorHAnsi"/>
                <w:b/>
              </w:rPr>
              <w:t>Case description form</w:t>
            </w:r>
            <w:r>
              <w:rPr>
                <w:rFonts w:eastAsia="Calibri" w:eastAsiaTheme="minorHAnsi"/>
              </w:rPr>
              <w:t xml:space="preserve">, </w:t>
            </w:r>
            <w:hyperlink r:id="rId104">
              <w:r>
                <w:rPr>
                  <w:rStyle w:val="InternetLink"/>
                  <w:rFonts w:eastAsia="Calibri" w:eastAsiaTheme="minorHAnsi"/>
                </w:rPr>
                <w:t>CIV-125S</w:t>
              </w:r>
            </w:hyperlink>
            <w:r>
              <w:rPr>
                <w:rFonts w:eastAsia="Calibri" w:eastAsiaTheme="minorHAnsi"/>
              </w:rPr>
              <w:br/>
              <w:t>public.courts.alaska.gov/web/forms/docs/civ-125s.pdf</w:t>
            </w:r>
          </w:p>
          <w:p>
            <w:pPr>
              <w:pStyle w:val="Heading3"/>
              <w:numPr>
                <w:ilvl w:val="0"/>
                <w:numId w:val="0"/>
              </w:numPr>
              <w:outlineLvl w:val="2"/>
              <w:rPr/>
            </w:pPr>
            <w:r>
              <w:rPr/>
              <w:t>Required forms – 2 copies (each parent fills out and signs a separate copy)</w:t>
            </w:r>
          </w:p>
          <w:p>
            <w:pPr>
              <w:pStyle w:val="ListParagraph"/>
              <w:widowControl w:val="false"/>
              <w:numPr>
                <w:ilvl w:val="0"/>
                <w:numId w:val="1"/>
              </w:numPr>
              <w:spacing w:beforeAutospacing="0" w:before="0" w:afterAutospacing="0" w:after="120"/>
              <w:ind w:left="405" w:hanging="0"/>
              <w:rPr/>
            </w:pPr>
            <w:r>
              <w:rPr>
                <w:rFonts w:eastAsia="Calibri" w:eastAsiaTheme="minorHAnsi"/>
                <w:b/>
              </w:rPr>
              <w:t xml:space="preserve">Child Custody Jurisdiction Affidavit, </w:t>
            </w:r>
            <w:hyperlink r:id="rId105">
              <w:r>
                <w:rPr>
                  <w:rStyle w:val="InternetLink"/>
                  <w:rFonts w:eastAsia="Calibri" w:eastAsiaTheme="minorHAnsi"/>
                  <w:b/>
                </w:rPr>
                <w:t>DR-150</w:t>
              </w:r>
            </w:hyperlink>
            <w:r>
              <w:rPr>
                <w:rFonts w:eastAsia="Calibri" w:eastAsiaTheme="minorHAnsi"/>
              </w:rPr>
              <w:t xml:space="preserve"> [Fill-In PDF] (2 copies - each parent fills out their own) public.courts.alaska.gov/web/forms/docs/dr-150.pdf</w:t>
            </w:r>
          </w:p>
          <w:p>
            <w:pPr>
              <w:pStyle w:val="Body"/>
              <w:spacing w:before="280" w:after="280"/>
              <w:rPr/>
            </w:pPr>
            <w:r>
              <w:rPr/>
              <w:t>and</w:t>
            </w:r>
          </w:p>
          <w:p>
            <w:pPr>
              <w:pStyle w:val="ListParagraph"/>
              <w:widowControl w:val="false"/>
              <w:numPr>
                <w:ilvl w:val="0"/>
                <w:numId w:val="1"/>
              </w:numPr>
              <w:spacing w:beforeAutospacing="0" w:before="0" w:afterAutospacing="0" w:after="120"/>
              <w:ind w:left="405" w:hanging="0"/>
              <w:rPr/>
            </w:pPr>
            <w:r>
              <w:rPr>
                <w:rFonts w:eastAsia="Calibri" w:eastAsiaTheme="minorHAnsi"/>
                <w:b/>
              </w:rPr>
              <w:t xml:space="preserve">Child Support Guidelines Affidavit, </w:t>
            </w:r>
            <w:hyperlink r:id="rId106">
              <w:r>
                <w:rPr>
                  <w:rStyle w:val="InternetLink"/>
                  <w:rFonts w:eastAsia="Calibri" w:eastAsiaTheme="minorHAnsi"/>
                  <w:b/>
                </w:rPr>
                <w:t>DR-305</w:t>
              </w:r>
            </w:hyperlink>
            <w:r>
              <w:rPr>
                <w:rFonts w:eastAsia="Calibri" w:eastAsiaTheme="minorHAnsi"/>
              </w:rPr>
              <w:t xml:space="preserve"> [Fill-In PDF] (2 copies - each parent fills out their own)</w:t>
              <w:br/>
              <w:t>public.courts.alaska.gov/web/forms/docs/dr-305.pdf</w:t>
            </w:r>
          </w:p>
          <w:p>
            <w:pPr>
              <w:pStyle w:val="ListParagraph"/>
              <w:widowControl w:val="false"/>
              <w:numPr>
                <w:ilvl w:val="0"/>
                <w:numId w:val="1"/>
              </w:numPr>
              <w:spacing w:beforeAutospacing="0" w:before="0" w:afterAutospacing="0" w:after="120"/>
              <w:rPr>
                <w:rFonts w:eastAsia="Calibri" w:eastAsiaTheme="minorHAnsi"/>
              </w:rPr>
            </w:pPr>
            <w:r>
              <w:rPr>
                <w:rFonts w:eastAsia="Calibri" w:eastAsiaTheme="minorHAnsi"/>
              </w:rPr>
              <w:t>Answer each question completely.</w:t>
            </w:r>
          </w:p>
          <w:p>
            <w:pPr>
              <w:pStyle w:val="ListParagraph"/>
              <w:widowControl w:val="false"/>
              <w:numPr>
                <w:ilvl w:val="0"/>
                <w:numId w:val="1"/>
              </w:numPr>
              <w:spacing w:beforeAutospacing="0" w:before="0" w:afterAutospacing="0" w:after="120"/>
              <w:rPr/>
            </w:pPr>
            <w:r>
              <w:rPr>
                <w:rFonts w:eastAsia="Calibri" w:eastAsiaTheme="minorHAnsi"/>
              </w:rPr>
              <w:t xml:space="preserve">See </w:t>
            </w:r>
            <w:hyperlink r:id="rId107">
              <w:r>
                <w:rPr>
                  <w:rStyle w:val="InternetLink"/>
                  <w:rFonts w:eastAsia="Calibri" w:eastAsiaTheme="minorHAnsi"/>
                </w:rPr>
                <w:t>How to Fill out the Child Support Guidelines Affidavit</w:t>
              </w:r>
            </w:hyperlink>
            <w:r>
              <w:rPr>
                <w:rFonts w:eastAsia="Calibri" w:eastAsiaTheme="minorHAnsi"/>
              </w:rPr>
              <w:br/>
              <w:t>courts.alaska.gov/shc/family/docs/shc-dr305f-sample.pdf.</w:t>
            </w:r>
          </w:p>
          <w:p>
            <w:pPr>
              <w:pStyle w:val="ListParagraph"/>
              <w:widowControl w:val="false"/>
              <w:numPr>
                <w:ilvl w:val="0"/>
                <w:numId w:val="1"/>
              </w:numPr>
              <w:spacing w:beforeAutospacing="0" w:before="0" w:afterAutospacing="0" w:after="120"/>
              <w:rPr>
                <w:rFonts w:eastAsia="Calibri" w:eastAsiaTheme="minorHAnsi"/>
              </w:rPr>
            </w:pPr>
            <w:r>
              <w:rPr>
                <w:rFonts w:eastAsia="Calibri" w:eastAsiaTheme="minorHAnsi"/>
              </w:rPr>
              <w:t xml:space="preserve">Attach your most recent tax return and pay stubs to the </w:t>
            </w:r>
            <w:r>
              <w:rPr>
                <w:rFonts w:eastAsia="Calibri" w:eastAsiaTheme="minorHAnsi"/>
                <w:b/>
              </w:rPr>
              <w:t>Child Support Guidelines Affidavit</w:t>
            </w:r>
            <w:r>
              <w:rPr>
                <w:rFonts w:eastAsia="Calibri" w:eastAsiaTheme="minorHAnsi"/>
              </w:rPr>
              <w:t>.</w:t>
            </w:r>
          </w:p>
          <w:p>
            <w:pPr>
              <w:pStyle w:val="ListParagraph"/>
              <w:widowControl w:val="false"/>
              <w:numPr>
                <w:ilvl w:val="0"/>
                <w:numId w:val="1"/>
              </w:numPr>
              <w:spacing w:beforeAutospacing="0" w:before="0" w:afterAutospacing="0" w:after="120"/>
              <w:rPr>
                <w:rFonts w:eastAsia="Calibri" w:eastAsiaTheme="minorHAnsi"/>
              </w:rPr>
            </w:pPr>
            <w:r>
              <w:rPr>
                <w:rFonts w:eastAsia="Calibri" w:eastAsiaTheme="minorHAnsi"/>
              </w:rPr>
              <w:t>Sign these forms in front of a notary, who will need to see a picture ID.  Court staff can notarize your signature for free.</w:t>
            </w:r>
          </w:p>
          <w:p>
            <w:pPr>
              <w:pStyle w:val="ListParagraph"/>
              <w:widowControl w:val="false"/>
              <w:numPr>
                <w:ilvl w:val="0"/>
                <w:numId w:val="1"/>
              </w:numPr>
              <w:spacing w:beforeAutospacing="0" w:before="0" w:afterAutospacing="0" w:after="120"/>
              <w:ind w:left="405" w:hanging="0"/>
              <w:rPr/>
            </w:pPr>
            <w:r>
              <w:rPr>
                <w:rFonts w:eastAsia="Calibri" w:eastAsiaTheme="minorHAnsi"/>
                <w:b/>
              </w:rPr>
              <w:t>Information</w:t>
            </w:r>
            <w:r>
              <w:rPr>
                <w:rFonts w:eastAsia="Calibri" w:eastAsiaTheme="minorHAnsi"/>
              </w:rPr>
              <w:t xml:space="preserve"> Sheet</w:t>
            </w:r>
            <w:hyperlink r:id="rId108">
              <w:r>
                <w:rPr>
                  <w:rStyle w:val="InternetLink"/>
                  <w:rFonts w:eastAsia="Calibri" w:eastAsiaTheme="minorHAnsi"/>
                </w:rPr>
                <w:t>, DR-314</w:t>
              </w:r>
            </w:hyperlink>
            <w:r>
              <w:rPr>
                <w:rFonts w:eastAsia="Calibri" w:eastAsiaTheme="minorHAnsi"/>
              </w:rPr>
              <w:br/>
              <w:t xml:space="preserve">public.courts.alaska.gov/web/forms/docs/dr-314.pdf </w:t>
              <w:br/>
              <w:t>Fill in 1-3 with complete information for yourself, the children in the case, the other parent if you know it, and then sign and date</w:t>
            </w:r>
          </w:p>
          <w:p>
            <w:pPr>
              <w:pStyle w:val="Heading3"/>
              <w:numPr>
                <w:ilvl w:val="0"/>
                <w:numId w:val="0"/>
              </w:numPr>
              <w:outlineLvl w:val="2"/>
              <w:rPr/>
            </w:pPr>
            <w:r>
              <w:rPr/>
              <w:t xml:space="preserve">Required Forms - fill out but do </w:t>
            </w:r>
            <w:r>
              <w:rPr>
                <w:b/>
              </w:rPr>
              <w:t>not</w:t>
            </w:r>
            <w:r>
              <w:rPr/>
              <w:t xml:space="preserve"> sign because the judge will sign them</w:t>
            </w:r>
          </w:p>
          <w:p>
            <w:pPr>
              <w:pStyle w:val="ListParagraph"/>
              <w:widowControl w:val="false"/>
              <w:numPr>
                <w:ilvl w:val="0"/>
                <w:numId w:val="1"/>
              </w:numPr>
              <w:spacing w:beforeAutospacing="0" w:before="0" w:afterAutospacing="0" w:after="120"/>
              <w:ind w:left="405" w:hanging="0"/>
              <w:rPr>
                <w:b/>
                <w:b/>
              </w:rPr>
            </w:pPr>
            <w:r>
              <w:rPr>
                <w:rFonts w:eastAsia="Calibri" w:eastAsiaTheme="minorHAnsi"/>
              </w:rPr>
              <w:t xml:space="preserve">Child </w:t>
            </w:r>
            <w:r>
              <w:rPr>
                <w:rFonts w:eastAsia="Calibri" w:eastAsiaTheme="minorHAnsi"/>
                <w:b/>
              </w:rPr>
              <w:t xml:space="preserve">Support Order, </w:t>
            </w:r>
            <w:hyperlink r:id="rId109">
              <w:r>
                <w:rPr>
                  <w:rStyle w:val="InternetLink"/>
                  <w:rFonts w:eastAsia="Calibri" w:eastAsiaTheme="minorHAnsi"/>
                  <w:b/>
                </w:rPr>
                <w:t>DR-300</w:t>
              </w:r>
            </w:hyperlink>
            <w:r>
              <w:rPr>
                <w:rFonts w:eastAsia="Calibri" w:eastAsiaTheme="minorHAnsi"/>
                <w:b/>
              </w:rPr>
              <w:br/>
            </w:r>
            <w:r>
              <w:rPr>
                <w:rFonts w:eastAsia="Calibri" w:eastAsiaTheme="minorHAnsi"/>
              </w:rPr>
              <w:t>public.courts.alaska.gov/web/forms/docs/dr-300.pdf</w:t>
            </w:r>
          </w:p>
          <w:p>
            <w:pPr>
              <w:pStyle w:val="ListParagraph"/>
              <w:widowControl w:val="false"/>
              <w:numPr>
                <w:ilvl w:val="0"/>
                <w:numId w:val="1"/>
              </w:numPr>
              <w:spacing w:beforeAutospacing="0" w:before="0" w:afterAutospacing="0" w:after="120"/>
              <w:ind w:left="405" w:hanging="0"/>
              <w:rPr>
                <w:b/>
                <w:b/>
              </w:rPr>
            </w:pPr>
            <w:r>
              <w:rPr>
                <w:rFonts w:eastAsia="Calibri" w:eastAsiaTheme="minorHAnsi"/>
                <w:b/>
              </w:rPr>
              <w:t xml:space="preserve">Custody Findings of Fact &amp; Conclusions of Law, </w:t>
            </w:r>
            <w:hyperlink r:id="rId110">
              <w:r>
                <w:rPr>
                  <w:rStyle w:val="InternetLink"/>
                  <w:rFonts w:eastAsia="Calibri" w:eastAsiaTheme="minorHAnsi"/>
                  <w:b/>
                </w:rPr>
                <w:t>DR-460</w:t>
              </w:r>
            </w:hyperlink>
            <w:r>
              <w:rPr>
                <w:rFonts w:eastAsia="Calibri" w:eastAsiaTheme="minorHAnsi"/>
                <w:b/>
              </w:rPr>
              <w:t xml:space="preserve"> [Fill-In PDF]</w:t>
              <w:br/>
            </w:r>
            <w:r>
              <w:rPr>
                <w:rFonts w:eastAsia="Calibri" w:eastAsiaTheme="minorHAnsi"/>
              </w:rPr>
              <w:t>public.courts.alaska.gov/web/forms/docs/dr-460.pdf</w:t>
            </w:r>
          </w:p>
          <w:p>
            <w:pPr>
              <w:pStyle w:val="ListParagraph"/>
              <w:widowControl w:val="false"/>
              <w:numPr>
                <w:ilvl w:val="0"/>
                <w:numId w:val="1"/>
              </w:numPr>
              <w:spacing w:beforeAutospacing="0" w:before="0" w:afterAutospacing="0" w:after="120"/>
              <w:ind w:left="405" w:hanging="0"/>
              <w:rPr/>
            </w:pPr>
            <w:r>
              <w:rPr>
                <w:rFonts w:eastAsia="Calibri" w:eastAsiaTheme="minorHAnsi"/>
                <w:b/>
              </w:rPr>
              <w:t>Custody</w:t>
            </w:r>
            <w:r>
              <w:rPr>
                <w:rFonts w:eastAsia="Calibri" w:eastAsiaTheme="minorHAnsi"/>
              </w:rPr>
              <w:t xml:space="preserve"> Judgment and Decree, </w:t>
            </w:r>
            <w:hyperlink r:id="rId111">
              <w:r>
                <w:rPr>
                  <w:rStyle w:val="InternetLink"/>
                  <w:rFonts w:eastAsia="Calibri" w:eastAsiaTheme="minorHAnsi"/>
                </w:rPr>
                <w:t>DR-465</w:t>
              </w:r>
            </w:hyperlink>
            <w:r>
              <w:rPr>
                <w:rFonts w:eastAsia="Calibri" w:eastAsiaTheme="minorHAnsi"/>
              </w:rPr>
              <w:t xml:space="preserve"> [Fill-In PDF]</w:t>
              <w:br/>
              <w:t>public.courts.alaska.gov/web/forms/docs/dr-465.pdf</w:t>
            </w:r>
          </w:p>
          <w:p>
            <w:pPr>
              <w:pStyle w:val="Heading3"/>
              <w:numPr>
                <w:ilvl w:val="0"/>
                <w:numId w:val="0"/>
              </w:numPr>
              <w:outlineLvl w:val="2"/>
              <w:rPr/>
            </w:pPr>
            <w:r>
              <w:rPr/>
              <w:t>Optional forms depending on your situation</w:t>
            </w:r>
          </w:p>
          <w:p>
            <w:pPr>
              <w:pStyle w:val="ListParagraph"/>
              <w:widowControl w:val="false"/>
              <w:numPr>
                <w:ilvl w:val="0"/>
                <w:numId w:val="1"/>
              </w:numPr>
              <w:spacing w:beforeAutospacing="0" w:before="0" w:afterAutospacing="0" w:after="120"/>
              <w:ind w:left="418" w:hanging="0"/>
              <w:rPr>
                <w:color w:val="000000"/>
                <w:sz w:val="25"/>
                <w:szCs w:val="25"/>
                <w:u w:val="single"/>
              </w:rPr>
            </w:pPr>
            <w:r>
              <w:rPr>
                <w:rFonts w:eastAsia="Calibri" w:eastAsiaTheme="minorHAnsi"/>
                <w:b/>
                <w:color w:val="000000"/>
              </w:rPr>
              <w:t>Choose</w:t>
            </w:r>
            <w:r>
              <w:rPr>
                <w:rFonts w:eastAsia="Calibri" w:eastAsiaTheme="minorHAnsi"/>
                <w:color w:val="000000"/>
                <w:sz w:val="25"/>
                <w:szCs w:val="25"/>
              </w:rPr>
              <w:t xml:space="preserve"> </w:t>
            </w:r>
            <w:r>
              <w:rPr>
                <w:rFonts w:eastAsia="Calibri" w:eastAsiaTheme="minorHAnsi"/>
                <w:color w:val="000000"/>
              </w:rPr>
              <w:t>1 form based on the parenting schedule if it is not a primary custody calculation (where children are with 1 parent for at least 256 overnights/year</w:t>
            </w:r>
            <w:r>
              <w:rPr>
                <w:rFonts w:eastAsia="Calibri" w:eastAsiaTheme="minorHAnsi"/>
                <w:color w:val="000000"/>
                <w:sz w:val="25"/>
                <w:szCs w:val="25"/>
                <w:u w:val="single"/>
              </w:rPr>
              <w:t>)</w:t>
            </w:r>
          </w:p>
          <w:p>
            <w:pPr>
              <w:pStyle w:val="ListParagraph"/>
              <w:widowControl w:val="false"/>
              <w:numPr>
                <w:ilvl w:val="0"/>
                <w:numId w:val="1"/>
              </w:numPr>
              <w:spacing w:beforeAutospacing="0" w:before="0" w:afterAutospacing="0" w:after="120"/>
              <w:ind w:left="778" w:hanging="0"/>
              <w:rPr>
                <w:color w:val="000000"/>
              </w:rPr>
            </w:pPr>
            <w:r>
              <w:rPr>
                <w:rFonts w:eastAsia="Calibri" w:eastAsiaTheme="minorHAnsi"/>
                <w:b/>
                <w:color w:val="000000"/>
              </w:rPr>
              <w:t>Shared Custody Support Calculation,</w:t>
            </w:r>
            <w:hyperlink r:id="rId112" w:tgtFrame="_blank">
              <w:r>
                <w:rPr>
                  <w:rStyle w:val="InternetLink"/>
                  <w:rFonts w:eastAsia="Calibri" w:eastAsiaTheme="minorHAnsi"/>
                  <w:color w:val="006699"/>
                </w:rPr>
                <w:t>DR-306</w:t>
              </w:r>
            </w:hyperlink>
            <w:r>
              <w:rPr>
                <w:rStyle w:val="InternetLink"/>
                <w:rFonts w:eastAsia="Calibri" w:eastAsiaTheme="minorHAnsi"/>
                <w:b/>
                <w:color w:val="006699"/>
              </w:rPr>
              <w:t xml:space="preserve"> </w:t>
            </w:r>
            <w:r>
              <w:rPr>
                <w:rFonts w:eastAsia="Calibri" w:eastAsiaTheme="minorHAnsi"/>
              </w:rPr>
              <w:t>[Fill-In PDF]</w:t>
              <w:br/>
            </w:r>
            <w:r>
              <w:rPr>
                <w:rFonts w:eastAsia="Calibri" w:eastAsiaTheme="minorHAnsi"/>
                <w:color w:val="000000"/>
              </w:rPr>
              <w:t>public.courts.alaska.gov/web/forms/docs/dr-306.pdf</w:t>
            </w:r>
          </w:p>
          <w:p>
            <w:pPr>
              <w:pStyle w:val="ListParagraph"/>
              <w:widowControl w:val="false"/>
              <w:numPr>
                <w:ilvl w:val="0"/>
                <w:numId w:val="1"/>
              </w:numPr>
              <w:spacing w:beforeAutospacing="0" w:before="0" w:afterAutospacing="0" w:after="120"/>
              <w:ind w:left="778" w:hanging="0"/>
              <w:rPr/>
            </w:pPr>
            <w:r>
              <w:rPr>
                <w:rFonts w:eastAsia="Calibri" w:eastAsiaTheme="minorHAnsi"/>
                <w:b/>
                <w:color w:val="000000"/>
              </w:rPr>
              <w:t>Divided Custody Support Calculation,</w:t>
            </w:r>
            <w:hyperlink r:id="rId113" w:tgtFrame="_blank">
              <w:r>
                <w:rPr>
                  <w:rStyle w:val="InternetLink"/>
                  <w:rFonts w:eastAsia="Calibri" w:eastAsiaTheme="minorHAnsi"/>
                  <w:color w:val="006699"/>
                </w:rPr>
                <w:t>DR-307</w:t>
              </w:r>
            </w:hyperlink>
            <w:r>
              <w:rPr>
                <w:rStyle w:val="InternetLink"/>
                <w:rFonts w:eastAsia="Calibri" w:eastAsiaTheme="minorHAnsi"/>
                <w:b/>
                <w:color w:val="006699"/>
              </w:rPr>
              <w:t xml:space="preserve"> </w:t>
            </w:r>
            <w:r>
              <w:rPr>
                <w:rStyle w:val="Small"/>
                <w:rFonts w:eastAsia="Calibri" w:eastAsiaTheme="minorHAnsi"/>
                <w:color w:val="000000"/>
                <w:sz w:val="19"/>
                <w:szCs w:val="19"/>
                <w:highlight w:val="white"/>
              </w:rPr>
              <w:t>[</w:t>
            </w:r>
            <w:r>
              <w:rPr>
                <w:rFonts w:eastAsia="Calibri" w:eastAsiaTheme="minorHAnsi"/>
              </w:rPr>
              <w:t>Fill-In PDF]</w:t>
              <w:br/>
              <w:t>public.courts.alaska.gov/web/forms/docs/dr-307.pdf</w:t>
            </w:r>
          </w:p>
          <w:p>
            <w:pPr>
              <w:pStyle w:val="Body"/>
              <w:spacing w:before="280" w:after="280"/>
              <w:ind w:left="360" w:hanging="0"/>
              <w:rPr>
                <w:color w:val="000000"/>
              </w:rPr>
            </w:pPr>
            <w:r>
              <w:rPr>
                <w:b/>
                <w:color w:val="222222"/>
                <w:lang w:val="en"/>
              </w:rPr>
              <w:t xml:space="preserve">Hybrid </w:t>
            </w:r>
            <w:r>
              <w:rPr>
                <w:b/>
                <w:color w:val="000000"/>
              </w:rPr>
              <w:t>Custody</w:t>
            </w:r>
            <w:r>
              <w:rPr>
                <w:b/>
                <w:color w:val="222222"/>
                <w:lang w:val="en"/>
              </w:rPr>
              <w:t xml:space="preserve"> Child Support Calculation, </w:t>
            </w:r>
            <w:hyperlink r:id="rId114" w:tgtFrame="_blank">
              <w:r>
                <w:rPr>
                  <w:rStyle w:val="InternetLink"/>
                  <w:lang w:val="en"/>
                </w:rPr>
                <w:t>DR-308</w:t>
              </w:r>
            </w:hyperlink>
            <w:r>
              <w:rPr>
                <w:color w:val="222222"/>
                <w:lang w:val="en"/>
              </w:rPr>
              <w:t xml:space="preserve"> </w:t>
            </w:r>
            <w:r>
              <w:rPr/>
              <w:t>[Fill-In PDF]</w:t>
              <w:br/>
            </w:r>
            <w:r>
              <w:rPr>
                <w:color w:val="000000"/>
              </w:rPr>
              <w:t>public.courts.alaska.gov/web/forms/docs/dr-308.pdf</w:t>
            </w:r>
          </w:p>
          <w:p>
            <w:pPr>
              <w:pStyle w:val="Body"/>
              <w:spacing w:before="280" w:after="0"/>
              <w:rPr/>
            </w:pPr>
            <w:r>
              <w:rPr>
                <w:b/>
                <w:color w:val="000000"/>
              </w:rPr>
              <w:t>Application for Services of Child Support Services Division,</w:t>
            </w:r>
            <w:hyperlink r:id="rId115" w:tgtFrame="_blank">
              <w:r>
                <w:rPr>
                  <w:rStyle w:val="InternetLink"/>
                </w:rPr>
                <w:t>DR-315</w:t>
              </w:r>
            </w:hyperlink>
            <w:r>
              <w:rPr/>
              <w:t>[Fill-In PDF]</w:t>
              <w:br/>
            </w:r>
            <w:r>
              <w:rPr>
                <w:color w:val="000000"/>
              </w:rPr>
              <w:t>public.courts.alaska.gov/web/forms/docs/dr-315.pdf</w:t>
            </w:r>
            <w:r>
              <w:rPr/>
              <w:t>.</w:t>
            </w:r>
          </w:p>
        </w:tc>
      </w:tr>
      <w:tr>
        <w:trPr/>
        <w:tc>
          <w:tcPr>
            <w:tcW w:w="2901" w:type="dxa"/>
            <w:tcBorders>
              <w:top w:val="nil"/>
              <w:left w:val="nil"/>
              <w:bottom w:val="nil"/>
              <w:right w:val="nil"/>
            </w:tcBorders>
          </w:tcPr>
          <w:p>
            <w:pPr>
              <w:pStyle w:val="Body"/>
              <w:spacing w:before="0" w:after="0"/>
              <w:rPr>
                <w:highlight w:val="white"/>
              </w:rPr>
            </w:pPr>
            <w:r>
              <w:rPr>
                <w:shd w:fill="FFFFFF" w:val="clear"/>
              </w:rPr>
              <w:t>{%tr endif %}</w:t>
            </w:r>
          </w:p>
        </w:tc>
        <w:tc>
          <w:tcPr>
            <w:tcW w:w="7596" w:type="dxa"/>
            <w:tcBorders>
              <w:top w:val="nil"/>
              <w:left w:val="nil"/>
              <w:bottom w:val="nil"/>
              <w:right w:val="nil"/>
            </w:tcBorders>
            <w:tcMar>
              <w:top w:w="432" w:type="dxa"/>
            </w:tcMar>
          </w:tcPr>
          <w:p>
            <w:pPr>
              <w:pStyle w:val="Normal"/>
              <w:widowControl w:val="false"/>
              <w:spacing w:beforeAutospacing="0" w:before="0" w:afterAutospacing="0" w:after="0"/>
              <w:rPr>
                <w:rFonts w:eastAsia="Calibri" w:eastAsiaTheme="minorHAnsi"/>
              </w:rPr>
            </w:pPr>
            <w:r>
              <w:rPr>
                <w:rFonts w:eastAsia="Calibri" w:eastAsiaTheme="minorHAnsi"/>
              </w:rPr>
            </w:r>
          </w:p>
        </w:tc>
      </w:tr>
      <w:tr>
        <w:trPr/>
        <w:tc>
          <w:tcPr>
            <w:tcW w:w="2901" w:type="dxa"/>
            <w:tcBorders>
              <w:top w:val="nil"/>
              <w:left w:val="nil"/>
              <w:bottom w:val="nil"/>
              <w:right w:val="nil"/>
            </w:tcBorders>
          </w:tcPr>
          <w:p>
            <w:pPr>
              <w:pStyle w:val="Body"/>
              <w:spacing w:before="0" w:after="0"/>
              <w:rPr>
                <w:highlight w:val="white"/>
              </w:rPr>
            </w:pPr>
            <w:r>
              <w:rPr>
                <w:shd w:fill="FFFFFF" w:val="clear"/>
              </w:rPr>
              <w:t>{%tr if domestic_violence %}</w:t>
            </w:r>
          </w:p>
        </w:tc>
        <w:tc>
          <w:tcPr>
            <w:tcW w:w="7596" w:type="dxa"/>
            <w:tcBorders>
              <w:top w:val="nil"/>
              <w:left w:val="nil"/>
              <w:bottom w:val="nil"/>
              <w:right w:val="nil"/>
            </w:tcBorders>
            <w:tcMar>
              <w:top w:w="432" w:type="dxa"/>
            </w:tcMar>
          </w:tcPr>
          <w:p>
            <w:pPr>
              <w:pStyle w:val="Normal"/>
              <w:widowControl w:val="false"/>
              <w:spacing w:beforeAutospacing="0" w:before="0" w:afterAutospacing="0" w:after="0"/>
              <w:rPr>
                <w:rFonts w:eastAsia="Calibri" w:eastAsiaTheme="minorHAnsi"/>
              </w:rPr>
            </w:pPr>
            <w:r>
              <w:rPr>
                <w:rFonts w:eastAsia="Calibri" w:eastAsiaTheme="minorHAnsi"/>
              </w:rPr>
            </w:r>
          </w:p>
        </w:tc>
      </w:tr>
      <w:tr>
        <w:trPr/>
        <w:tc>
          <w:tcPr>
            <w:tcW w:w="2901" w:type="dxa"/>
            <w:tcBorders>
              <w:top w:val="nil"/>
              <w:left w:val="nil"/>
              <w:bottom w:val="nil"/>
              <w:right w:val="nil"/>
            </w:tcBorders>
          </w:tcPr>
          <w:p>
            <w:pPr>
              <w:pStyle w:val="Heading2"/>
              <w:numPr>
                <w:ilvl w:val="0"/>
                <w:numId w:val="0"/>
              </w:numPr>
              <w:outlineLvl w:val="1"/>
              <w:rPr>
                <w:highlight w:val="white"/>
              </w:rPr>
            </w:pPr>
            <w:r>
              <w:rPr>
                <w:rFonts w:eastAsia="Calibri"/>
                <w:shd w:fill="FFFFFF" w:val="clear"/>
              </w:rPr>
              <w:t xml:space="preserve">Step </w:t>
            </w:r>
            <w:r>
              <w:rPr>
                <w:rFonts w:eastAsia="Calibri"/>
                <w:shd w:fill="FFFFFF" w:val="clear"/>
              </w:rPr>
              <w:fldChar w:fldCharType="begin"/>
            </w:r>
            <w:r>
              <w:rPr>
                <w:shd w:fill="FFFFFF" w:val="clear"/>
                <w:rFonts w:eastAsia="Calibri"/>
              </w:rPr>
              <w:instrText> SEQ stepList \* ARABIC </w:instrText>
            </w:r>
            <w:r>
              <w:rPr>
                <w:shd w:fill="FFFFFF" w:val="clear"/>
                <w:rFonts w:eastAsia="Calibri"/>
              </w:rPr>
              <w:fldChar w:fldCharType="separate"/>
            </w:r>
            <w:r>
              <w:rPr>
                <w:shd w:fill="FFFFFF" w:val="clear"/>
                <w:rFonts w:eastAsia="Calibri"/>
              </w:rPr>
              <w:t>22</w:t>
            </w:r>
            <w:r>
              <w:rPr>
                <w:shd w:fill="FFFFFF" w:val="clear"/>
                <w:rFonts w:eastAsia="Calibri"/>
              </w:rPr>
              <w:fldChar w:fldCharType="end"/>
            </w:r>
            <w:r>
              <w:rPr>
                <w:rFonts w:eastAsia="Calibri"/>
                <w:shd w:fill="FFFFFF" w:val="clear"/>
              </w:rPr>
              <w:t>:</w:t>
            </w:r>
            <w:r>
              <w:rPr>
                <w:rFonts w:eastAsia="Calibri"/>
              </w:rPr>
              <w:t xml:space="preserve"> </w:t>
            </w:r>
            <w:r>
              <w:rPr>
                <w:rFonts w:eastAsia="Calibri"/>
                <w:color w:val="FF0000"/>
                <w:shd w:fill="FFFFFF" w:val="clear"/>
              </w:rPr>
              <w:t xml:space="preserve">{% if </w:t>
            </w:r>
            <w:r>
              <w:rPr>
                <w:rFonts w:eastAsia="Calibri"/>
                <w:color w:val="FF0000"/>
              </w:rPr>
              <w:t xml:space="preserve">response_to_custody_complaint in('agree', 'some') or (response_to_custody_complaint == 'none' and parents_agree_documents) </w:t>
            </w:r>
            <w:r>
              <w:rPr>
                <w:rFonts w:eastAsia="Calibri"/>
                <w:color w:val="FF0000"/>
                <w:shd w:fill="FFFFFF" w:val="clear"/>
              </w:rPr>
              <w:t>%}</w:t>
            </w:r>
            <w:r>
              <w:rPr>
                <w:rFonts w:eastAsia="Calibri"/>
              </w:rPr>
              <w:t xml:space="preserve"> </w:t>
            </w:r>
            <w:r>
              <w:rPr>
                <w:rFonts w:eastAsia="Calibri"/>
                <w:shd w:fill="FFFFFF" w:val="clear"/>
              </w:rPr>
              <w:t>Abuse or domestic violence resources and reaching an agreement</w:t>
            </w:r>
            <w:ins w:id="167" w:author="Caroline Robinson [2]" w:date="2024-03-04T14:14:00Z">
              <w:r>
                <w:rPr>
                  <w:rFonts w:eastAsia="Calibri"/>
                  <w:shd w:fill="FFFFFF" w:val="clear"/>
                </w:rPr>
                <w:t>(dv agree tf)</w:t>
              </w:r>
            </w:ins>
            <w:r>
              <w:rPr>
                <w:rFonts w:eastAsia="Calibri"/>
                <w:shd w:fill="FFFFFF" w:val="clear"/>
              </w:rPr>
              <w:t xml:space="preserve"> </w:t>
            </w:r>
            <w:r>
              <w:rPr>
                <w:rFonts w:eastAsia="Calibri"/>
                <w:color w:val="FF0000"/>
                <w:shd w:fill="FFFFFF" w:val="clear"/>
              </w:rPr>
              <w:t>{% else %}</w:t>
            </w:r>
            <w:r>
              <w:rPr>
                <w:rFonts w:eastAsia="Calibri"/>
              </w:rPr>
              <w:t xml:space="preserve"> </w:t>
            </w:r>
            <w:r>
              <w:rPr>
                <w:rFonts w:eastAsia="Calibri"/>
                <w:shd w:fill="FFFFFF" w:val="clear"/>
              </w:rPr>
              <w:t>Abuse or domestic violence and parenting</w:t>
            </w:r>
            <w:ins w:id="168" w:author="Caroline Robinson [2]" w:date="2024-03-04T14:14:00Z">
              <w:r>
                <w:rPr>
                  <w:rFonts w:eastAsia="Calibri"/>
                  <w:shd w:fill="FFFFFF" w:val="clear"/>
                </w:rPr>
                <w:t>(dv contested tf</w:t>
              </w:r>
            </w:ins>
            <w:ins w:id="169" w:author="Caroline Robinson [2]" w:date="2024-03-04T14:14:00Z">
              <w:r>
                <w:rPr>
                  <w:rFonts w:eastAsia="Calibri"/>
                  <w:color w:val="FF0000"/>
                  <w:shd w:fill="FFFFFF" w:val="clear"/>
                </w:rPr>
                <w:t>)</w:t>
              </w:r>
            </w:ins>
            <w:r>
              <w:rPr>
                <w:rFonts w:eastAsia="Calibri"/>
                <w:color w:val="FF0000"/>
                <w:shd w:fill="FFFFFF" w:val="clear"/>
              </w:rPr>
              <w:t>{% endif %}</w:t>
            </w:r>
          </w:p>
        </w:tc>
        <w:tc>
          <w:tcPr>
            <w:tcW w:w="7596" w:type="dxa"/>
            <w:tcBorders>
              <w:top w:val="nil"/>
              <w:left w:val="nil"/>
              <w:bottom w:val="nil"/>
              <w:right w:val="nil"/>
            </w:tcBorders>
            <w:tcMar>
              <w:top w:w="432" w:type="dxa"/>
            </w:tcMar>
          </w:tcPr>
          <w:p>
            <w:pPr>
              <w:pStyle w:val="Heading3"/>
              <w:numPr>
                <w:ilvl w:val="0"/>
                <w:numId w:val="0"/>
              </w:numPr>
              <w:outlineLvl w:val="2"/>
              <w:rPr/>
            </w:pPr>
            <w:r>
              <w:rPr/>
              <w:t>If you are in immediate danger, call 911</w:t>
            </w:r>
          </w:p>
          <w:p>
            <w:pPr>
              <w:pStyle w:val="Body"/>
              <w:spacing w:before="0" w:after="280"/>
              <w:rPr/>
            </w:pPr>
            <w:r>
              <w:rPr>
                <w:b/>
              </w:rPr>
              <w:t xml:space="preserve">People who have experienced domestic violence can be at greater risk when they </w:t>
            </w:r>
            <w:commentRangeStart w:id="12"/>
            <w:r>
              <w:rPr>
                <w:b/>
              </w:rPr>
              <w:t>start a court case</w:t>
            </w:r>
            <w:r>
              <w:rPr>
                <w:b/>
              </w:rPr>
            </w:r>
            <w:commentRangeEnd w:id="12"/>
            <w:r>
              <w:commentReference w:id="12"/>
            </w:r>
            <w:r>
              <w:rPr>
                <w:b/>
              </w:rPr>
              <w:t>.</w:t>
            </w:r>
            <w:r>
              <w:rPr/>
              <w:t xml:space="preserve"> During this time, safety is very important. The dynamics in a relationship with domestic violence may also cause people to feel pressured to agree to something they </w:t>
            </w:r>
            <w:del w:id="170" w:author="Caroline Robinson [2]" w:date="2024-04-01T10:22:00Z">
              <w:r>
                <w:rPr/>
                <w:delText>don’t</w:delText>
              </w:r>
            </w:del>
            <w:ins w:id="171" w:author="Caroline Robinson [2]" w:date="2024-04-01T10:22:00Z">
              <w:r>
                <w:rPr/>
                <w:t>do not</w:t>
              </w:r>
            </w:ins>
            <w:r>
              <w:rPr/>
              <w:t xml:space="preserve"> want.  If this is your situation, these resources may help:</w:t>
            </w:r>
          </w:p>
          <w:p>
            <w:pPr>
              <w:pStyle w:val="ListParagraph"/>
              <w:widowControl w:val="false"/>
              <w:numPr>
                <w:ilvl w:val="0"/>
                <w:numId w:val="1"/>
              </w:numPr>
              <w:spacing w:beforeAutospacing="0" w:before="0" w:afterAutospacing="0" w:after="120"/>
              <w:ind w:left="420" w:hanging="0"/>
              <w:rPr/>
            </w:pPr>
            <w:r>
              <w:rPr>
                <w:rFonts w:eastAsia="Calibri" w:eastAsiaTheme="minorHAnsi"/>
              </w:rPr>
              <w:t xml:space="preserve"> </w:t>
            </w:r>
            <w:r>
              <w:rPr>
                <w:rFonts w:eastAsia="Calibri" w:eastAsiaTheme="minorHAnsi"/>
              </w:rPr>
              <w:t xml:space="preserve">Find a </w:t>
            </w:r>
            <w:hyperlink r:id="rId116">
              <w:r>
                <w:rPr>
                  <w:rStyle w:val="InternetLink"/>
                  <w:rFonts w:eastAsia="Calibri" w:eastAsiaTheme="minorHAnsi"/>
                </w:rPr>
                <w:t>domestic violence program</w:t>
              </w:r>
            </w:hyperlink>
            <w:r>
              <w:rPr>
                <w:rFonts w:eastAsia="Calibri" w:eastAsiaTheme="minorHAnsi"/>
              </w:rPr>
              <w:t xml:space="preserve"> in your area to learn about what services they offer (counseling, financial assistance, housing and safe shelter, resources for children, and help with court).</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 xml:space="preserve"> </w:t>
            </w:r>
            <w:r>
              <w:rPr>
                <w:rFonts w:eastAsia="Calibri" w:eastAsiaTheme="minorHAnsi"/>
              </w:rPr>
              <w:t>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pPr>
              <w:pStyle w:val="ListParagraph"/>
              <w:widowControl w:val="false"/>
              <w:numPr>
                <w:ilvl w:val="0"/>
                <w:numId w:val="1"/>
              </w:numPr>
              <w:spacing w:beforeAutospacing="0" w:before="0" w:afterAutospacing="0" w:after="120"/>
              <w:ind w:left="420" w:hanging="0"/>
              <w:rPr/>
            </w:pPr>
            <w:r>
              <w:rPr>
                <w:rFonts w:eastAsia="Calibri" w:eastAsiaTheme="minorHAnsi"/>
              </w:rPr>
              <w:t xml:space="preserve"> </w:t>
            </w:r>
            <w:r>
              <w:rPr>
                <w:rFonts w:eastAsia="Calibri" w:eastAsiaTheme="minorHAnsi"/>
              </w:rPr>
              <w:t xml:space="preserve">See if you qualify for </w:t>
            </w:r>
            <w:hyperlink r:id="rId117">
              <w:r>
                <w:rPr>
                  <w:rStyle w:val="InternetLink"/>
                  <w:rFonts w:eastAsia="Calibri" w:eastAsiaTheme="minorHAnsi"/>
                </w:rPr>
                <w:t>legal assistance through your local domestic violence program</w:t>
              </w:r>
            </w:hyperlink>
            <w:r>
              <w:rPr>
                <w:rFonts w:eastAsia="Calibri" w:eastAsiaTheme="minorHAnsi"/>
              </w:rPr>
              <w:t xml:space="preserve"> or </w:t>
            </w:r>
            <w:hyperlink r:id="rId118">
              <w:r>
                <w:rPr>
                  <w:rStyle w:val="InternetLink"/>
                  <w:rFonts w:eastAsia="Calibri" w:eastAsiaTheme="minorHAnsi"/>
                </w:rPr>
                <w:t>Alaska Legal Services Corporation</w:t>
              </w:r>
            </w:hyperlink>
            <w:r>
              <w:rPr>
                <w:rFonts w:eastAsia="Calibri" w:eastAsiaTheme="minorHAnsi"/>
              </w:rPr>
              <w:t>.</w:t>
            </w:r>
          </w:p>
          <w:p>
            <w:pPr>
              <w:pStyle w:val="Body"/>
              <w:spacing w:before="0" w:after="280"/>
              <w:rPr/>
            </w:pPr>
            <w:r>
              <w:rPr>
                <w:color w:val="FFC000"/>
              </w:rPr>
              <w:t>{% if response_to_custody_complaint in('agree', 'some') or (response_to_custody_complaint == 'none' and parents_agree_documents) %}</w:t>
            </w:r>
            <w:r>
              <w:rPr/>
              <w:t xml:space="preserve">However, some </w:t>
            </w:r>
            <w:commentRangeStart w:id="13"/>
            <w:r>
              <w:rPr/>
              <w:t>parents in a relationship</w:t>
            </w:r>
            <w:r>
              <w:rPr/>
            </w:r>
            <w:commentRangeEnd w:id="13"/>
            <w:r>
              <w:commentReference w:id="13"/>
            </w:r>
            <w:r>
              <w:rPr/>
              <w:t xml:space="preserve"> with domestic violence are comfortable reaching an agreement about a parenting plan for a variety of reasons.  Sometimes:</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 xml:space="preserve"> </w:t>
            </w:r>
            <w:r>
              <w:rPr>
                <w:rFonts w:eastAsia="Calibri" w:eastAsiaTheme="minorHAnsi"/>
              </w:rPr>
              <w:t xml:space="preserve">the domestic violence does not make either </w:t>
            </w:r>
            <w:commentRangeStart w:id="14"/>
            <w:r>
              <w:rPr>
                <w:rFonts w:eastAsia="Calibri" w:eastAsiaTheme="minorHAnsi"/>
              </w:rPr>
              <w:t>parent</w:t>
            </w:r>
            <w:r>
              <w:rPr>
                <w:rFonts w:eastAsia="Calibri" w:eastAsiaTheme="minorHAnsi"/>
              </w:rPr>
            </w:r>
            <w:commentRangeEnd w:id="14"/>
            <w:r>
              <w:commentReference w:id="14"/>
            </w:r>
            <w:r>
              <w:rPr>
                <w:rFonts w:eastAsia="Calibri" w:eastAsiaTheme="minorHAnsi"/>
              </w:rPr>
              <w:t xml:space="preserve"> uncomfortable or afraid to ask for what they want in their Parenting Plan;</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 xml:space="preserve"> </w:t>
            </w:r>
            <w:r>
              <w:rPr>
                <w:rFonts w:eastAsia="Calibri" w:eastAsiaTheme="minorHAnsi"/>
              </w:rPr>
              <w:t xml:space="preserve">if the domestic violence does make a </w:t>
            </w:r>
            <w:commentRangeStart w:id="15"/>
            <w:r>
              <w:rPr>
                <w:rFonts w:eastAsia="Calibri" w:eastAsiaTheme="minorHAnsi"/>
              </w:rPr>
              <w:t>parent</w:t>
            </w:r>
            <w:r>
              <w:rPr>
                <w:rFonts w:eastAsia="Calibri" w:eastAsiaTheme="minorHAnsi"/>
              </w:rPr>
            </w:r>
            <w:commentRangeEnd w:id="15"/>
            <w:r>
              <w:commentReference w:id="15"/>
            </w:r>
            <w:r>
              <w:rPr>
                <w:rFonts w:eastAsia="Calibri" w:eastAsiaTheme="minorHAnsi"/>
              </w:rPr>
              <w:t xml:space="preserv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 xml:space="preserve"> </w:t>
            </w:r>
            <w:r>
              <w:rPr>
                <w:rFonts w:eastAsia="Calibri" w:eastAsiaTheme="minorHAnsi"/>
              </w:rPr>
              <w:t xml:space="preserve">one </w:t>
            </w:r>
            <w:commentRangeStart w:id="16"/>
            <w:r>
              <w:rPr>
                <w:rFonts w:eastAsia="Calibri" w:eastAsiaTheme="minorHAnsi"/>
              </w:rPr>
              <w:t>parent’s</w:t>
            </w:r>
            <w:r>
              <w:rPr>
                <w:rFonts w:eastAsia="Calibri" w:eastAsiaTheme="minorHAnsi"/>
              </w:rPr>
            </w:r>
            <w:commentRangeEnd w:id="16"/>
            <w:r>
              <w:commentReference w:id="16"/>
            </w:r>
            <w:r>
              <w:rPr>
                <w:rFonts w:eastAsia="Calibri" w:eastAsiaTheme="minorHAnsi"/>
              </w:rPr>
              <w:t xml:space="preserve"> main goal is to finish the case and be done in a safe manner so they are willing to give up some things in the agreement that they may be entitled to under the law.</w:t>
            </w:r>
          </w:p>
          <w:p>
            <w:pPr>
              <w:pStyle w:val="Body"/>
              <w:spacing w:before="0" w:after="280"/>
              <w:rPr/>
            </w:pPr>
            <w:r>
              <w:rPr/>
              <w:t xml:space="preserve">You can decide if you are comfortable trying to reach an agreement with </w:t>
            </w:r>
            <w:commentRangeStart w:id="17"/>
            <w:r>
              <w:rPr/>
              <w:t xml:space="preserve">the other parent </w:t>
            </w:r>
            <w:r>
              <w:rPr/>
            </w:r>
            <w:commentRangeEnd w:id="17"/>
            <w:r>
              <w:commentReference w:id="17"/>
            </w:r>
            <w:r>
              <w:rPr/>
              <w:t>based on the facts and circumstances of your case. As explained below, if you want to try to reach an agreement</w:t>
            </w:r>
            <w:commentRangeStart w:id="18"/>
            <w:r>
              <w:rPr/>
              <w:t xml:space="preserve"> </w:t>
            </w:r>
            <w:r>
              <w:rPr/>
            </w:r>
            <w:commentRangeEnd w:id="18"/>
            <w:r>
              <w:commentReference w:id="18"/>
            </w:r>
            <w:r>
              <w:rPr/>
              <w:t>about the Parenting Plan, your options may be limited if there has been domestic violence.</w:t>
            </w:r>
          </w:p>
          <w:p>
            <w:pPr>
              <w:pStyle w:val="Heading3"/>
              <w:numPr>
                <w:ilvl w:val="0"/>
                <w:numId w:val="0"/>
              </w:numPr>
              <w:outlineLvl w:val="2"/>
              <w:rPr/>
            </w:pPr>
            <w:r>
              <w:rPr/>
              <w:t>Your Parenting Plan agreement may be limited if there is domestic violence</w:t>
            </w:r>
            <w:r>
              <w:rPr>
                <w:color w:val="FFC000"/>
              </w:rPr>
              <w:t>{% else %}</w:t>
            </w:r>
            <w:r>
              <w:rPr/>
              <w:t>How domestic violence affects a custody case</w:t>
            </w:r>
            <w:r>
              <w:rPr>
                <w:color w:val="FFC000"/>
              </w:rPr>
              <w:t>{% endif %}</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The law presumes that a parent with a "history of domestic violence" not get custody or unsupervised visitation unless he or she meets certain requirements. These may include completing a batterer’s intervention or substance abuse treatment program.</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pPr>
              <w:pStyle w:val="Heading2"/>
              <w:numPr>
                <w:ilvl w:val="0"/>
                <w:numId w:val="0"/>
              </w:numPr>
              <w:outlineLvl w:val="1"/>
              <w:rPr>
                <w:rFonts w:eastAsia="Calibri"/>
              </w:rPr>
            </w:pPr>
            <w:r>
              <w:rPr>
                <w:rFonts w:eastAsia="Calibri"/>
                <w:color w:val="FFC000"/>
              </w:rPr>
              <w:t>{% if response_to_custody_complaint in('agree', 'some') or (response_to_custody_complaint == 'none' and parents_agree_documents) %}</w:t>
            </w:r>
            <w:r>
              <w:rPr>
                <w:rFonts w:eastAsia="Calibri"/>
              </w:rPr>
              <w:t>Considerations if you and {{ other_party_in_case }} do not agree</w:t>
            </w:r>
            <w:r>
              <w:rPr>
                <w:rFonts w:eastAsia="Calibri"/>
                <w:color w:val="FFC000"/>
              </w:rPr>
              <w:t>{% else %}</w:t>
            </w:r>
            <w:r>
              <w:rPr>
                <w:rFonts w:eastAsia="Calibri"/>
              </w:rPr>
              <w:t>Contact between parent &amp; children</w:t>
            </w:r>
            <w:r>
              <w:rPr>
                <w:rFonts w:eastAsia="Calibri"/>
                <w:color w:val="FFC000"/>
              </w:rPr>
              <w:t>{% endif %}</w:t>
            </w:r>
          </w:p>
          <w:p>
            <w:pPr>
              <w:pStyle w:val="Body"/>
              <w:spacing w:before="280" w:after="280"/>
              <w:rPr/>
            </w:pPr>
            <w:r>
              <w:rPr/>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pPr>
              <w:pStyle w:val="Heading3"/>
              <w:numPr>
                <w:ilvl w:val="0"/>
                <w:numId w:val="0"/>
              </w:numPr>
              <w:outlineLvl w:val="2"/>
              <w:rPr/>
            </w:pPr>
            <w:r>
              <w:rPr>
                <w:color w:val="FFC000"/>
              </w:rPr>
              <w:t>{% if response_to_custody_complaint == 'none' and not parents_agree_documents %}</w:t>
            </w:r>
            <w:r>
              <w:rPr/>
              <w:t>Tell the judge your concerns</w:t>
            </w:r>
            <w:r>
              <w:rPr>
                <w:color w:val="FFC000"/>
              </w:rPr>
              <w:t>{% endif %}</w:t>
            </w:r>
          </w:p>
          <w:p>
            <w:pPr>
              <w:pStyle w:val="Body"/>
              <w:spacing w:before="280" w:after="280"/>
              <w:rPr/>
            </w:pPr>
            <w:r>
              <w:rP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 xml:space="preserve"> </w:t>
            </w:r>
            <w:r>
              <w:rPr>
                <w:rFonts w:eastAsia="Calibri" w:eastAsiaTheme="minorHAnsi"/>
              </w:rPr>
              <w:t>no drugs or alcohol prior to or during the visits,</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 xml:space="preserve"> </w:t>
            </w:r>
            <w:r>
              <w:rPr>
                <w:rFonts w:eastAsia="Calibri" w:eastAsiaTheme="minorHAnsi"/>
              </w:rPr>
              <w:t>drug or alcohol testing and/or treatment,</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 xml:space="preserve"> </w:t>
            </w:r>
            <w:r>
              <w:rPr>
                <w:rFonts w:eastAsia="Calibri" w:eastAsiaTheme="minorHAnsi"/>
              </w:rPr>
              <w:t>no overnight visitation,</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 xml:space="preserve"> </w:t>
            </w:r>
            <w:r>
              <w:rPr>
                <w:rFonts w:eastAsia="Calibri" w:eastAsiaTheme="minorHAnsi"/>
              </w:rPr>
              <w:t>no excessive discipline or spanking,</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 xml:space="preserve"> </w:t>
            </w:r>
            <w:r>
              <w:rPr>
                <w:rFonts w:eastAsia="Calibri" w:eastAsiaTheme="minorHAnsi"/>
              </w:rPr>
              <w:t>no emotional abuse such as cursing at or name calling,</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 xml:space="preserve"> </w:t>
            </w:r>
            <w:r>
              <w:rPr>
                <w:rFonts w:eastAsia="Calibri" w:eastAsiaTheme="minorHAnsi"/>
              </w:rPr>
              <w:t>no saying anything bad about you to or in front the children or letting anyone else do it,</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 xml:space="preserve"> </w:t>
            </w:r>
            <w:r>
              <w:rPr>
                <w:rFonts w:eastAsia="Calibri" w:eastAsiaTheme="minorHAnsi"/>
              </w:rPr>
              <w:t>no inappropriate exposure to adult activities such as pornography,</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 xml:space="preserve"> </w:t>
            </w:r>
            <w:r>
              <w:rPr>
                <w:rFonts w:eastAsia="Calibri" w:eastAsiaTheme="minorHAnsi"/>
              </w:rPr>
              <w:t>exchanges only at public or specified places,</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 xml:space="preserve"> </w:t>
            </w:r>
            <w:r>
              <w:rPr>
                <w:rFonts w:eastAsia="Calibri" w:eastAsiaTheme="minorHAnsi"/>
              </w:rPr>
              <w:t>supervised exchanges by a willing and available third party who you trust,</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 xml:space="preserve"> </w:t>
            </w:r>
            <w:r>
              <w:rPr>
                <w:rFonts w:eastAsia="Calibri" w:eastAsiaTheme="minorHAnsi"/>
              </w:rPr>
              <w:t>parenting time only occur in a public or specified place,</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 xml:space="preserve"> </w:t>
            </w:r>
            <w:r>
              <w:rPr>
                <w:rFonts w:eastAsia="Calibri" w:eastAsiaTheme="minorHAnsi"/>
              </w:rPr>
              <w:t>supervised parenting time with a willing and available third party who you trust, or</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 xml:space="preserve"> </w:t>
            </w:r>
            <w:r>
              <w:rPr>
                <w:rFonts w:eastAsia="Calibri" w:eastAsiaTheme="minorHAnsi"/>
              </w:rPr>
              <w:t>no contact between the children and specific individuals you are concerned about.</w:t>
            </w:r>
          </w:p>
          <w:p>
            <w:pPr>
              <w:pStyle w:val="Body"/>
              <w:spacing w:before="280" w:after="280"/>
              <w:rPr/>
            </w:pPr>
            <w:r>
              <w:rPr>
                <w:color w:val="FFC000"/>
              </w:rPr>
              <w:t>{% if response_to_custody_complaint == 'none' and not parents_agree_documents %}</w:t>
            </w:r>
            <w:r>
              <w:rPr/>
              <w:t xml:space="preserve">If you think you or your children's health, safety, or liberty would be harmed by providing the information on the </w:t>
            </w:r>
            <w:r>
              <w:rPr>
                <w:b/>
              </w:rPr>
              <w:t>Child Custody Jurisdiction Affidavit</w:t>
            </w:r>
            <w:r>
              <w:rPr/>
              <w:t xml:space="preserve">, </w:t>
            </w:r>
            <w:hyperlink r:id="rId119">
              <w:r>
                <w:rPr>
                  <w:rStyle w:val="InternetLink"/>
                </w:rPr>
                <w:t>DR-150</w:t>
              </w:r>
            </w:hyperlink>
            <w:r>
              <w:rPr/>
              <w:t xml:space="preserve"> to the other parent:</w:t>
            </w:r>
          </w:p>
          <w:p>
            <w:pPr>
              <w:pStyle w:val="ListParagraph"/>
              <w:widowControl w:val="false"/>
              <w:numPr>
                <w:ilvl w:val="0"/>
                <w:numId w:val="1"/>
              </w:numPr>
              <w:spacing w:beforeAutospacing="0" w:before="0" w:afterAutospacing="0" w:after="120"/>
              <w:ind w:left="420" w:hanging="0"/>
              <w:rPr>
                <w:rFonts w:eastAsia="Calibri" w:eastAsiaTheme="minorHAnsi"/>
              </w:rPr>
            </w:pPr>
            <w:r>
              <w:rPr>
                <w:rFonts w:eastAsia="Calibri" w:eastAsiaTheme="minorHAnsi"/>
              </w:rPr>
              <w:t xml:space="preserve"> </w:t>
            </w:r>
            <w:r>
              <w:rPr>
                <w:rFonts w:eastAsia="Calibri" w:eastAsiaTheme="minorHAnsi"/>
              </w:rPr>
              <w:t xml:space="preserve">Do not give the other parent a copy of the completed </w:t>
            </w:r>
            <w:r>
              <w:rPr>
                <w:rFonts w:eastAsia="Calibri" w:eastAsiaTheme="minorHAnsi"/>
                <w:b/>
              </w:rPr>
              <w:t>Child Custody Jurisdiction Affidavit</w:t>
            </w:r>
            <w:r>
              <w:rPr>
                <w:rFonts w:eastAsia="Calibri" w:eastAsiaTheme="minorHAnsi"/>
              </w:rPr>
              <w:t xml:space="preserve"> after you file it with the court, and</w:t>
            </w:r>
          </w:p>
          <w:p>
            <w:pPr>
              <w:pStyle w:val="ListParagraph"/>
              <w:widowControl w:val="false"/>
              <w:numPr>
                <w:ilvl w:val="0"/>
                <w:numId w:val="1"/>
              </w:numPr>
              <w:spacing w:beforeAutospacing="0" w:before="0" w:afterAutospacing="0" w:after="120"/>
              <w:ind w:left="420" w:hanging="0"/>
              <w:rPr/>
            </w:pPr>
            <w:r>
              <w:rPr>
                <w:rFonts w:eastAsia="Calibri" w:eastAsiaTheme="minorHAnsi"/>
              </w:rPr>
              <w:t xml:space="preserve">File </w:t>
            </w:r>
            <w:r>
              <w:rPr>
                <w:rFonts w:eastAsia="Calibri" w:eastAsiaTheme="minorHAnsi"/>
                <w:b/>
              </w:rPr>
              <w:t>Direction to Seal Child Custody Jurisdiction Affidavit</w:t>
            </w:r>
            <w:r>
              <w:rPr>
                <w:rFonts w:eastAsia="Calibri" w:eastAsiaTheme="minorHAnsi"/>
              </w:rPr>
              <w:t xml:space="preserve">, </w:t>
            </w:r>
            <w:hyperlink r:id="rId120">
              <w:r>
                <w:rPr>
                  <w:rStyle w:val="InternetLink"/>
                  <w:rFonts w:eastAsia="Calibri" w:eastAsiaTheme="minorHAnsi"/>
                </w:rPr>
                <w:t>DR-151</w:t>
              </w:r>
            </w:hyperlink>
            <w:r>
              <w:rPr>
                <w:rFonts w:eastAsia="Calibri" w:eastAsiaTheme="minorHAnsi"/>
              </w:rPr>
              <w:t>.</w:t>
            </w:r>
            <w:r>
              <w:rPr>
                <w:rFonts w:eastAsia="Calibri" w:eastAsiaTheme="minorHAnsi"/>
                <w:color w:val="FFC000"/>
              </w:rPr>
              <w:t>{% endif %}</w:t>
            </w:r>
          </w:p>
          <w:p>
            <w:pPr>
              <w:pStyle w:val="Heading3"/>
              <w:numPr>
                <w:ilvl w:val="0"/>
                <w:numId w:val="0"/>
              </w:numPr>
              <w:outlineLvl w:val="2"/>
              <w:rPr/>
            </w:pPr>
            <w:r>
              <w:rPr/>
              <w:t>Links in this step</w:t>
            </w:r>
          </w:p>
          <w:p>
            <w:pPr>
              <w:pStyle w:val="Body"/>
              <w:spacing w:before="280" w:after="280"/>
              <w:rPr/>
            </w:pPr>
            <w:r>
              <w:rPr>
                <w:b/>
              </w:rPr>
              <w:t>Domestic violence program</w:t>
            </w:r>
            <w:r>
              <w:rPr/>
              <w:br/>
              <w:t>andvsa.org/communitys-programs</w:t>
            </w:r>
          </w:p>
          <w:p>
            <w:pPr>
              <w:pStyle w:val="Body"/>
              <w:spacing w:before="280" w:after="280"/>
              <w:rPr/>
            </w:pPr>
            <w:r>
              <w:rPr>
                <w:b/>
              </w:rPr>
              <w:t>legal assistance through your local domestic violence program</w:t>
              <w:br/>
            </w:r>
            <w:r>
              <w:rPr/>
              <w:t>andvsa.org/for-survivors/</w:t>
            </w:r>
          </w:p>
          <w:p>
            <w:pPr>
              <w:pStyle w:val="Body"/>
              <w:spacing w:before="280" w:after="280"/>
              <w:rPr>
                <w:b/>
                <w:b/>
              </w:rPr>
            </w:pPr>
            <w:r>
              <w:rPr>
                <w:b/>
              </w:rPr>
              <w:t>Alaska Legal Services</w:t>
            </w:r>
            <w:r>
              <w:rPr/>
              <w:br/>
              <w:t>alsc-law.org/apply-for-services</w:t>
            </w:r>
          </w:p>
          <w:p>
            <w:pPr>
              <w:pStyle w:val="Body"/>
              <w:spacing w:before="280" w:after="280"/>
              <w:rPr/>
            </w:pPr>
            <w:r>
              <w:rPr>
                <w:bCs/>
                <w:color w:val="FFC000"/>
              </w:rPr>
              <w:t>{% if response_to_custody_complaint == 'none' and not parents_agree_documents %}</w:t>
            </w:r>
            <w:r>
              <w:rPr>
                <w:b/>
              </w:rPr>
              <w:t>Child Custody Jurisdiction Affidavit</w:t>
            </w:r>
            <w:r>
              <w:rPr/>
              <w:t xml:space="preserve">, </w:t>
            </w:r>
            <w:hyperlink r:id="rId121">
              <w:r>
                <w:rPr>
                  <w:rStyle w:val="InternetLink"/>
                </w:rPr>
                <w:t>DR-150</w:t>
              </w:r>
            </w:hyperlink>
            <w:r>
              <w:rPr/>
              <w:br/>
              <w:t>public.courts.alaska.gov/web/forms/docs/dr-150.pdf</w:t>
            </w:r>
          </w:p>
          <w:p>
            <w:pPr>
              <w:pStyle w:val="Normal"/>
              <w:widowControl w:val="false"/>
              <w:spacing w:beforeAutospacing="0" w:before="280" w:afterAutospacing="0" w:after="0"/>
              <w:rPr/>
            </w:pPr>
            <w:r>
              <w:rPr>
                <w:rFonts w:eastAsia="Calibri" w:eastAsiaTheme="minorHAnsi"/>
                <w:b/>
              </w:rPr>
              <w:t>Direction to Seal Child Custody Jurisdiction Affidavit</w:t>
            </w:r>
            <w:r>
              <w:rPr>
                <w:rFonts w:eastAsia="Calibri" w:eastAsiaTheme="minorHAnsi"/>
              </w:rPr>
              <w:t xml:space="preserve">, </w:t>
            </w:r>
            <w:hyperlink r:id="rId122">
              <w:r>
                <w:rPr>
                  <w:rStyle w:val="InternetLink"/>
                  <w:rFonts w:eastAsia="Calibri" w:eastAsiaTheme="minorHAnsi"/>
                </w:rPr>
                <w:t>DR-151</w:t>
              </w:r>
            </w:hyperlink>
            <w:r>
              <w:rPr>
                <w:rFonts w:eastAsia="Calibri" w:eastAsiaTheme="minorHAnsi"/>
              </w:rPr>
              <w:br/>
              <w:t>public.courts.alaska.gov/web/forms/docs/dr-151.pdf</w:t>
            </w:r>
            <w:r>
              <w:rPr>
                <w:rFonts w:eastAsia="Calibri" w:eastAsiaTheme="minorHAnsi"/>
                <w:color w:val="FFC000"/>
              </w:rPr>
              <w:t>{% endif %}</w:t>
            </w:r>
          </w:p>
        </w:tc>
      </w:tr>
      <w:tr>
        <w:trPr/>
        <w:tc>
          <w:tcPr>
            <w:tcW w:w="2901" w:type="dxa"/>
            <w:tcBorders>
              <w:top w:val="nil"/>
              <w:left w:val="nil"/>
              <w:bottom w:val="nil"/>
              <w:right w:val="nil"/>
            </w:tcBorders>
          </w:tcPr>
          <w:p>
            <w:pPr>
              <w:pStyle w:val="Body"/>
              <w:spacing w:before="0" w:after="0"/>
              <w:rPr>
                <w:highlight w:val="white"/>
              </w:rPr>
            </w:pPr>
            <w:r>
              <w:rPr>
                <w:shd w:fill="FFFFFF" w:val="clear"/>
              </w:rPr>
              <w:t>{%tr endif %}</w:t>
            </w:r>
          </w:p>
        </w:tc>
        <w:tc>
          <w:tcPr>
            <w:tcW w:w="7596" w:type="dxa"/>
            <w:tcBorders>
              <w:top w:val="nil"/>
              <w:left w:val="nil"/>
              <w:bottom w:val="nil"/>
              <w:right w:val="nil"/>
            </w:tcBorders>
            <w:tcMar>
              <w:top w:w="432" w:type="dxa"/>
            </w:tcMar>
          </w:tcPr>
          <w:p>
            <w:pPr>
              <w:pStyle w:val="Normal"/>
              <w:widowControl w:val="false"/>
              <w:spacing w:beforeAutospacing="0" w:before="0" w:afterAutospacing="0" w:after="0"/>
              <w:rPr>
                <w:rFonts w:eastAsia="Calibri" w:eastAsiaTheme="minorHAnsi"/>
              </w:rPr>
            </w:pPr>
            <w:r>
              <w:rPr>
                <w:rFonts w:eastAsia="Calibri" w:eastAsiaTheme="minorHAnsi"/>
              </w:rPr>
            </w:r>
          </w:p>
        </w:tc>
      </w:tr>
      <w:tr>
        <w:trPr/>
        <w:tc>
          <w:tcPr>
            <w:tcW w:w="2901" w:type="dxa"/>
            <w:tcBorders>
              <w:top w:val="nil"/>
              <w:left w:val="nil"/>
              <w:bottom w:val="nil"/>
              <w:right w:val="nil"/>
            </w:tcBorders>
          </w:tcPr>
          <w:p>
            <w:pPr>
              <w:pStyle w:val="Body"/>
              <w:spacing w:before="0" w:after="0"/>
              <w:rPr>
                <w:highlight w:val="white"/>
              </w:rPr>
            </w:pPr>
            <w:r>
              <w:rPr>
                <w:shd w:fill="FFFFFF" w:val="clear"/>
              </w:rPr>
              <w:t>{%tr if paternity %}</w:t>
            </w:r>
          </w:p>
        </w:tc>
        <w:tc>
          <w:tcPr>
            <w:tcW w:w="7596" w:type="dxa"/>
            <w:tcBorders>
              <w:top w:val="nil"/>
              <w:left w:val="nil"/>
              <w:bottom w:val="nil"/>
              <w:right w:val="nil"/>
            </w:tcBorders>
            <w:tcMar>
              <w:top w:w="432" w:type="dxa"/>
            </w:tcMar>
          </w:tcPr>
          <w:p>
            <w:pPr>
              <w:pStyle w:val="Normal"/>
              <w:widowControl w:val="false"/>
              <w:spacing w:beforeAutospacing="0" w:before="0" w:afterAutospacing="0" w:after="0"/>
              <w:rPr>
                <w:rFonts w:eastAsia="Calibri" w:eastAsiaTheme="minorHAnsi"/>
              </w:rPr>
            </w:pPr>
            <w:r>
              <w:rPr>
                <w:rFonts w:eastAsia="Calibri" w:eastAsiaTheme="minorHAnsi"/>
              </w:rPr>
            </w:r>
          </w:p>
        </w:tc>
      </w:tr>
      <w:tr>
        <w:trPr/>
        <w:tc>
          <w:tcPr>
            <w:tcW w:w="2901" w:type="dxa"/>
            <w:tcBorders>
              <w:top w:val="nil"/>
              <w:left w:val="nil"/>
              <w:bottom w:val="nil"/>
              <w:right w:val="nil"/>
            </w:tcBorders>
          </w:tcPr>
          <w:p>
            <w:pPr>
              <w:pStyle w:val="Heading2"/>
              <w:numPr>
                <w:ilvl w:val="0"/>
                <w:numId w:val="0"/>
              </w:numPr>
              <w:outlineLvl w:val="1"/>
              <w:rPr>
                <w:highlight w:val="white"/>
              </w:rPr>
            </w:pPr>
            <w:r>
              <w:rPr>
                <w:rFonts w:eastAsia="Calibri"/>
                <w:shd w:fill="FFFFFF" w:val="clear"/>
              </w:rPr>
              <w:t xml:space="preserve">Step </w:t>
            </w:r>
            <w:r>
              <w:rPr>
                <w:rFonts w:eastAsia="Calibri"/>
                <w:shd w:fill="FFFFFF" w:val="clear"/>
              </w:rPr>
              <w:fldChar w:fldCharType="begin"/>
            </w:r>
            <w:r>
              <w:rPr>
                <w:shd w:fill="FFFFFF" w:val="clear"/>
                <w:rFonts w:eastAsia="Calibri"/>
              </w:rPr>
              <w:instrText> SEQ stepList \* ARABIC </w:instrText>
            </w:r>
            <w:r>
              <w:rPr>
                <w:shd w:fill="FFFFFF" w:val="clear"/>
                <w:rFonts w:eastAsia="Calibri"/>
              </w:rPr>
              <w:fldChar w:fldCharType="separate"/>
            </w:r>
            <w:r>
              <w:rPr>
                <w:shd w:fill="FFFFFF" w:val="clear"/>
                <w:rFonts w:eastAsia="Calibri"/>
              </w:rPr>
              <w:t>23</w:t>
            </w:r>
            <w:r>
              <w:rPr>
                <w:shd w:fill="FFFFFF" w:val="clear"/>
                <w:rFonts w:eastAsia="Calibri"/>
              </w:rPr>
              <w:fldChar w:fldCharType="end"/>
            </w:r>
            <w:r>
              <w:rPr>
                <w:rFonts w:eastAsia="Calibri"/>
              </w:rPr>
              <w:t xml:space="preserve"> Learn about paternity</w:t>
            </w:r>
          </w:p>
        </w:tc>
        <w:tc>
          <w:tcPr>
            <w:tcW w:w="7596" w:type="dxa"/>
            <w:tcBorders>
              <w:top w:val="nil"/>
              <w:left w:val="nil"/>
              <w:bottom w:val="nil"/>
              <w:right w:val="nil"/>
            </w:tcBorders>
            <w:tcMar>
              <w:top w:w="432" w:type="dxa"/>
            </w:tcMar>
          </w:tcPr>
          <w:p>
            <w:pPr>
              <w:pStyle w:val="Heading3"/>
              <w:numPr>
                <w:ilvl w:val="0"/>
                <w:numId w:val="0"/>
              </w:numPr>
              <w:outlineLvl w:val="2"/>
              <w:rPr/>
            </w:pPr>
            <w:r>
              <w:rPr/>
              <w:t>General paternity information</w:t>
            </w:r>
          </w:p>
          <w:p>
            <w:pPr>
              <w:pStyle w:val="Body"/>
              <w:spacing w:before="280" w:after="280"/>
              <w:rPr/>
            </w:pPr>
            <w:r>
              <w:rPr/>
              <w:t xml:space="preserve">Establishing paternity means legally determining the biological father of a child, and can make a big difference in a child's health, financial outlook and sense of identity in knowing who both parents are.  </w:t>
            </w:r>
          </w:p>
          <w:p>
            <w:pPr>
              <w:pStyle w:val="Body"/>
              <w:spacing w:before="280" w:after="280"/>
              <w:rPr/>
            </w:pPr>
            <w:r>
              <w:rPr/>
              <w:t xml:space="preserve">Once established, the father's name can be placed on the child's birth certificate and he has legal and financial responsibility for the child. </w:t>
            </w:r>
          </w:p>
          <w:p>
            <w:pPr>
              <w:pStyle w:val="Body"/>
              <w:spacing w:before="280" w:after="280"/>
              <w:rPr/>
            </w:pPr>
            <w:r>
              <w:rPr/>
              <w:t>Disestablishing paternity is legally un-naming a man as the child's biological father.</w:t>
            </w:r>
          </w:p>
          <w:p>
            <w:pPr>
              <w:pStyle w:val="Heading3"/>
              <w:numPr>
                <w:ilvl w:val="0"/>
                <w:numId w:val="0"/>
              </w:numPr>
              <w:outlineLvl w:val="2"/>
              <w:rPr/>
            </w:pPr>
            <w:r>
              <w:rPr/>
              <w:t>Establishing or disestablishing paternity in your custody case</w:t>
            </w:r>
          </w:p>
          <w:p>
            <w:pPr>
              <w:pStyle w:val="Body"/>
              <w:spacing w:before="280" w:after="280"/>
              <w:rPr/>
            </w:pPr>
            <w:r>
              <w:rPr>
                <w:color w:val="9CC2E5" w:themeColor="accent5" w:themeTint="99"/>
              </w:rPr>
              <w:t>{% if user_need in('custody', 'divorce') %}</w:t>
            </w:r>
            <w:r>
              <w:rPr/>
              <w:t>When you file your complaint, state that paternity is an issue in section 3D of the complaint.</w:t>
            </w:r>
            <w:r>
              <w:rPr>
                <w:color w:val="9CC2E5" w:themeColor="accent5" w:themeTint="99"/>
              </w:rPr>
              <w:t>{% endif %}{% if user_need == 'respond to custody case' %}</w:t>
            </w:r>
            <w:r>
              <w:rPr/>
              <w:t>When you file your Answer, state that paternity is an issue in section 4 of the Counterclaims section of the Answer.</w:t>
            </w:r>
            <w:r>
              <w:rPr>
                <w:color w:val="9CC2E5" w:themeColor="accent5" w:themeTint="99"/>
              </w:rPr>
              <w:t>{% endif %}</w:t>
            </w:r>
            <w:r>
              <w:rPr/>
              <w:t xml:space="preserve"> You can prove or disprove paternity several ways.</w:t>
            </w:r>
          </w:p>
          <w:p>
            <w:pPr>
              <w:pStyle w:val="ListParagraph"/>
              <w:widowControl w:val="false"/>
              <w:numPr>
                <w:ilvl w:val="0"/>
                <w:numId w:val="1"/>
              </w:numPr>
              <w:spacing w:beforeAutospacing="0" w:before="54" w:afterAutospacing="0" w:after="0"/>
              <w:ind w:left="405" w:hanging="0"/>
              <w:rPr>
                <w:rFonts w:eastAsia="Calibri" w:eastAsiaTheme="minorHAnsi"/>
              </w:rPr>
            </w:pPr>
            <w:r>
              <w:rPr>
                <w:rFonts w:eastAsia="Calibri" w:eastAsiaTheme="minorHAnsi"/>
              </w:rPr>
              <w:t xml:space="preserve"> </w:t>
            </w:r>
            <w:r>
              <w:rPr>
                <w:rFonts w:eastAsia="Calibri" w:eastAsiaTheme="minorHAnsi"/>
              </w:rPr>
              <w:t xml:space="preserve">Each parent signs an affidavit </w:t>
            </w:r>
            <w:commentRangeStart w:id="19"/>
            <w:r>
              <w:rPr>
                <w:rFonts w:eastAsia="Calibri" w:eastAsiaTheme="minorHAnsi"/>
              </w:rPr>
              <w:t>stating</w:t>
            </w:r>
            <w:r>
              <w:rPr>
                <w:rFonts w:eastAsia="Calibri" w:eastAsiaTheme="minorHAnsi"/>
              </w:rPr>
            </w:r>
            <w:commentRangeEnd w:id="19"/>
            <w:r>
              <w:commentReference w:id="19"/>
            </w:r>
            <w:r>
              <w:rPr>
                <w:rFonts w:eastAsia="Calibri" w:eastAsiaTheme="minorHAnsi"/>
              </w:rPr>
              <w:t xml:space="preserve"> the biological father.  Fill out:</w:t>
            </w:r>
          </w:p>
          <w:p>
            <w:pPr>
              <w:pStyle w:val="ListParagraph"/>
              <w:widowControl w:val="false"/>
              <w:numPr>
                <w:ilvl w:val="1"/>
                <w:numId w:val="1"/>
              </w:numPr>
              <w:spacing w:beforeAutospacing="0" w:before="0" w:afterAutospacing="0" w:after="120"/>
              <w:ind w:left="772" w:hanging="360"/>
              <w:rPr/>
            </w:pPr>
            <w:r>
              <w:rPr>
                <w:rFonts w:eastAsia="Calibri" w:eastAsiaTheme="minorHAnsi"/>
                <w:b/>
              </w:rPr>
              <w:t>Three-Way Affidavit to Disestablish and Establish Paternity, DR-521</w:t>
            </w:r>
            <w:r>
              <w:rPr>
                <w:rFonts w:eastAsia="Calibri" w:eastAsiaTheme="minorHAnsi"/>
              </w:rPr>
              <w:t xml:space="preserve"> | [</w:t>
            </w:r>
            <w:hyperlink r:id="rId123">
              <w:r>
                <w:rPr>
                  <w:rStyle w:val="InternetLink"/>
                  <w:rFonts w:eastAsia="Calibri" w:eastAsiaTheme="minorHAnsi"/>
                </w:rPr>
                <w:t>Fill-in PDF</w:t>
              </w:r>
            </w:hyperlink>
          </w:p>
          <w:p>
            <w:pPr>
              <w:pStyle w:val="ListParagraph"/>
              <w:widowControl w:val="false"/>
              <w:numPr>
                <w:ilvl w:val="0"/>
                <w:numId w:val="1"/>
              </w:numPr>
              <w:spacing w:beforeAutospacing="0" w:before="54" w:afterAutospacing="0" w:after="0"/>
              <w:ind w:left="405" w:hanging="0"/>
              <w:rPr>
                <w:rFonts w:eastAsia="Calibri" w:eastAsiaTheme="minorHAnsi"/>
              </w:rPr>
            </w:pPr>
            <w:r>
              <w:rPr>
                <w:rFonts w:eastAsia="Calibri" w:eastAsiaTheme="minorHAnsi"/>
              </w:rPr>
              <w:t xml:space="preserve"> </w:t>
            </w:r>
            <w:r>
              <w:rPr>
                <w:rFonts w:eastAsia="Calibri" w:eastAsiaTheme="minorHAnsi"/>
              </w:rPr>
              <w:t>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complaint:</w:t>
            </w:r>
          </w:p>
          <w:p>
            <w:pPr>
              <w:pStyle w:val="ListParagraph"/>
              <w:widowControl w:val="false"/>
              <w:numPr>
                <w:ilvl w:val="1"/>
                <w:numId w:val="1"/>
              </w:numPr>
              <w:spacing w:beforeAutospacing="0" w:before="54" w:afterAutospacing="0" w:after="0"/>
              <w:ind w:left="772" w:hanging="360"/>
              <w:rPr>
                <w:b/>
                <w:b/>
              </w:rPr>
            </w:pPr>
            <w:r>
              <w:rPr>
                <w:rFonts w:eastAsia="Calibri" w:eastAsiaTheme="minorHAnsi"/>
                <w:b/>
              </w:rPr>
              <w:t xml:space="preserve">Motion &amp; Affidavit for Genetic (DNA) Testing, SHC-1370 </w:t>
            </w:r>
            <w:hyperlink r:id="rId124">
              <w:r>
                <w:rPr>
                  <w:rStyle w:val="InternetLink"/>
                  <w:rFonts w:eastAsia="Calibri" w:eastAsiaTheme="minorHAnsi"/>
                </w:rPr>
                <w:t>Word</w:t>
              </w:r>
            </w:hyperlink>
            <w:r>
              <w:rPr>
                <w:rFonts w:eastAsia="Calibri" w:eastAsiaTheme="minorHAnsi"/>
              </w:rPr>
              <w:t xml:space="preserve"> | PDF</w:t>
            </w:r>
          </w:p>
          <w:p>
            <w:pPr>
              <w:pStyle w:val="ListParagraph"/>
              <w:widowControl w:val="false"/>
              <w:numPr>
                <w:ilvl w:val="1"/>
                <w:numId w:val="1"/>
              </w:numPr>
              <w:spacing w:beforeAutospacing="0" w:before="0" w:afterAutospacing="0" w:after="120"/>
              <w:ind w:left="772" w:hanging="360"/>
              <w:rPr/>
            </w:pPr>
            <w:r>
              <w:rPr>
                <w:rFonts w:eastAsia="Calibri" w:eastAsiaTheme="minorHAnsi"/>
                <w:b/>
              </w:rPr>
              <w:t>Order for Genetic (DNA) Testing, SHC-1375</w:t>
            </w:r>
            <w:r>
              <w:rPr>
                <w:rFonts w:eastAsia="Calibri" w:eastAsiaTheme="minorHAnsi"/>
              </w:rPr>
              <w:t xml:space="preserve"> </w:t>
            </w:r>
            <w:hyperlink r:id="rId125">
              <w:r>
                <w:rPr>
                  <w:rStyle w:val="InternetLink"/>
                  <w:rFonts w:eastAsia="Calibri" w:eastAsiaTheme="minorHAnsi"/>
                </w:rPr>
                <w:t>Word</w:t>
              </w:r>
            </w:hyperlink>
            <w:r>
              <w:rPr>
                <w:rFonts w:eastAsia="Calibri" w:eastAsiaTheme="minorHAnsi"/>
              </w:rPr>
              <w:t xml:space="preserve"> | </w:t>
            </w:r>
            <w:hyperlink r:id="rId126">
              <w:r>
                <w:rPr>
                  <w:rStyle w:val="InternetLink"/>
                  <w:rFonts w:eastAsia="Calibri" w:eastAsiaTheme="minorHAnsi"/>
                </w:rPr>
                <w:t>PDF</w:t>
              </w:r>
            </w:hyperlink>
          </w:p>
          <w:p>
            <w:pPr>
              <w:pStyle w:val="ListParagraph"/>
              <w:widowControl w:val="false"/>
              <w:numPr>
                <w:ilvl w:val="0"/>
                <w:numId w:val="1"/>
              </w:numPr>
              <w:spacing w:beforeAutospacing="0" w:before="0" w:afterAutospacing="0" w:after="120"/>
              <w:ind w:left="405" w:hanging="0"/>
              <w:rPr>
                <w:rFonts w:eastAsia="Calibri" w:eastAsiaTheme="minorHAnsi"/>
              </w:rPr>
            </w:pPr>
            <w:r>
              <w:rPr>
                <w:rFonts w:eastAsia="Calibri" w:eastAsiaTheme="minorHAnsi"/>
              </w:rPr>
              <w:t xml:space="preserve"> </w:t>
            </w:r>
            <w:r>
              <w:rPr>
                <w:rFonts w:eastAsia="Calibri" w:eastAsiaTheme="minorHAnsi"/>
                <w:color w:val="9CC2E5" w:themeColor="accent5" w:themeTint="99"/>
              </w:rPr>
              <w:t>{% if user_need in('custody', 'divorce') %}</w:t>
            </w:r>
            <w:r>
              <w:rPr>
                <w:rFonts w:eastAsia="Calibri" w:eastAsiaTheme="minorHAnsi"/>
              </w:rPr>
              <w:t>You can attach any DNA test results that have already been done to your complaint.</w:t>
            </w:r>
            <w:r>
              <w:rPr>
                <w:rFonts w:eastAsia="Calibri" w:eastAsiaTheme="minorHAnsi"/>
                <w:color w:val="9CC2E5" w:themeColor="accent5" w:themeTint="99"/>
              </w:rPr>
              <w:t>{% endif %}{% if user_need == 'respond to custody case' %}</w:t>
            </w:r>
            <w:r>
              <w:rPr>
                <w:rFonts w:eastAsia="Calibri" w:eastAsiaTheme="minorHAnsi"/>
                <w:color w:val="auto"/>
              </w:rPr>
              <w:t>The person filing the Complaint attaches any DNA test results that have already been done.</w:t>
            </w:r>
            <w:r>
              <w:rPr>
                <w:rFonts w:eastAsia="Calibri" w:eastAsiaTheme="minorHAnsi"/>
                <w:color w:val="9CC2E5" w:themeColor="accent5" w:themeTint="99"/>
              </w:rPr>
              <w:t xml:space="preserve"> {% endif %}</w:t>
            </w:r>
          </w:p>
          <w:p>
            <w:pPr>
              <w:pStyle w:val="Heading3"/>
              <w:numPr>
                <w:ilvl w:val="0"/>
                <w:numId w:val="0"/>
              </w:numPr>
              <w:outlineLvl w:val="2"/>
              <w:rPr/>
            </w:pPr>
            <w:r>
              <w:rPr/>
              <w:t>Change the birth certificate</w:t>
            </w:r>
          </w:p>
          <w:p>
            <w:pPr>
              <w:pStyle w:val="Body"/>
              <w:spacing w:before="280" w:after="280"/>
              <w:rPr/>
            </w:pPr>
            <w:r>
              <w:rP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pPr>
              <w:pStyle w:val="Heading3"/>
              <w:numPr>
                <w:ilvl w:val="0"/>
                <w:numId w:val="0"/>
              </w:numPr>
              <w:outlineLvl w:val="2"/>
              <w:rPr/>
            </w:pPr>
            <w:r>
              <w:rPr/>
              <w:t>Links in this step</w:t>
            </w:r>
          </w:p>
          <w:p>
            <w:pPr>
              <w:pStyle w:val="Body"/>
              <w:spacing w:before="280" w:after="280"/>
              <w:rPr/>
            </w:pPr>
            <w:r>
              <w:rPr>
                <w:b/>
              </w:rPr>
              <w:t>Three-Way Affidavit to Disestablish and Establish Paternity, SHC-151</w:t>
            </w:r>
            <w:r>
              <w:rPr/>
              <w:br/>
              <w:t xml:space="preserve">as a </w:t>
            </w:r>
            <w:hyperlink r:id="rId127">
              <w:r>
                <w:rPr>
                  <w:rStyle w:val="InternetLink"/>
                </w:rPr>
                <w:t>Word</w:t>
              </w:r>
            </w:hyperlink>
            <w:r>
              <w:rPr/>
              <w:t xml:space="preserve"> file</w:t>
              <w:br/>
              <w:t>courts.alaska.gov/shc/family/docs/shc-151.doc</w:t>
              <w:br/>
              <w:t xml:space="preserve">as a </w:t>
            </w:r>
            <w:hyperlink r:id="rId128">
              <w:r>
                <w:rPr>
                  <w:rStyle w:val="InternetLink"/>
                </w:rPr>
                <w:t>PDF</w:t>
              </w:r>
            </w:hyperlink>
            <w:r>
              <w:rPr/>
              <w:br/>
              <w:t>courts.alaska.gov/shc/family/docs/shc-151n.pdf</w:t>
            </w:r>
          </w:p>
          <w:p>
            <w:pPr>
              <w:pStyle w:val="Body"/>
              <w:spacing w:before="280" w:after="280"/>
              <w:rPr/>
            </w:pPr>
            <w:r>
              <w:rPr>
                <w:b/>
              </w:rPr>
              <w:t>Motion &amp; Affidavit for Genetic (DNA) Testing, SHC-1370</w:t>
            </w:r>
            <w:r>
              <w:rPr/>
              <w:br/>
              <w:t xml:space="preserve">as a </w:t>
            </w:r>
            <w:hyperlink r:id="rId129">
              <w:r>
                <w:rPr>
                  <w:rStyle w:val="InternetLink"/>
                </w:rPr>
                <w:t>Word</w:t>
              </w:r>
            </w:hyperlink>
            <w:r>
              <w:rPr/>
              <w:t xml:space="preserve"> file</w:t>
              <w:br/>
              <w:t>courts.alaska.gov/shc/family/docs/shc-1370.doc</w:t>
              <w:br/>
              <w:t xml:space="preserve">as a </w:t>
            </w:r>
            <w:hyperlink r:id="rId130">
              <w:r>
                <w:rPr>
                  <w:rStyle w:val="InternetLink"/>
                </w:rPr>
                <w:t>PDF</w:t>
              </w:r>
            </w:hyperlink>
            <w:r>
              <w:rPr/>
              <w:br/>
              <w:t>courts.alaska.gov/shc/family/docs/shc-1370n.pdf</w:t>
            </w:r>
          </w:p>
          <w:p>
            <w:pPr>
              <w:pStyle w:val="Body"/>
              <w:spacing w:before="280" w:after="0"/>
              <w:rPr/>
            </w:pPr>
            <w:r>
              <w:rPr>
                <w:b/>
              </w:rPr>
              <w:t>Order for Genetic (DNA) Testing, SHC-1375</w:t>
            </w:r>
            <w:r>
              <w:rPr/>
              <w:br/>
              <w:t xml:space="preserve">as a </w:t>
            </w:r>
            <w:hyperlink r:id="rId131">
              <w:r>
                <w:rPr>
                  <w:rStyle w:val="InternetLink"/>
                </w:rPr>
                <w:t>Word</w:t>
              </w:r>
            </w:hyperlink>
            <w:r>
              <w:rPr/>
              <w:t xml:space="preserve"> file</w:t>
              <w:br/>
              <w:t>courts.alaska.gov/shc/family/docs/shc-1375.doc</w:t>
              <w:br/>
              <w:t xml:space="preserve">as a </w:t>
            </w:r>
            <w:hyperlink r:id="rId132">
              <w:r>
                <w:rPr>
                  <w:rStyle w:val="InternetLink"/>
                </w:rPr>
                <w:t>PDF</w:t>
              </w:r>
            </w:hyperlink>
            <w:r>
              <w:rPr/>
              <w:br/>
              <w:t>courts.alaska.gov/shc/family/docs/shc-1375n.pdf</w:t>
            </w:r>
          </w:p>
        </w:tc>
      </w:tr>
      <w:tr>
        <w:trPr/>
        <w:tc>
          <w:tcPr>
            <w:tcW w:w="2901" w:type="dxa"/>
            <w:tcBorders>
              <w:top w:val="nil"/>
              <w:left w:val="nil"/>
              <w:bottom w:val="nil"/>
              <w:right w:val="nil"/>
            </w:tcBorders>
          </w:tcPr>
          <w:p>
            <w:pPr>
              <w:pStyle w:val="Body"/>
              <w:spacing w:before="0" w:after="0"/>
              <w:rPr>
                <w:highlight w:val="white"/>
              </w:rPr>
            </w:pPr>
            <w:r>
              <w:rPr>
                <w:shd w:fill="FFFFFF" w:val="clear"/>
              </w:rPr>
              <w:t>{%tr endif %}</w:t>
            </w:r>
          </w:p>
        </w:tc>
        <w:tc>
          <w:tcPr>
            <w:tcW w:w="7596" w:type="dxa"/>
            <w:tcBorders>
              <w:top w:val="nil"/>
              <w:left w:val="nil"/>
              <w:bottom w:val="nil"/>
              <w:right w:val="nil"/>
            </w:tcBorders>
            <w:tcMar>
              <w:top w:w="432" w:type="dxa"/>
            </w:tcMar>
          </w:tcPr>
          <w:p>
            <w:pPr>
              <w:pStyle w:val="Normal"/>
              <w:widowControl w:val="false"/>
              <w:spacing w:beforeAutospacing="0" w:before="0" w:afterAutospacing="0" w:after="0"/>
              <w:rPr>
                <w:rFonts w:eastAsia="Calibri" w:eastAsiaTheme="minorHAnsi"/>
              </w:rPr>
            </w:pPr>
            <w:r>
              <w:rPr>
                <w:rFonts w:eastAsia="Calibri" w:eastAsiaTheme="minorHAnsi"/>
              </w:rPr>
            </w:r>
          </w:p>
        </w:tc>
      </w:tr>
      <w:tr>
        <w:trPr/>
        <w:tc>
          <w:tcPr>
            <w:tcW w:w="2901" w:type="dxa"/>
            <w:tcBorders>
              <w:top w:val="nil"/>
              <w:left w:val="nil"/>
              <w:bottom w:val="nil"/>
              <w:right w:val="nil"/>
            </w:tcBorders>
          </w:tcPr>
          <w:p>
            <w:pPr>
              <w:pStyle w:val="Heading2"/>
              <w:numPr>
                <w:ilvl w:val="0"/>
                <w:numId w:val="0"/>
              </w:numPr>
              <w:outlineLvl w:val="1"/>
              <w:rPr/>
            </w:pPr>
            <w:r>
              <w:rPr>
                <w:rFonts w:eastAsia="Calibri"/>
              </w:rPr>
              <w:t xml:space="preserve">Step </w:t>
            </w:r>
            <w:bookmarkStart w:id="10" w:name="LastStep"/>
            <w:r>
              <w:rPr>
                <w:rStyle w:val="NumChar"/>
                <w:rFonts w:eastAsia="Calibri"/>
              </w:rPr>
              <w:fldChar w:fldCharType="begin"/>
            </w:r>
            <w:r>
              <w:rPr>
                <w:rStyle w:val="NumChar"/>
                <w:rFonts w:eastAsia="Calibri"/>
              </w:rPr>
              <w:instrText> SEQ stepList \* ARABIC </w:instrText>
            </w:r>
            <w:r>
              <w:rPr>
                <w:rStyle w:val="NumChar"/>
                <w:rFonts w:eastAsia="Calibri"/>
              </w:rPr>
              <w:fldChar w:fldCharType="separate"/>
            </w:r>
            <w:r>
              <w:rPr>
                <w:rStyle w:val="NumChar"/>
                <w:rFonts w:eastAsia="Calibri"/>
              </w:rPr>
              <w:t>24</w:t>
            </w:r>
            <w:r>
              <w:rPr>
                <w:rStyle w:val="NumChar"/>
                <w:rFonts w:eastAsia="Calibri"/>
              </w:rPr>
              <w:fldChar w:fldCharType="end"/>
            </w:r>
            <w:bookmarkEnd w:id="10"/>
            <w:r>
              <w:rPr>
                <w:rFonts w:eastAsia="Calibri"/>
              </w:rPr>
              <w:t>: Get more information or help</w:t>
            </w:r>
          </w:p>
        </w:tc>
        <w:tc>
          <w:tcPr>
            <w:tcW w:w="7596" w:type="dxa"/>
            <w:tcBorders>
              <w:top w:val="nil"/>
              <w:left w:val="nil"/>
              <w:bottom w:val="nil"/>
              <w:right w:val="nil"/>
            </w:tcBorders>
            <w:tcMar>
              <w:top w:w="432" w:type="dxa"/>
            </w:tcMar>
          </w:tcPr>
          <w:p>
            <w:pPr>
              <w:pStyle w:val="Body"/>
              <w:spacing w:before="0" w:after="280"/>
              <w:rPr/>
            </w:pPr>
            <w:r>
              <w:rPr/>
              <w:t xml:space="preserve">For help with forms or understanding the process, call the </w:t>
            </w:r>
            <w:hyperlink r:id="rId133">
              <w:r>
                <w:rPr>
                  <w:b/>
                </w:rPr>
                <w:t>Family Law Self-Help Center</w:t>
              </w:r>
            </w:hyperlink>
            <w:r>
              <w:rPr/>
              <w:br/>
              <w:t>(907) 264-0851 or</w:t>
              <w:br/>
              <w:t>(866) 279-0851 from an Alaska-based phone outside of Anchorage.</w:t>
            </w:r>
          </w:p>
          <w:p>
            <w:pPr>
              <w:pStyle w:val="Body"/>
              <w:spacing w:before="280" w:after="280"/>
              <w:rPr/>
            </w:pPr>
            <w:r>
              <w:rPr/>
              <w:t xml:space="preserve">Many lawyers offer free or flat fee consultations without having to hire them for the whole case. </w:t>
            </w:r>
            <w:r>
              <w:rPr>
                <w:b/>
              </w:rPr>
              <w:t>Find a Lawyer</w:t>
            </w:r>
            <w:r>
              <w:rPr/>
              <w:t>.</w:t>
            </w:r>
          </w:p>
          <w:p>
            <w:pPr>
              <w:pStyle w:val="Body"/>
              <w:spacing w:before="280" w:after="280"/>
              <w:rPr/>
            </w:pPr>
            <w:r>
              <w:rPr/>
              <w:t xml:space="preserve">Depending on your income, you may qualify for </w:t>
            </w:r>
            <w:hyperlink r:id="rId134">
              <w:r>
                <w:rPr>
                  <w:b/>
                </w:rPr>
                <w:t>Alaska Free Legal Answers</w:t>
              </w:r>
            </w:hyperlink>
            <w:r>
              <w:rPr/>
              <w:t>.</w:t>
            </w:r>
          </w:p>
          <w:p>
            <w:pPr>
              <w:pStyle w:val="Body"/>
              <w:spacing w:before="280" w:after="280"/>
              <w:rPr/>
            </w:pPr>
            <w:r>
              <w:rPr/>
              <w:t xml:space="preserve">Depending on your income and circumstances, you may qualify for a free lawyer from </w:t>
            </w:r>
            <w:hyperlink r:id="rId135">
              <w:r>
                <w:rPr>
                  <w:b/>
                </w:rPr>
                <w:t>Alaska Legal Services</w:t>
              </w:r>
            </w:hyperlink>
            <w:r>
              <w:rPr/>
              <w:t>.</w:t>
            </w:r>
          </w:p>
          <w:p>
            <w:pPr>
              <w:pStyle w:val="Heading3"/>
              <w:numPr>
                <w:ilvl w:val="0"/>
                <w:numId w:val="0"/>
              </w:numPr>
              <w:outlineLvl w:val="2"/>
              <w:rPr/>
            </w:pPr>
            <w:r>
              <w:rPr/>
              <w:t>Links in this step</w:t>
            </w:r>
          </w:p>
          <w:p>
            <w:pPr>
              <w:pStyle w:val="Body"/>
              <w:spacing w:before="280" w:after="280"/>
              <w:rPr/>
            </w:pPr>
            <w:r>
              <w:rPr>
                <w:b/>
              </w:rPr>
              <w:t>Family Law Self-Help Center</w:t>
            </w:r>
            <w:r>
              <w:rPr/>
              <w:br/>
              <w:t>courts.alaska.gov/shc/family/selfhelp.htm</w:t>
            </w:r>
          </w:p>
          <w:p>
            <w:pPr>
              <w:pStyle w:val="Body"/>
              <w:spacing w:before="280" w:after="280"/>
              <w:rPr/>
            </w:pPr>
            <w:r>
              <w:rPr>
                <w:b/>
              </w:rPr>
              <w:t>Find a Lawyer</w:t>
            </w:r>
            <w:r>
              <w:rPr/>
              <w:br/>
              <w:t>courts.alaska.gov/shc/shclawyer.htm</w:t>
            </w:r>
          </w:p>
          <w:p>
            <w:pPr>
              <w:pStyle w:val="Body"/>
              <w:spacing w:before="280" w:after="280"/>
              <w:rPr/>
            </w:pPr>
            <w:r>
              <w:rPr>
                <w:b/>
              </w:rPr>
              <w:t>Alaska Free Legal Answers</w:t>
            </w:r>
            <w:r>
              <w:rPr/>
              <w:br/>
              <w:t>LegalNav.org/resource/alaska-free-legal-answers</w:t>
            </w:r>
          </w:p>
          <w:p>
            <w:pPr>
              <w:pStyle w:val="Body"/>
              <w:spacing w:before="280" w:after="0"/>
              <w:rPr/>
            </w:pPr>
            <w:r>
              <w:rPr>
                <w:b/>
              </w:rPr>
              <w:t>Alaska Legal Services</w:t>
            </w:r>
            <w:r>
              <w:rPr/>
              <w:br/>
              <w:t>alsc-law.org/apply-for-services</w:t>
            </w:r>
          </w:p>
        </w:tc>
      </w:tr>
    </w:tbl>
    <w:p>
      <w:pPr>
        <w:pStyle w:val="Normal"/>
        <w:spacing w:beforeAutospacing="0" w:before="0" w:afterAutospacing="0" w:after="0"/>
        <w:rPr/>
      </w:pPr>
      <w:r>
        <w:rPr/>
      </w:r>
    </w:p>
    <w:sectPr>
      <w:footerReference w:type="default" r:id="rId136"/>
      <w:type w:val="nextPage"/>
      <w:pgSz w:w="12240" w:h="15840"/>
      <w:pgMar w:left="1440" w:right="1440" w:header="0" w:top="245" w:footer="720" w:bottom="77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aroline Robinson [2]" w:date="2024-03-05T13:37:00Z" w:initials="CR">
    <w:p>
      <w:r>
        <w:rPr>
          <w:rFonts w:ascii="Liberation Serif" w:hAnsi="Liberation Serif" w:eastAsia="Segoe UI" w:cs="Tahoma"/>
          <w:sz w:val="24"/>
          <w:szCs w:val="24"/>
          <w:lang w:val="en-US" w:eastAsia="en-US" w:bidi="en-US"/>
        </w:rPr>
        <w:t>{{ all_variables(special='metadata').get('title') }}</w:t>
      </w:r>
    </w:p>
  </w:comment>
  <w:comment w:id="1" w:author="Caroline Robinson [2]" w:date="2024-04-01T11:17:00Z" w:initials="CR">
    <w:p>
      <w:r>
        <w:rPr>
          <w:rFonts w:ascii="Liberation Serif" w:hAnsi="Liberation Serif" w:eastAsia="Segoe UI" w:cs="Tahoma"/>
          <w:sz w:val="24"/>
          <w:szCs w:val="24"/>
          <w:lang w:val="en-US" w:eastAsia="en-US" w:bidi="en-US"/>
        </w:rPr>
        <w:t>Move to Answer step:</w:t>
      </w:r>
    </w:p>
    <w:p>
      <w:r>
        <w:rPr>
          <w:rFonts w:ascii="Liberation Serif" w:hAnsi="Liberation Serif" w:eastAsia="Segoe UI" w:cs="Tahoma"/>
          <w:sz w:val="24"/>
          <w:szCs w:val="24"/>
          <w:lang w:val="en-US" w:eastAsia="en-US" w:bidi="en-US"/>
        </w:rPr>
        <w:t>{% if not jurisdiction %}Tell the court if you think Alaska is the wrong state</w:t>
      </w:r>
    </w:p>
    <w:p>
      <w:r>
        <w:rPr>
          <w:rFonts w:ascii="Liberation Serif" w:hAnsi="Liberation Serif" w:eastAsia="Segoe UI" w:cs="Tahoma"/>
          <w:sz w:val="24"/>
          <w:szCs w:val="24"/>
          <w:lang w:val="en-US" w:eastAsia="en-US" w:bidi="en-US"/>
        </w:rPr>
        <w:t>If you think Alaska is not the "home state," you can ask the court to dismiss your case.</w:t>
      </w:r>
    </w:p>
    <w:p>
      <w:r>
        <w:rPr>
          <w:rFonts w:ascii="Liberation Serif" w:hAnsi="Liberation Serif" w:eastAsia="Segoe UI" w:cs="Tahoma"/>
          <w:sz w:val="24"/>
          <w:szCs w:val="24"/>
          <w:lang w:val="en-US" w:eastAsia="en-US" w:bidi="en-US"/>
        </w:rPr>
        <w:t xml:space="preserve">State your objection in the "Affirmative Defense" section of your "Answer" </w:t>
      </w:r>
    </w:p>
    <w:p>
      <w:r>
        <w:rPr>
          <w:rFonts w:ascii="Liberation Serif" w:hAnsi="Liberation Serif" w:eastAsia="Segoe UI" w:cs="Tahoma"/>
          <w:sz w:val="24"/>
          <w:szCs w:val="24"/>
          <w:lang w:val="en-US" w:eastAsia="en-US" w:bidi="en-US"/>
        </w:rPr>
        <w:t>File a "motion" asking the court to dismiss your case.  ."</w:t>
      </w:r>
    </w:p>
    <w:p>
      <w:r>
        <w:rPr>
          <w:rFonts w:ascii="Liberation Serif" w:hAnsi="Liberation Serif" w:eastAsia="Segoe UI" w:cs="Tahoma"/>
          <w:sz w:val="24"/>
          <w:szCs w:val="24"/>
          <w:lang w:val="en-US" w:eastAsia="en-US" w:bidi="en-US"/>
        </w:rPr>
        <w:t>Check the box at the beginning of the "Counterclaims" section that says, "I have stated above that the case should be dismissed because the Alaska court does not have jurisdiction over the child(ren)."</w:t>
      </w:r>
    </w:p>
    <w:p>
      <w:r>
        <w:rPr>
          <w:rFonts w:ascii="Liberation Serif" w:hAnsi="Liberation Serif" w:eastAsia="Segoe UI" w:cs="Tahoma"/>
          <w:sz w:val="24"/>
          <w:szCs w:val="24"/>
          <w:lang w:val="en-US" w:eastAsia="en-US" w:bidi="en-US"/>
        </w:rPr>
        <w:t>If you have any questions about whether Alaska is the correct place for your case or you want to ask the court to dismiss your case, you may want to talk to a lawyer.</w:t>
      </w:r>
      <w:r>
        <w:rPr>
          <w:rFonts w:ascii="Liberation Serif" w:hAnsi="Liberation Serif" w:eastAsia="Segoe UI" w:cs="Tahoma"/>
          <w:color w:val="FFC000"/>
          <w:sz w:val="24"/>
          <w:szCs w:val="24"/>
          <w:lang w:val="en-US" w:eastAsia="en-US" w:bidi="en-US"/>
        </w:rPr>
        <w:t>{% endif %}</w:t>
      </w:r>
    </w:p>
  </w:comment>
  <w:comment w:id="2" w:author="Caroline Robinson [2]" w:date="2024-04-04T14:42:00Z" w:initials="CR">
    <w:p>
      <w:r>
        <w:rPr>
          <w:rFonts w:ascii="Liberation Serif" w:hAnsi="Liberation Serif" w:eastAsia="Segoe UI" w:cs="Tahoma"/>
          <w:sz w:val="24"/>
          <w:szCs w:val="24"/>
          <w:lang w:val="en-US" w:eastAsia="en-US" w:bidi="en-US"/>
        </w:rPr>
        <w:t xml:space="preserve">So vague I do not think this sentence is at all helpful. </w:t>
      </w:r>
    </w:p>
    <w:p>
      <w:r>
        <w:rPr>
          <w:rFonts w:ascii="Liberation Serif" w:hAnsi="Liberation Serif" w:eastAsia="Segoe UI" w:cs="Tahoma"/>
          <w:sz w:val="24"/>
          <w:szCs w:val="24"/>
          <w:lang w:val="en-US" w:eastAsia="en-US" w:bidi="en-US"/>
        </w:rPr>
      </w:r>
    </w:p>
  </w:comment>
  <w:comment w:id="3" w:author="Caroline Robinson [2]" w:date="2024-03-01T14:15:00Z" w:initials="CR">
    <w:p>
      <w:r>
        <w:rPr>
          <w:rFonts w:ascii="Liberation Serif" w:hAnsi="Liberation Serif" w:eastAsia="Segoe UI" w:cs="Tahoma"/>
          <w:sz w:val="24"/>
          <w:szCs w:val="24"/>
          <w:lang w:val="en-US" w:eastAsia="en-US" w:bidi="en-US"/>
        </w:rPr>
        <w:t>Make this be a variable depending on user_need? So responding to custody is custody case, responding to divorce is case to end your marriage. Not important for Word documents but maybe keep condition in to make copying and pasting correcting easier, but certainly in html templates.</w:t>
      </w:r>
    </w:p>
  </w:comment>
  <w:comment w:id="4" w:author="Caroline Robinson [2]" w:date="2024-03-01T13:37:00Z" w:initials="CR">
    <w:p>
      <w:r>
        <w:rPr>
          <w:rFonts w:ascii="Liberation Serif" w:hAnsi="Liberation Serif" w:eastAsia="Segoe UI" w:cs="Tahoma"/>
          <w:sz w:val="24"/>
          <w:szCs w:val="24"/>
          <w:lang w:val="en-US" w:eastAsia="en-US" w:bidi="en-US"/>
        </w:rPr>
        <w:t>This language needs editing.</w:t>
      </w:r>
    </w:p>
  </w:comment>
  <w:comment w:id="5" w:author="Caroline Robinson [2]" w:date="2024-03-01T09:29:00Z" w:initials="CR">
    <w:p>
      <w:r>
        <w:rPr>
          <w:rFonts w:ascii="Liberation Serif" w:hAnsi="Liberation Serif" w:eastAsia="Segoe UI" w:cs="Tahoma"/>
          <w:sz w:val="24"/>
          <w:szCs w:val="24"/>
          <w:lang w:val="en-US" w:eastAsia="en-US" w:bidi="en-US"/>
        </w:rPr>
        <w:t xml:space="preserve">We need language for this and we need to make sure we get the interview done in the list of to go live in June. </w:t>
      </w:r>
    </w:p>
  </w:comment>
  <w:comment w:id="6" w:author="Caroline Robinson" w:date="2023-05-31T13:19:00Z" w:initials="CR">
    <w:p>
      <w:r>
        <w:rPr>
          <w:rFonts w:ascii="Liberation Serif" w:hAnsi="Liberation Serif" w:eastAsia="Segoe UI" w:cs="Tahoma"/>
          <w:sz w:val="24"/>
          <w:szCs w:val="24"/>
          <w:lang w:val="en-US" w:eastAsia="en-US" w:bidi="en-US"/>
        </w:rPr>
        <w:t>Redundant see below</w:t>
      </w:r>
    </w:p>
  </w:comment>
  <w:comment w:id="7" w:author="Caroline Robinson" w:date="2023-05-31T13:18:00Z" w:initials="CR">
    <w:p>
      <w:r>
        <w:rPr>
          <w:rFonts w:ascii="Liberation Serif" w:hAnsi="Liberation Serif" w:eastAsia="Segoe UI" w:cs="Tahoma"/>
          <w:sz w:val="24"/>
          <w:szCs w:val="24"/>
          <w:lang w:val="en-US" w:eastAsia="en-US" w:bidi="en-US"/>
        </w:rPr>
        <w:t>Redundant see above</w:t>
      </w:r>
    </w:p>
  </w:comment>
  <w:comment w:id="8" w:author="Caroline Robinson" w:date="2023-05-31T09:57:00Z" w:initials="CR">
    <w:p>
      <w:r>
        <w:rPr>
          <w:rFonts w:ascii="Liberation Serif" w:hAnsi="Liberation Serif" w:eastAsia="Segoe UI" w:cs="Tahoma"/>
          <w:sz w:val="24"/>
          <w:szCs w:val="24"/>
          <w:lang w:val="en-US" w:eastAsia="en-US" w:bidi="en-US"/>
        </w:rPr>
        <w:t>Shouldn't this be a bullet point as well as those below, check w original</w:t>
      </w:r>
    </w:p>
  </w:comment>
  <w:comment w:id="9" w:author="Caroline Robinson" w:date="2023-05-31T09:45:00Z" w:initials="CR">
    <w:p>
      <w:r>
        <w:rPr>
          <w:rFonts w:ascii="Liberation Serif" w:hAnsi="Liberation Serif" w:eastAsia="Segoe UI" w:cs="Tahoma"/>
          <w:sz w:val="24"/>
          <w:szCs w:val="24"/>
          <w:lang w:val="en-US" w:eastAsia="en-US" w:bidi="en-US"/>
        </w:rPr>
        <w:t>CR check with other interviews for this language – child   support maybe, If you are married  Starting a case to end your marriage or legally separate, If you are not married, Starting a custody or Parenting Plan case. with links.</w:t>
      </w:r>
    </w:p>
  </w:comment>
  <w:comment w:id="10" w:author="Caroline Robinson" w:date="2023-03-14T13:05:00Z" w:initials="CR">
    <w:p>
      <w:r>
        <w:rPr>
          <w:rFonts w:ascii="Liberation Serif" w:hAnsi="Liberation Serif" w:eastAsia="Segoe UI" w:cs="Tahoma"/>
          <w:sz w:val="24"/>
          <w:szCs w:val="24"/>
          <w:lang w:val="en-US" w:eastAsia="en-US" w:bidi="en-US"/>
        </w:rPr>
        <w:t>Shouldn't file original w court, and How do Iserve on website link be included in set aside and motion for reconsideration,?</w:t>
      </w:r>
    </w:p>
  </w:comment>
  <w:comment w:id="11" w:author="Caroline Robinson" w:date="2023-02-02T15:00:00Z" w:initials="CR">
    <w:p>
      <w:r>
        <w:rPr>
          <w:rFonts w:ascii="Liberation Serif" w:hAnsi="Liberation Serif" w:eastAsia="Segoe UI" w:cs="Tahoma"/>
          <w:sz w:val="24"/>
          <w:szCs w:val="24"/>
          <w:lang w:val="en-US" w:eastAsia="en-US" w:bidi="en-US"/>
        </w:rPr>
        <w:t>Check file and serve step from Child Support plans</w:t>
      </w:r>
    </w:p>
  </w:comment>
  <w:comment w:id="12" w:author="Caroline Robinson [2]" w:date="2024-03-04T13:48:00Z" w:initials="CR">
    <w:p>
      <w:r>
        <w:rPr>
          <w:rFonts w:ascii="Liberation Serif" w:hAnsi="Liberation Serif" w:eastAsia="Segoe UI" w:cs="Tahoma"/>
          <w:sz w:val="24"/>
          <w:szCs w:val="24"/>
          <w:lang w:val="en-US" w:eastAsia="en-US" w:bidi="en-US"/>
        </w:rPr>
        <w:t xml:space="preserve">Starting a divorce case: </w:t>
      </w:r>
    </w:p>
    <w:p>
      <w:r>
        <w:rPr>
          <w:rFonts w:ascii="Liberation Serif" w:hAnsi="Liberation Serif" w:eastAsia="Segoe UI" w:cs="Tahoma"/>
          <w:b/>
          <w:sz w:val="24"/>
          <w:szCs w:val="24"/>
          <w:lang w:val="en-US" w:eastAsia="en-US" w:bidi="en-US"/>
        </w:rPr>
        <w:t xml:space="preserve">they separate from their spouse or start a court case to end the marriage. </w:t>
      </w:r>
    </w:p>
    <w:p>
      <w:r>
        <w:rPr>
          <w:rFonts w:ascii="Liberation Serif" w:hAnsi="Liberation Serif" w:eastAsia="Segoe UI" w:cs="Tahoma"/>
          <w:bCs/>
          <w:i/>
          <w:iCs/>
          <w:sz w:val="24"/>
          <w:szCs w:val="24"/>
          <w:lang w:val="en-US" w:eastAsia="en-US" w:bidi="en-US"/>
        </w:rPr>
        <w:t xml:space="preserve">The next sentence is the same but bold in divorce not in starting or responding custody case. </w:t>
      </w:r>
    </w:p>
  </w:comment>
  <w:comment w:id="13" w:author="Caroline Robinson [2]" w:date="2024-03-04T14:03:00Z" w:initials="CR">
    <w:p>
      <w:r>
        <w:rPr>
          <w:rFonts w:ascii="Liberation Serif" w:hAnsi="Liberation Serif" w:eastAsia="Segoe UI" w:cs="Tahoma"/>
          <w:sz w:val="24"/>
          <w:szCs w:val="24"/>
          <w:lang w:val="en-US" w:eastAsia="en-US" w:bidi="en-US"/>
        </w:rPr>
        <w:t>People in a marraige</w:t>
      </w:r>
    </w:p>
  </w:comment>
  <w:comment w:id="14" w:author="Caroline Robinson [2]" w:date="2024-03-04T14:05:00Z" w:initials="CR">
    <w:p>
      <w:r>
        <w:rPr>
          <w:rFonts w:ascii="Liberation Serif" w:hAnsi="Liberation Serif" w:eastAsia="Segoe UI" w:cs="Tahoma"/>
          <w:sz w:val="24"/>
          <w:szCs w:val="24"/>
          <w:lang w:val="en-US" w:eastAsia="en-US" w:bidi="en-US"/>
        </w:rPr>
        <w:t>'spouse'</w:t>
      </w:r>
    </w:p>
  </w:comment>
  <w:comment w:id="15" w:author="Caroline Robinson [2]" w:date="2024-03-04T14:06:00Z" w:initials="CR">
    <w:p>
      <w:r>
        <w:rPr>
          <w:rFonts w:ascii="Liberation Serif" w:hAnsi="Liberation Serif" w:eastAsia="Segoe UI" w:cs="Tahoma"/>
          <w:sz w:val="24"/>
          <w:szCs w:val="24"/>
          <w:lang w:val="en-US" w:eastAsia="en-US" w:bidi="en-US"/>
        </w:rPr>
        <w:t>spouse</w:t>
      </w:r>
    </w:p>
  </w:comment>
  <w:comment w:id="16" w:author="Caroline Robinson [2]" w:date="2024-03-04T14:07:00Z" w:initials="CR">
    <w:p>
      <w:r>
        <w:rPr>
          <w:rFonts w:ascii="Liberation Serif" w:hAnsi="Liberation Serif" w:eastAsia="Segoe UI" w:cs="Tahoma"/>
          <w:sz w:val="24"/>
          <w:szCs w:val="24"/>
          <w:lang w:val="en-US" w:eastAsia="en-US" w:bidi="en-US"/>
        </w:rPr>
        <w:t>spouse's</w:t>
      </w:r>
    </w:p>
  </w:comment>
  <w:comment w:id="17" w:author="Caroline Robinson [2]" w:date="2024-03-04T14:11:00Z" w:initials="CR">
    <w:p>
      <w:r>
        <w:rPr>
          <w:rFonts w:ascii="Liberation Serif" w:hAnsi="Liberation Serif" w:eastAsia="Segoe UI" w:cs="Tahoma"/>
          <w:sz w:val="24"/>
          <w:szCs w:val="24"/>
          <w:lang w:val="en-US" w:eastAsia="en-US" w:bidi="en-US"/>
        </w:rPr>
        <w:t>your spouse</w:t>
      </w:r>
    </w:p>
  </w:comment>
  <w:comment w:id="18" w:author="Caroline Robinson [2]" w:date="2024-03-04T14:12:00Z" w:initials="CR">
    <w:p>
      <w:r>
        <w:rPr>
          <w:rFonts w:ascii="Liberation Serif" w:hAnsi="Liberation Serif" w:eastAsia="Segoe UI" w:cs="Tahoma"/>
          <w:sz w:val="24"/>
          <w:szCs w:val="24"/>
          <w:lang w:val="en-US" w:eastAsia="en-US" w:bidi="en-US"/>
        </w:rPr>
        <w:t>with your spouse</w:t>
      </w:r>
    </w:p>
  </w:comment>
  <w:comment w:id="19" w:author="Caroline Robinson [2]" w:date="2024-03-04T15:11:00Z" w:initials="CR">
    <w:p>
      <w:r>
        <w:rPr>
          <w:rFonts w:ascii="Liberation Serif" w:hAnsi="Liberation Serif" w:eastAsia="Segoe UI" w:cs="Tahoma"/>
          <w:sz w:val="24"/>
          <w:szCs w:val="24"/>
          <w:lang w:val="en-US" w:eastAsia="en-US" w:bidi="en-US"/>
        </w:rPr>
        <w:t xml:space="preserve">that explains their relationship to the children and names the children's biological parents and current legal father. ,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Helvetica">
    <w:altName w:val="Arial"/>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00" w:afterAutospacing="0" w:after="0"/>
      <w:jc w:val="right"/>
      <w:rPr/>
    </w:pPr>
    <w:r>
      <w:rPr/>
      <w:fldChar w:fldCharType="begin"/>
    </w:r>
    <w:r>
      <w:rPr/>
      <w:instrText> PAGE </w:instrText>
    </w:r>
    <w:r>
      <w:rPr/>
      <w:fldChar w:fldCharType="separate"/>
    </w:r>
    <w:r>
      <w:rPr/>
      <w:t>38</w:t>
    </w:r>
    <w:r>
      <w:rPr/>
      <w:fldChar w:fldCharType="end"/>
    </w:r>
    <w:r>
      <w:rPr/>
      <w:t xml:space="preserve"> </w:t>
    </w:r>
    <w:r>
      <w:rPr/>
      <w:t xml:space="preserve">of </w:t>
    </w:r>
    <w:r>
      <w:rPr/>
      <w:fldChar w:fldCharType="begin"/>
    </w:r>
    <w:r>
      <w:rPr/>
      <w:instrText> NUMPAGES \* ARABIC </w:instrText>
    </w:r>
    <w:r>
      <w:rPr/>
      <w:fldChar w:fldCharType="separate"/>
    </w:r>
    <w:r>
      <w:rPr/>
      <w:t>38</w:t>
    </w:r>
    <w:r>
      <w:rPr/>
      <w:fldChar w:fldCharType="end"/>
    </w:r>
    <w:r>
      <w:rPr/>
      <w:t xml:space="preserve"> pages</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870" w:hanging="360"/>
      </w:pPr>
      <w:rPr>
        <w:rFonts w:ascii="Symbol" w:hAnsi="Symbol" w:cs="Symbol" w:hint="default"/>
      </w:rPr>
    </w:lvl>
    <w:lvl w:ilvl="1">
      <w:start w:val="1"/>
      <w:numFmt w:val="bullet"/>
      <w:lvlText w:val="o"/>
      <w:lvlJc w:val="left"/>
      <w:pPr>
        <w:tabs>
          <w:tab w:val="num" w:pos="1080"/>
        </w:tabs>
        <w:ind w:left="1590" w:hanging="360"/>
      </w:pPr>
      <w:rPr>
        <w:rFonts w:ascii="Courier New" w:hAnsi="Courier New" w:cs="Courier New" w:hint="default"/>
      </w:rPr>
    </w:lvl>
    <w:lvl w:ilvl="2">
      <w:start w:val="1"/>
      <w:numFmt w:val="bullet"/>
      <w:lvlText w:val=""/>
      <w:lvlJc w:val="left"/>
      <w:pPr>
        <w:tabs>
          <w:tab w:val="num" w:pos="1440"/>
        </w:tabs>
        <w:ind w:left="2310" w:hanging="360"/>
      </w:pPr>
      <w:rPr>
        <w:rFonts w:ascii="Wingdings" w:hAnsi="Wingdings" w:cs="Wingdings" w:hint="default"/>
      </w:rPr>
    </w:lvl>
    <w:lvl w:ilvl="3">
      <w:start w:val="1"/>
      <w:numFmt w:val="bullet"/>
      <w:lvlText w:val=""/>
      <w:lvlJc w:val="left"/>
      <w:pPr>
        <w:tabs>
          <w:tab w:val="num" w:pos="1800"/>
        </w:tabs>
        <w:ind w:left="3030" w:hanging="360"/>
      </w:pPr>
      <w:rPr>
        <w:rFonts w:ascii="Symbol" w:hAnsi="Symbol" w:cs="Symbol" w:hint="default"/>
      </w:rPr>
    </w:lvl>
    <w:lvl w:ilvl="4">
      <w:start w:val="1"/>
      <w:numFmt w:val="bullet"/>
      <w:lvlText w:val="o"/>
      <w:lvlJc w:val="left"/>
      <w:pPr>
        <w:tabs>
          <w:tab w:val="num" w:pos="2160"/>
        </w:tabs>
        <w:ind w:left="3750" w:hanging="360"/>
      </w:pPr>
      <w:rPr>
        <w:rFonts w:ascii="Courier New" w:hAnsi="Courier New" w:cs="Courier New" w:hint="default"/>
      </w:rPr>
    </w:lvl>
    <w:lvl w:ilvl="5">
      <w:start w:val="1"/>
      <w:numFmt w:val="bullet"/>
      <w:lvlText w:val=""/>
      <w:lvlJc w:val="left"/>
      <w:pPr>
        <w:tabs>
          <w:tab w:val="num" w:pos="2520"/>
        </w:tabs>
        <w:ind w:left="4470" w:hanging="360"/>
      </w:pPr>
      <w:rPr>
        <w:rFonts w:ascii="Wingdings" w:hAnsi="Wingdings" w:cs="Wingdings" w:hint="default"/>
      </w:rPr>
    </w:lvl>
    <w:lvl w:ilvl="6">
      <w:start w:val="1"/>
      <w:numFmt w:val="bullet"/>
      <w:lvlText w:val=""/>
      <w:lvlJc w:val="left"/>
      <w:pPr>
        <w:tabs>
          <w:tab w:val="num" w:pos="2880"/>
        </w:tabs>
        <w:ind w:left="5190" w:hanging="360"/>
      </w:pPr>
      <w:rPr>
        <w:rFonts w:ascii="Symbol" w:hAnsi="Symbol" w:cs="Symbol" w:hint="default"/>
      </w:rPr>
    </w:lvl>
    <w:lvl w:ilvl="7">
      <w:start w:val="1"/>
      <w:numFmt w:val="bullet"/>
      <w:lvlText w:val="o"/>
      <w:lvlJc w:val="left"/>
      <w:pPr>
        <w:tabs>
          <w:tab w:val="num" w:pos="3240"/>
        </w:tabs>
        <w:ind w:left="5910" w:hanging="360"/>
      </w:pPr>
      <w:rPr>
        <w:rFonts w:ascii="Courier New" w:hAnsi="Courier New" w:cs="Courier New" w:hint="default"/>
      </w:rPr>
    </w:lvl>
    <w:lvl w:ilvl="8">
      <w:start w:val="1"/>
      <w:numFmt w:val="bullet"/>
      <w:lvlText w:val=""/>
      <w:lvlJc w:val="left"/>
      <w:pPr>
        <w:tabs>
          <w:tab w:val="num" w:pos="3600"/>
        </w:tabs>
        <w:ind w:left="6630" w:hanging="360"/>
      </w:pPr>
      <w:rPr>
        <w:rFonts w:ascii="Wingdings" w:hAnsi="Wingdings" w:cs="Wingdings" w:hint="default"/>
      </w:rPr>
    </w:lvl>
  </w:abstractNum>
  <w:abstractNum w:abstractNumId="2">
    <w:lvl w:ilvl="0">
      <w:start w:val="1"/>
      <w:numFmt w:val="decimal"/>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440"/>
        </w:tabs>
        <w:ind w:left="1800" w:hanging="180"/>
      </w:pPr>
    </w:lvl>
    <w:lvl w:ilvl="3">
      <w:start w:val="1"/>
      <w:numFmt w:val="decimal"/>
      <w:lvlText w:val="%4."/>
      <w:lvlJc w:val="left"/>
      <w:pPr>
        <w:tabs>
          <w:tab w:val="num" w:pos="1800"/>
        </w:tabs>
        <w:ind w:left="2520" w:hanging="360"/>
      </w:pPr>
    </w:lvl>
    <w:lvl w:ilvl="4">
      <w:start w:val="1"/>
      <w:numFmt w:val="lowerLetter"/>
      <w:lvlText w:val="%5."/>
      <w:lvlJc w:val="left"/>
      <w:pPr>
        <w:tabs>
          <w:tab w:val="num" w:pos="2160"/>
        </w:tabs>
        <w:ind w:left="3240" w:hanging="360"/>
      </w:pPr>
    </w:lvl>
    <w:lvl w:ilvl="5">
      <w:start w:val="1"/>
      <w:numFmt w:val="lowerRoman"/>
      <w:lvlText w:val="%6."/>
      <w:lvlJc w:val="right"/>
      <w:pPr>
        <w:tabs>
          <w:tab w:val="num" w:pos="2520"/>
        </w:tabs>
        <w:ind w:left="3960" w:hanging="180"/>
      </w:pPr>
    </w:lvl>
    <w:lvl w:ilvl="6">
      <w:start w:val="1"/>
      <w:numFmt w:val="decimal"/>
      <w:lvlText w:val="%7."/>
      <w:lvlJc w:val="left"/>
      <w:pPr>
        <w:tabs>
          <w:tab w:val="num" w:pos="2880"/>
        </w:tabs>
        <w:ind w:left="4680" w:hanging="360"/>
      </w:pPr>
    </w:lvl>
    <w:lvl w:ilvl="7">
      <w:start w:val="1"/>
      <w:numFmt w:val="lowerLetter"/>
      <w:lvlText w:val="%8."/>
      <w:lvlJc w:val="left"/>
      <w:pPr>
        <w:tabs>
          <w:tab w:val="num" w:pos="3240"/>
        </w:tabs>
        <w:ind w:left="5400" w:hanging="360"/>
      </w:pPr>
    </w:lvl>
    <w:lvl w:ilvl="8">
      <w:start w:val="1"/>
      <w:numFmt w:val="lowerRoman"/>
      <w:lvlText w:val="%9."/>
      <w:lvlJc w:val="right"/>
      <w:pPr>
        <w:tabs>
          <w:tab w:val="num" w:pos="3600"/>
        </w:tabs>
        <w:ind w:left="6120" w:hanging="180"/>
      </w:pPr>
    </w:lvl>
  </w:abstractNum>
  <w:abstractNum w:abstractNumId="3">
    <w:lvl w:ilvl="0">
      <w:start w:val="1"/>
      <w:numFmt w:val="bullet"/>
      <w:lvlText w:val=""/>
      <w:lvlJc w:val="left"/>
      <w:pPr>
        <w:tabs>
          <w:tab w:val="num" w:pos="720"/>
        </w:tabs>
        <w:ind w:left="855" w:hanging="360"/>
      </w:pPr>
      <w:rPr>
        <w:rFonts w:ascii="Symbol" w:hAnsi="Symbol" w:cs="Symbol" w:hint="default"/>
      </w:rPr>
    </w:lvl>
    <w:lvl w:ilvl="1">
      <w:start w:val="1"/>
      <w:numFmt w:val="bullet"/>
      <w:lvlText w:val="o"/>
      <w:lvlJc w:val="left"/>
      <w:pPr>
        <w:tabs>
          <w:tab w:val="num" w:pos="1080"/>
        </w:tabs>
        <w:ind w:left="1575" w:hanging="360"/>
      </w:pPr>
      <w:rPr>
        <w:rFonts w:ascii="Courier New" w:hAnsi="Courier New" w:cs="Courier New" w:hint="default"/>
      </w:rPr>
    </w:lvl>
    <w:lvl w:ilvl="2">
      <w:start w:val="1"/>
      <w:numFmt w:val="bullet"/>
      <w:lvlText w:val=""/>
      <w:lvlJc w:val="left"/>
      <w:pPr>
        <w:tabs>
          <w:tab w:val="num" w:pos="1440"/>
        </w:tabs>
        <w:ind w:left="2295" w:hanging="360"/>
      </w:pPr>
      <w:rPr>
        <w:rFonts w:ascii="Wingdings" w:hAnsi="Wingdings" w:cs="Wingdings" w:hint="default"/>
      </w:rPr>
    </w:lvl>
    <w:lvl w:ilvl="3">
      <w:start w:val="1"/>
      <w:numFmt w:val="bullet"/>
      <w:lvlText w:val=""/>
      <w:lvlJc w:val="left"/>
      <w:pPr>
        <w:tabs>
          <w:tab w:val="num" w:pos="1800"/>
        </w:tabs>
        <w:ind w:left="3015" w:hanging="360"/>
      </w:pPr>
      <w:rPr>
        <w:rFonts w:ascii="Symbol" w:hAnsi="Symbol" w:cs="Symbol" w:hint="default"/>
      </w:rPr>
    </w:lvl>
    <w:lvl w:ilvl="4">
      <w:start w:val="1"/>
      <w:numFmt w:val="bullet"/>
      <w:lvlText w:val="o"/>
      <w:lvlJc w:val="left"/>
      <w:pPr>
        <w:tabs>
          <w:tab w:val="num" w:pos="2160"/>
        </w:tabs>
        <w:ind w:left="3735" w:hanging="360"/>
      </w:pPr>
      <w:rPr>
        <w:rFonts w:ascii="Courier New" w:hAnsi="Courier New" w:cs="Courier New" w:hint="default"/>
      </w:rPr>
    </w:lvl>
    <w:lvl w:ilvl="5">
      <w:start w:val="1"/>
      <w:numFmt w:val="bullet"/>
      <w:lvlText w:val=""/>
      <w:lvlJc w:val="left"/>
      <w:pPr>
        <w:tabs>
          <w:tab w:val="num" w:pos="2520"/>
        </w:tabs>
        <w:ind w:left="4455" w:hanging="360"/>
      </w:pPr>
      <w:rPr>
        <w:rFonts w:ascii="Wingdings" w:hAnsi="Wingdings" w:cs="Wingdings" w:hint="default"/>
      </w:rPr>
    </w:lvl>
    <w:lvl w:ilvl="6">
      <w:start w:val="1"/>
      <w:numFmt w:val="bullet"/>
      <w:lvlText w:val=""/>
      <w:lvlJc w:val="left"/>
      <w:pPr>
        <w:tabs>
          <w:tab w:val="num" w:pos="2880"/>
        </w:tabs>
        <w:ind w:left="5175" w:hanging="360"/>
      </w:pPr>
      <w:rPr>
        <w:rFonts w:ascii="Symbol" w:hAnsi="Symbol" w:cs="Symbol" w:hint="default"/>
      </w:rPr>
    </w:lvl>
    <w:lvl w:ilvl="7">
      <w:start w:val="1"/>
      <w:numFmt w:val="bullet"/>
      <w:lvlText w:val="o"/>
      <w:lvlJc w:val="left"/>
      <w:pPr>
        <w:tabs>
          <w:tab w:val="num" w:pos="3240"/>
        </w:tabs>
        <w:ind w:left="5895" w:hanging="360"/>
      </w:pPr>
      <w:rPr>
        <w:rFonts w:ascii="Courier New" w:hAnsi="Courier New" w:cs="Courier New" w:hint="default"/>
      </w:rPr>
    </w:lvl>
    <w:lvl w:ilvl="8">
      <w:start w:val="1"/>
      <w:numFmt w:val="bullet"/>
      <w:lvlText w:val=""/>
      <w:lvlJc w:val="left"/>
      <w:pPr>
        <w:tabs>
          <w:tab w:val="num" w:pos="3600"/>
        </w:tabs>
        <w:ind w:left="6615" w:hanging="360"/>
      </w:pPr>
      <w:rPr>
        <w:rFonts w:ascii="Wingdings" w:hAnsi="Wingdings" w:cs="Wingdings" w:hint="default"/>
      </w:rPr>
    </w:lvl>
  </w:abstractNum>
  <w:abstractNum w:abstractNumId="4">
    <w:lvl w:ilvl="0">
      <w:start w:val="1"/>
      <w:numFmt w:val="bullet"/>
      <w:lvlText w:val=""/>
      <w:lvlJc w:val="left"/>
      <w:pPr>
        <w:tabs>
          <w:tab w:val="num" w:pos="720"/>
        </w:tabs>
        <w:ind w:left="480" w:hanging="390"/>
      </w:pPr>
      <w:rPr>
        <w:rFonts w:ascii="Symbol" w:hAnsi="Symbol" w:cs="Symbol" w:hint="default"/>
      </w:rPr>
    </w:lvl>
    <w:lvl w:ilvl="1">
      <w:start w:val="1"/>
      <w:numFmt w:val="bullet"/>
      <w:lvlText w:val="o"/>
      <w:lvlJc w:val="left"/>
      <w:pPr>
        <w:tabs>
          <w:tab w:val="num" w:pos="1080"/>
        </w:tabs>
        <w:ind w:left="1170" w:hanging="360"/>
      </w:pPr>
      <w:rPr>
        <w:rFonts w:ascii="Courier New" w:hAnsi="Courier New" w:cs="Courier New" w:hint="default"/>
      </w:rPr>
    </w:lvl>
    <w:lvl w:ilvl="2">
      <w:start w:val="1"/>
      <w:numFmt w:val="bullet"/>
      <w:lvlText w:val=""/>
      <w:lvlJc w:val="left"/>
      <w:pPr>
        <w:tabs>
          <w:tab w:val="num" w:pos="1440"/>
        </w:tabs>
        <w:ind w:left="1890" w:hanging="360"/>
      </w:pPr>
      <w:rPr>
        <w:rFonts w:ascii="Wingdings" w:hAnsi="Wingdings" w:cs="Wingdings" w:hint="default"/>
      </w:rPr>
    </w:lvl>
    <w:lvl w:ilvl="3">
      <w:start w:val="1"/>
      <w:numFmt w:val="bullet"/>
      <w:lvlText w:val=""/>
      <w:lvlJc w:val="left"/>
      <w:pPr>
        <w:tabs>
          <w:tab w:val="num" w:pos="1800"/>
        </w:tabs>
        <w:ind w:left="2610" w:hanging="360"/>
      </w:pPr>
      <w:rPr>
        <w:rFonts w:ascii="Symbol" w:hAnsi="Symbol" w:cs="Symbol" w:hint="default"/>
      </w:rPr>
    </w:lvl>
    <w:lvl w:ilvl="4">
      <w:start w:val="1"/>
      <w:numFmt w:val="bullet"/>
      <w:lvlText w:val="o"/>
      <w:lvlJc w:val="left"/>
      <w:pPr>
        <w:tabs>
          <w:tab w:val="num" w:pos="2160"/>
        </w:tabs>
        <w:ind w:left="3330" w:hanging="360"/>
      </w:pPr>
      <w:rPr>
        <w:rFonts w:ascii="Courier New" w:hAnsi="Courier New" w:cs="Courier New" w:hint="default"/>
      </w:rPr>
    </w:lvl>
    <w:lvl w:ilvl="5">
      <w:start w:val="1"/>
      <w:numFmt w:val="bullet"/>
      <w:lvlText w:val=""/>
      <w:lvlJc w:val="left"/>
      <w:pPr>
        <w:tabs>
          <w:tab w:val="num" w:pos="2520"/>
        </w:tabs>
        <w:ind w:left="4050" w:hanging="360"/>
      </w:pPr>
      <w:rPr>
        <w:rFonts w:ascii="Wingdings" w:hAnsi="Wingdings" w:cs="Wingdings" w:hint="default"/>
      </w:rPr>
    </w:lvl>
    <w:lvl w:ilvl="6">
      <w:start w:val="1"/>
      <w:numFmt w:val="bullet"/>
      <w:lvlText w:val=""/>
      <w:lvlJc w:val="left"/>
      <w:pPr>
        <w:tabs>
          <w:tab w:val="num" w:pos="2880"/>
        </w:tabs>
        <w:ind w:left="4770" w:hanging="360"/>
      </w:pPr>
      <w:rPr>
        <w:rFonts w:ascii="Symbol" w:hAnsi="Symbol" w:cs="Symbol" w:hint="default"/>
      </w:rPr>
    </w:lvl>
    <w:lvl w:ilvl="7">
      <w:start w:val="1"/>
      <w:numFmt w:val="bullet"/>
      <w:lvlText w:val="o"/>
      <w:lvlJc w:val="left"/>
      <w:pPr>
        <w:tabs>
          <w:tab w:val="num" w:pos="3240"/>
        </w:tabs>
        <w:ind w:left="5490" w:hanging="360"/>
      </w:pPr>
      <w:rPr>
        <w:rFonts w:ascii="Courier New" w:hAnsi="Courier New" w:cs="Courier New" w:hint="default"/>
      </w:rPr>
    </w:lvl>
    <w:lvl w:ilvl="8">
      <w:start w:val="1"/>
      <w:numFmt w:val="bullet"/>
      <w:lvlText w:val=""/>
      <w:lvlJc w:val="left"/>
      <w:pPr>
        <w:tabs>
          <w:tab w:val="num" w:pos="3600"/>
        </w:tabs>
        <w:ind w:left="6210" w:hanging="360"/>
      </w:pPr>
      <w:rPr>
        <w:rFonts w:ascii="Wingdings" w:hAnsi="Wingdings" w:cs="Wingdings" w:hint="default"/>
      </w:rPr>
    </w:lvl>
  </w:abstractNum>
  <w:abstractNum w:abstractNumId="5">
    <w:lvl w:ilvl="0">
      <w:start w:val="1"/>
      <w:numFmt w:val="decimal"/>
      <w:lvlText w:val="%1."/>
      <w:lvlJc w:val="left"/>
      <w:pPr>
        <w:tabs>
          <w:tab w:val="num" w:pos="720"/>
        </w:tabs>
        <w:ind w:left="405" w:hanging="360"/>
      </w:pPr>
    </w:lvl>
    <w:lvl w:ilvl="1">
      <w:start w:val="1"/>
      <w:numFmt w:val="lowerLetter"/>
      <w:lvlText w:val="%2."/>
      <w:lvlJc w:val="left"/>
      <w:pPr>
        <w:tabs>
          <w:tab w:val="num" w:pos="1080"/>
        </w:tabs>
        <w:ind w:left="1125" w:hanging="360"/>
      </w:pPr>
    </w:lvl>
    <w:lvl w:ilvl="2">
      <w:start w:val="1"/>
      <w:numFmt w:val="lowerRoman"/>
      <w:lvlText w:val="%3."/>
      <w:lvlJc w:val="right"/>
      <w:pPr>
        <w:tabs>
          <w:tab w:val="num" w:pos="1440"/>
        </w:tabs>
        <w:ind w:left="1845" w:hanging="180"/>
      </w:pPr>
    </w:lvl>
    <w:lvl w:ilvl="3">
      <w:start w:val="1"/>
      <w:numFmt w:val="decimal"/>
      <w:lvlText w:val="%4."/>
      <w:lvlJc w:val="left"/>
      <w:pPr>
        <w:tabs>
          <w:tab w:val="num" w:pos="1800"/>
        </w:tabs>
        <w:ind w:left="2565" w:hanging="360"/>
      </w:pPr>
    </w:lvl>
    <w:lvl w:ilvl="4">
      <w:start w:val="1"/>
      <w:numFmt w:val="lowerLetter"/>
      <w:lvlText w:val="%5."/>
      <w:lvlJc w:val="left"/>
      <w:pPr>
        <w:tabs>
          <w:tab w:val="num" w:pos="2160"/>
        </w:tabs>
        <w:ind w:left="3285" w:hanging="360"/>
      </w:pPr>
    </w:lvl>
    <w:lvl w:ilvl="5">
      <w:start w:val="1"/>
      <w:numFmt w:val="lowerRoman"/>
      <w:lvlText w:val="%6."/>
      <w:lvlJc w:val="right"/>
      <w:pPr>
        <w:tabs>
          <w:tab w:val="num" w:pos="2520"/>
        </w:tabs>
        <w:ind w:left="4005" w:hanging="180"/>
      </w:pPr>
    </w:lvl>
    <w:lvl w:ilvl="6">
      <w:start w:val="1"/>
      <w:numFmt w:val="decimal"/>
      <w:lvlText w:val="%7."/>
      <w:lvlJc w:val="left"/>
      <w:pPr>
        <w:tabs>
          <w:tab w:val="num" w:pos="2880"/>
        </w:tabs>
        <w:ind w:left="4725" w:hanging="360"/>
      </w:pPr>
    </w:lvl>
    <w:lvl w:ilvl="7">
      <w:start w:val="1"/>
      <w:numFmt w:val="lowerLetter"/>
      <w:lvlText w:val="%8."/>
      <w:lvlJc w:val="left"/>
      <w:pPr>
        <w:tabs>
          <w:tab w:val="num" w:pos="3240"/>
        </w:tabs>
        <w:ind w:left="5445" w:hanging="360"/>
      </w:pPr>
    </w:lvl>
    <w:lvl w:ilvl="8">
      <w:start w:val="1"/>
      <w:numFmt w:val="lowerRoman"/>
      <w:lvlText w:val="%9."/>
      <w:lvlJc w:val="right"/>
      <w:pPr>
        <w:tabs>
          <w:tab w:val="num" w:pos="3600"/>
        </w:tabs>
        <w:ind w:left="6165" w:hanging="180"/>
      </w:pPr>
    </w:lvl>
  </w:abstractNum>
  <w:abstractNum w:abstractNumId="6">
    <w:lvl w:ilvl="0">
      <w:start w:val="1"/>
      <w:numFmt w:val="decimal"/>
      <w:lvlText w:val="%1."/>
      <w:lvlJc w:val="left"/>
      <w:pPr>
        <w:tabs>
          <w:tab w:val="num" w:pos="720"/>
        </w:tabs>
        <w:ind w:left="765" w:hanging="360"/>
      </w:pPr>
    </w:lvl>
    <w:lvl w:ilvl="1">
      <w:start w:val="1"/>
      <w:numFmt w:val="lowerLetter"/>
      <w:lvlText w:val="%2."/>
      <w:lvlJc w:val="left"/>
      <w:pPr>
        <w:tabs>
          <w:tab w:val="num" w:pos="1080"/>
        </w:tabs>
        <w:ind w:left="1485" w:hanging="360"/>
      </w:pPr>
    </w:lvl>
    <w:lvl w:ilvl="2">
      <w:start w:val="1"/>
      <w:numFmt w:val="lowerRoman"/>
      <w:lvlText w:val="%3."/>
      <w:lvlJc w:val="right"/>
      <w:pPr>
        <w:tabs>
          <w:tab w:val="num" w:pos="1440"/>
        </w:tabs>
        <w:ind w:left="2205" w:hanging="180"/>
      </w:pPr>
    </w:lvl>
    <w:lvl w:ilvl="3">
      <w:start w:val="1"/>
      <w:numFmt w:val="decimal"/>
      <w:lvlText w:val="%4."/>
      <w:lvlJc w:val="left"/>
      <w:pPr>
        <w:tabs>
          <w:tab w:val="num" w:pos="1800"/>
        </w:tabs>
        <w:ind w:left="2925" w:hanging="360"/>
      </w:pPr>
    </w:lvl>
    <w:lvl w:ilvl="4">
      <w:start w:val="1"/>
      <w:numFmt w:val="lowerLetter"/>
      <w:lvlText w:val="%5."/>
      <w:lvlJc w:val="left"/>
      <w:pPr>
        <w:tabs>
          <w:tab w:val="num" w:pos="2160"/>
        </w:tabs>
        <w:ind w:left="3645" w:hanging="360"/>
      </w:pPr>
    </w:lvl>
    <w:lvl w:ilvl="5">
      <w:start w:val="1"/>
      <w:numFmt w:val="lowerRoman"/>
      <w:lvlText w:val="%6."/>
      <w:lvlJc w:val="right"/>
      <w:pPr>
        <w:tabs>
          <w:tab w:val="num" w:pos="2520"/>
        </w:tabs>
        <w:ind w:left="4365" w:hanging="180"/>
      </w:pPr>
    </w:lvl>
    <w:lvl w:ilvl="6">
      <w:start w:val="1"/>
      <w:numFmt w:val="decimal"/>
      <w:lvlText w:val="%7."/>
      <w:lvlJc w:val="left"/>
      <w:pPr>
        <w:tabs>
          <w:tab w:val="num" w:pos="2880"/>
        </w:tabs>
        <w:ind w:left="5085" w:hanging="360"/>
      </w:pPr>
    </w:lvl>
    <w:lvl w:ilvl="7">
      <w:start w:val="1"/>
      <w:numFmt w:val="lowerLetter"/>
      <w:lvlText w:val="%8."/>
      <w:lvlJc w:val="left"/>
      <w:pPr>
        <w:tabs>
          <w:tab w:val="num" w:pos="3240"/>
        </w:tabs>
        <w:ind w:left="5805" w:hanging="360"/>
      </w:pPr>
    </w:lvl>
    <w:lvl w:ilvl="8">
      <w:start w:val="1"/>
      <w:numFmt w:val="lowerRoman"/>
      <w:lvlText w:val="%9."/>
      <w:lvlJc w:val="right"/>
      <w:pPr>
        <w:tabs>
          <w:tab w:val="num" w:pos="3600"/>
        </w:tabs>
        <w:ind w:left="6525" w:hanging="180"/>
      </w:pPr>
    </w:lvl>
  </w:abstractNum>
  <w:abstractNum w:abstractNumId="7">
    <w:lvl w:ilvl="0">
      <w:start w:val="1"/>
      <w:numFmt w:val="decimal"/>
      <w:lvlText w:val="%1."/>
      <w:lvlJc w:val="left"/>
      <w:pPr>
        <w:tabs>
          <w:tab w:val="num" w:pos="720"/>
        </w:tabs>
        <w:ind w:left="765" w:hanging="360"/>
      </w:pPr>
    </w:lvl>
    <w:lvl w:ilvl="1">
      <w:start w:val="1"/>
      <w:numFmt w:val="lowerLetter"/>
      <w:lvlText w:val="%2."/>
      <w:lvlJc w:val="left"/>
      <w:pPr>
        <w:tabs>
          <w:tab w:val="num" w:pos="1080"/>
        </w:tabs>
        <w:ind w:left="1485" w:hanging="360"/>
      </w:pPr>
    </w:lvl>
    <w:lvl w:ilvl="2">
      <w:start w:val="1"/>
      <w:numFmt w:val="lowerRoman"/>
      <w:lvlText w:val="%3."/>
      <w:lvlJc w:val="right"/>
      <w:pPr>
        <w:tabs>
          <w:tab w:val="num" w:pos="1440"/>
        </w:tabs>
        <w:ind w:left="2205" w:hanging="180"/>
      </w:pPr>
    </w:lvl>
    <w:lvl w:ilvl="3">
      <w:start w:val="1"/>
      <w:numFmt w:val="decimal"/>
      <w:lvlText w:val="%4."/>
      <w:lvlJc w:val="left"/>
      <w:pPr>
        <w:tabs>
          <w:tab w:val="num" w:pos="1800"/>
        </w:tabs>
        <w:ind w:left="2925" w:hanging="360"/>
      </w:pPr>
    </w:lvl>
    <w:lvl w:ilvl="4">
      <w:start w:val="1"/>
      <w:numFmt w:val="lowerLetter"/>
      <w:lvlText w:val="%5."/>
      <w:lvlJc w:val="left"/>
      <w:pPr>
        <w:tabs>
          <w:tab w:val="num" w:pos="2160"/>
        </w:tabs>
        <w:ind w:left="3645" w:hanging="360"/>
      </w:pPr>
    </w:lvl>
    <w:lvl w:ilvl="5">
      <w:start w:val="1"/>
      <w:numFmt w:val="lowerRoman"/>
      <w:lvlText w:val="%6."/>
      <w:lvlJc w:val="right"/>
      <w:pPr>
        <w:tabs>
          <w:tab w:val="num" w:pos="2520"/>
        </w:tabs>
        <w:ind w:left="4365" w:hanging="180"/>
      </w:pPr>
    </w:lvl>
    <w:lvl w:ilvl="6">
      <w:start w:val="1"/>
      <w:numFmt w:val="decimal"/>
      <w:lvlText w:val="%7."/>
      <w:lvlJc w:val="left"/>
      <w:pPr>
        <w:tabs>
          <w:tab w:val="num" w:pos="2880"/>
        </w:tabs>
        <w:ind w:left="5085" w:hanging="360"/>
      </w:pPr>
    </w:lvl>
    <w:lvl w:ilvl="7">
      <w:start w:val="1"/>
      <w:numFmt w:val="lowerLetter"/>
      <w:lvlText w:val="%8."/>
      <w:lvlJc w:val="left"/>
      <w:pPr>
        <w:tabs>
          <w:tab w:val="num" w:pos="3240"/>
        </w:tabs>
        <w:ind w:left="5805" w:hanging="360"/>
      </w:pPr>
    </w:lvl>
    <w:lvl w:ilvl="8">
      <w:start w:val="1"/>
      <w:numFmt w:val="lowerRoman"/>
      <w:lvlText w:val="%9."/>
      <w:lvlJc w:val="right"/>
      <w:pPr>
        <w:tabs>
          <w:tab w:val="num" w:pos="3600"/>
        </w:tabs>
        <w:ind w:left="6525" w:hanging="180"/>
      </w:pPr>
    </w:lvl>
  </w:abstractNum>
  <w:abstractNum w:abstractNumId="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9">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
    <w:lvl w:ilvl="0">
      <w:start w:val="1"/>
      <w:numFmt w:val="decimal"/>
      <w:lvlText w:val="%1."/>
      <w:lvlJc w:val="left"/>
      <w:pPr>
        <w:tabs>
          <w:tab w:val="num" w:pos="720"/>
        </w:tabs>
        <w:ind w:left="405" w:hanging="360"/>
      </w:pPr>
      <w:rPr>
        <w:rFonts w:cs="Times New Roman"/>
      </w:rPr>
    </w:lvl>
    <w:lvl w:ilvl="1">
      <w:start w:val="1"/>
      <w:numFmt w:val="bullet"/>
      <w:lvlText w:val=""/>
      <w:lvlJc w:val="left"/>
      <w:pPr>
        <w:tabs>
          <w:tab w:val="num" w:pos="1080"/>
        </w:tabs>
        <w:ind w:left="1125" w:hanging="360"/>
      </w:pPr>
      <w:rPr>
        <w:rFonts w:ascii="Symbol" w:hAnsi="Symbol" w:cs="Symbol" w:hint="default"/>
      </w:rPr>
    </w:lvl>
    <w:lvl w:ilvl="2">
      <w:start w:val="1"/>
      <w:numFmt w:val="lowerRoman"/>
      <w:lvlText w:val="%3."/>
      <w:lvlJc w:val="right"/>
      <w:pPr>
        <w:tabs>
          <w:tab w:val="num" w:pos="1440"/>
        </w:tabs>
        <w:ind w:left="1845" w:hanging="180"/>
      </w:pPr>
      <w:rPr>
        <w:rFonts w:cs="Times New Roman"/>
      </w:rPr>
    </w:lvl>
    <w:lvl w:ilvl="3">
      <w:start w:val="1"/>
      <w:numFmt w:val="decimal"/>
      <w:lvlText w:val="%4."/>
      <w:lvlJc w:val="left"/>
      <w:pPr>
        <w:tabs>
          <w:tab w:val="num" w:pos="1800"/>
        </w:tabs>
        <w:ind w:left="2565" w:hanging="360"/>
      </w:pPr>
      <w:rPr>
        <w:rFonts w:cs="Times New Roman"/>
      </w:rPr>
    </w:lvl>
    <w:lvl w:ilvl="4">
      <w:start w:val="1"/>
      <w:numFmt w:val="lowerLetter"/>
      <w:lvlText w:val="%5."/>
      <w:lvlJc w:val="left"/>
      <w:pPr>
        <w:tabs>
          <w:tab w:val="num" w:pos="2160"/>
        </w:tabs>
        <w:ind w:left="3285" w:hanging="360"/>
      </w:pPr>
      <w:rPr>
        <w:rFonts w:cs="Times New Roman"/>
      </w:rPr>
    </w:lvl>
    <w:lvl w:ilvl="5">
      <w:start w:val="1"/>
      <w:numFmt w:val="lowerRoman"/>
      <w:lvlText w:val="%6."/>
      <w:lvlJc w:val="right"/>
      <w:pPr>
        <w:tabs>
          <w:tab w:val="num" w:pos="2520"/>
        </w:tabs>
        <w:ind w:left="4005" w:hanging="180"/>
      </w:pPr>
      <w:rPr>
        <w:rFonts w:cs="Times New Roman"/>
      </w:rPr>
    </w:lvl>
    <w:lvl w:ilvl="6">
      <w:start w:val="1"/>
      <w:numFmt w:val="decimal"/>
      <w:lvlText w:val="%7."/>
      <w:lvlJc w:val="left"/>
      <w:pPr>
        <w:tabs>
          <w:tab w:val="num" w:pos="2880"/>
        </w:tabs>
        <w:ind w:left="4725" w:hanging="360"/>
      </w:pPr>
      <w:rPr>
        <w:rFonts w:cs="Times New Roman"/>
      </w:rPr>
    </w:lvl>
    <w:lvl w:ilvl="7">
      <w:start w:val="1"/>
      <w:numFmt w:val="lowerLetter"/>
      <w:lvlText w:val="%8."/>
      <w:lvlJc w:val="left"/>
      <w:pPr>
        <w:tabs>
          <w:tab w:val="num" w:pos="3240"/>
        </w:tabs>
        <w:ind w:left="5445" w:hanging="360"/>
      </w:pPr>
      <w:rPr>
        <w:rFonts w:cs="Times New Roman"/>
      </w:rPr>
    </w:lvl>
    <w:lvl w:ilvl="8">
      <w:start w:val="1"/>
      <w:numFmt w:val="lowerRoman"/>
      <w:lvlText w:val="%9."/>
      <w:lvlJc w:val="right"/>
      <w:pPr>
        <w:tabs>
          <w:tab w:val="num" w:pos="3600"/>
        </w:tabs>
        <w:ind w:left="6165" w:hanging="180"/>
      </w:pPr>
      <w:rPr>
        <w:rFonts w:cs="Times New Roman"/>
      </w:rPr>
    </w:lvl>
  </w:abstractNum>
  <w:abstractNum w:abstractNumId="1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7"/>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w:cs="" w:asciiTheme="minorHAnsi" w:cstheme="minorBid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2897"/>
    <w:pPr>
      <w:widowControl/>
      <w:bidi w:val="0"/>
      <w:spacing w:beforeAutospacing="1" w:afterAutospacing="1"/>
      <w:jc w:val="left"/>
    </w:pPr>
    <w:rPr>
      <w:rFonts w:ascii="Arial" w:hAnsi="Arial" w:cs="Arial" w:eastAsia="Arial"/>
      <w:color w:val="auto"/>
      <w:kern w:val="0"/>
      <w:sz w:val="22"/>
      <w:szCs w:val="22"/>
      <w:lang w:val="en-US" w:eastAsia="en-US" w:bidi="ar-SA"/>
    </w:rPr>
  </w:style>
  <w:style w:type="paragraph" w:styleId="Heading1">
    <w:name w:val="Heading 1"/>
    <w:basedOn w:val="TextBody"/>
    <w:link w:val="Heading1Char"/>
    <w:uiPriority w:val="9"/>
    <w:qFormat/>
    <w:rsid w:val="004f25fa"/>
    <w:pPr>
      <w:pBdr>
        <w:bottom w:val="single" w:sz="4" w:space="1" w:color="A6A6A6"/>
      </w:pBdr>
      <w:spacing w:beforeAutospacing="0" w:before="0" w:after="100"/>
      <w:outlineLvl w:val="0"/>
    </w:pPr>
    <w:rPr>
      <w:color w:val="0A2A78"/>
      <w:spacing w:val="-4"/>
      <w:sz w:val="40"/>
    </w:rPr>
  </w:style>
  <w:style w:type="paragraph" w:styleId="Heading2">
    <w:name w:val="Heading 2"/>
    <w:basedOn w:val="TextBody"/>
    <w:next w:val="TextBody"/>
    <w:link w:val="Heading2Char"/>
    <w:uiPriority w:val="9"/>
    <w:unhideWhenUsed/>
    <w:qFormat/>
    <w:rsid w:val="00de61b9"/>
    <w:pPr>
      <w:widowControl w:val="false"/>
      <w:spacing w:beforeAutospacing="0" w:before="0" w:afterAutospacing="0" w:after="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Calibri" w:eastAsiaTheme="minorHAnsi"/>
      <w:sz w:val="32"/>
    </w:rPr>
  </w:style>
  <w:style w:type="paragraph" w:styleId="Heading4">
    <w:name w:val="Heading 4"/>
    <w:basedOn w:val="Body"/>
    <w:next w:val="Body"/>
    <w:link w:val="Heading4Char"/>
    <w:uiPriority w:val="9"/>
    <w:unhideWhenUsed/>
    <w:qFormat/>
    <w:rsid w:val="006e2ef8"/>
    <w:pPr>
      <w:keepNext w:val="true"/>
      <w:keepLines/>
      <w:spacing w:before="40" w:after="120"/>
      <w:outlineLvl w:val="3"/>
    </w:pPr>
    <w:rPr>
      <w:rFonts w:eastAsia="" w:cs="" w:cstheme="majorBidi" w:eastAsiaTheme="majorEastAsia"/>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f25fa"/>
    <w:rPr>
      <w:rFonts w:ascii="Helvetica" w:hAnsi="Helvetica" w:cs="Helvetica"/>
      <w:color w:val="0A2A78"/>
      <w:spacing w:val="-4"/>
      <w:sz w:val="40"/>
      <w:szCs w:val="24"/>
    </w:rPr>
  </w:style>
  <w:style w:type="character" w:styleId="Heading3Char" w:customStyle="1">
    <w:name w:val="Heading 3 Char"/>
    <w:basedOn w:val="DefaultParagraphFont"/>
    <w:link w:val="Heading3"/>
    <w:uiPriority w:val="9"/>
    <w:qFormat/>
    <w:rsid w:val="00b50f18"/>
    <w:rPr>
      <w:rFonts w:ascii="Helvetica" w:hAnsi="Helvetica" w:eastAsia="Calibri" w:cs="Helvetica" w:eastAsiaTheme="minorHAnsi"/>
      <w:color w:val="0A2A78"/>
      <w:spacing w:val="-2"/>
      <w:sz w:val="32"/>
      <w:szCs w:val="24"/>
    </w:rPr>
  </w:style>
  <w:style w:type="character" w:styleId="InterviewglossarywordintemplateChar" w:customStyle="1">
    <w:name w:val="interview glossary word in template Char"/>
    <w:basedOn w:val="DefaultParagraphFont"/>
    <w:link w:val="interviewglossarywordintemplate"/>
    <w:qFormat/>
    <w:rsid w:val="00a7014c"/>
    <w:rPr/>
  </w:style>
  <w:style w:type="character" w:styleId="InterviewbuttonChar" w:customStyle="1">
    <w:name w:val="interview button Char"/>
    <w:basedOn w:val="DefaultParagraphFont"/>
    <w:link w:val="interviewbutton"/>
    <w:qFormat/>
    <w:rsid w:val="00f44633"/>
    <w:rPr>
      <w:color w:val="FFFFFF" w:themeColor="background1"/>
      <w:szCs w:val="40"/>
      <w:shd w:fill="0070C0" w:val="clear"/>
    </w:rPr>
  </w:style>
  <w:style w:type="character" w:styleId="BodyTextChar" w:customStyle="1">
    <w:name w:val="Body Text Char"/>
    <w:basedOn w:val="DefaultParagraphFont"/>
    <w:link w:val="BodyText"/>
    <w:uiPriority w:val="99"/>
    <w:qFormat/>
    <w:rsid w:val="00275a1d"/>
    <w:rPr>
      <w:rFonts w:ascii="Helvetica" w:hAnsi="Helvetica" w:cs="Helvetica"/>
      <w:color w:val="202529"/>
      <w:spacing w:val="-2"/>
      <w:sz w:val="24"/>
      <w:szCs w:val="24"/>
    </w:rPr>
  </w:style>
  <w:style w:type="character" w:styleId="Heading2Char" w:customStyle="1">
    <w:name w:val="Heading 2 Char"/>
    <w:basedOn w:val="DefaultParagraphFont"/>
    <w:link w:val="Heading2"/>
    <w:uiPriority w:val="9"/>
    <w:qFormat/>
    <w:rsid w:val="00de61b9"/>
    <w:rPr>
      <w:rFonts w:ascii="Helvetica" w:hAnsi="Helvetica" w:cs="Helvetica"/>
      <w:color w:val="0A2A78"/>
      <w:spacing w:val="-2"/>
      <w:sz w:val="36"/>
      <w:szCs w:val="24"/>
    </w:rPr>
  </w:style>
  <w:style w:type="character" w:styleId="TitleChar" w:customStyle="1">
    <w:name w:val="Title Char"/>
    <w:basedOn w:val="DefaultParagraphFont"/>
    <w:link w:val="Title"/>
    <w:uiPriority w:val="10"/>
    <w:qFormat/>
    <w:rsid w:val="004f25fa"/>
    <w:rPr>
      <w:rFonts w:ascii="Helvetica" w:hAnsi="Helvetica" w:cs="Helvetica"/>
      <w:color w:val="0A2A78"/>
      <w:spacing w:val="-2"/>
      <w:sz w:val="48"/>
      <w:szCs w:val="24"/>
    </w:rPr>
  </w:style>
  <w:style w:type="character" w:styleId="BalloonTextChar" w:customStyle="1">
    <w:name w:val="Balloon Text Char"/>
    <w:basedOn w:val="DefaultParagraphFont"/>
    <w:link w:val="BalloonText"/>
    <w:uiPriority w:val="99"/>
    <w:semiHidden/>
    <w:qFormat/>
    <w:rsid w:val="00cf73eb"/>
    <w:rPr>
      <w:rFonts w:ascii="Segoe UI" w:hAnsi="Segoe UI" w:cs="Segoe UI"/>
      <w:sz w:val="18"/>
      <w:szCs w:val="18"/>
    </w:rPr>
  </w:style>
  <w:style w:type="character" w:styleId="Annotationreference">
    <w:name w:val="annotation reference"/>
    <w:basedOn w:val="DefaultParagraphFont"/>
    <w:uiPriority w:val="99"/>
    <w:semiHidden/>
    <w:unhideWhenUsed/>
    <w:qFormat/>
    <w:rsid w:val="00cf73eb"/>
    <w:rPr>
      <w:sz w:val="16"/>
      <w:szCs w:val="16"/>
    </w:rPr>
  </w:style>
  <w:style w:type="character" w:styleId="CommentTextChar" w:customStyle="1">
    <w:name w:val="Comment Text Char"/>
    <w:basedOn w:val="DefaultParagraphFont"/>
    <w:link w:val="CommentText"/>
    <w:uiPriority w:val="99"/>
    <w:qFormat/>
    <w:rsid w:val="00cf73eb"/>
    <w:rPr>
      <w:rFonts w:ascii="Arial" w:hAnsi="Arial" w:cs="Arial"/>
      <w:sz w:val="20"/>
      <w:szCs w:val="20"/>
    </w:rPr>
  </w:style>
  <w:style w:type="character" w:styleId="CommentSubjectChar" w:customStyle="1">
    <w:name w:val="Comment Subject Char"/>
    <w:basedOn w:val="CommentTextChar"/>
    <w:link w:val="CommentSubject"/>
    <w:uiPriority w:val="99"/>
    <w:semiHidden/>
    <w:qFormat/>
    <w:rsid w:val="00cf73eb"/>
    <w:rPr>
      <w:rFonts w:ascii="Arial" w:hAnsi="Arial" w:cs="Arial"/>
      <w:b/>
      <w:bCs/>
      <w:sz w:val="20"/>
      <w:szCs w:val="20"/>
    </w:rPr>
  </w:style>
  <w:style w:type="character" w:styleId="FooterChar" w:customStyle="1">
    <w:name w:val="Footer Char"/>
    <w:basedOn w:val="DefaultParagraphFont"/>
    <w:link w:val="Footer"/>
    <w:uiPriority w:val="99"/>
    <w:qFormat/>
    <w:rsid w:val="00cf73eb"/>
    <w:rPr>
      <w:rFonts w:ascii="Arial" w:hAnsi="Arial" w:cs="Arial"/>
    </w:rPr>
  </w:style>
  <w:style w:type="character" w:styleId="HeaderChar" w:customStyle="1">
    <w:name w:val="Header Char"/>
    <w:basedOn w:val="DefaultParagraphFont"/>
    <w:link w:val="Header"/>
    <w:uiPriority w:val="99"/>
    <w:qFormat/>
    <w:rsid w:val="00cf73eb"/>
    <w:rPr>
      <w:rFonts w:ascii="Arial" w:hAnsi="Arial" w:cs="Arial"/>
    </w:rPr>
  </w:style>
  <w:style w:type="character" w:styleId="Heading4Char" w:customStyle="1">
    <w:name w:val="Heading 4 Char"/>
    <w:basedOn w:val="DefaultParagraphFont"/>
    <w:link w:val="Heading4"/>
    <w:uiPriority w:val="9"/>
    <w:qFormat/>
    <w:rsid w:val="006e2ef8"/>
    <w:rPr>
      <w:rFonts w:ascii="Helvetica" w:hAnsi="Helvetica" w:eastAsia="" w:cs="" w:cstheme="majorBidi" w:eastAsiaTheme="majorEastAsia"/>
      <w:iCs/>
      <w:color w:val="2F5496" w:themeColor="accent1" w:themeShade="bf"/>
      <w:spacing w:val="-2"/>
      <w:sz w:val="24"/>
      <w:szCs w:val="24"/>
    </w:rPr>
  </w:style>
  <w:style w:type="character" w:styleId="InternetLink">
    <w:name w:val="Hyperlink"/>
    <w:basedOn w:val="DefaultParagraphFont"/>
    <w:uiPriority w:val="99"/>
    <w:unhideWhenUsed/>
    <w:rsid w:val="00cf73eb"/>
    <w:rPr>
      <w:color w:val="0563C1" w:themeColor="hyperlink"/>
      <w:u w:val="single"/>
    </w:rPr>
  </w:style>
  <w:style w:type="character" w:styleId="UnresolvedMention1" w:customStyle="1">
    <w:name w:val="Unresolved Mention1"/>
    <w:basedOn w:val="DefaultParagraphFont"/>
    <w:uiPriority w:val="99"/>
    <w:semiHidden/>
    <w:unhideWhenUsed/>
    <w:qFormat/>
    <w:rsid w:val="004d4ee9"/>
    <w:rPr>
      <w:color w:val="605E5C"/>
      <w:shd w:fill="E1DFDD" w:val="clear"/>
    </w:rPr>
  </w:style>
  <w:style w:type="character" w:styleId="Small" w:customStyle="1">
    <w:name w:val="small"/>
    <w:basedOn w:val="DefaultParagraphFont"/>
    <w:qFormat/>
    <w:rsid w:val="003a47a3"/>
    <w:rPr>
      <w:rFonts w:cs="Times New Roman"/>
    </w:rPr>
  </w:style>
  <w:style w:type="character" w:styleId="InterviewPAPtexttrigger" w:customStyle="1">
    <w:name w:val="interview PAP text trigger"/>
    <w:basedOn w:val="DefaultParagraphFont"/>
    <w:uiPriority w:val="1"/>
    <w:qFormat/>
    <w:rsid w:val="00b37e94"/>
    <w:rPr>
      <w:shd w:fill="009999" w:val="clear"/>
    </w:rPr>
  </w:style>
  <w:style w:type="character" w:styleId="NumChar" w:customStyle="1">
    <w:name w:val="NumChar"/>
    <w:basedOn w:val="DefaultParagraphFont"/>
    <w:uiPriority w:val="1"/>
    <w:qFormat/>
    <w:rsid w:val="00c059bb"/>
    <w:rPr>
      <w:rFonts w:eastAsia="Calibri" w:eastAsiaTheme="minorHAnsi"/>
    </w:rPr>
  </w:style>
  <w:style w:type="character" w:styleId="UnresolvedMention2" w:customStyle="1">
    <w:name w:val="Unresolved Mention2"/>
    <w:basedOn w:val="DefaultParagraphFont"/>
    <w:uiPriority w:val="99"/>
    <w:semiHidden/>
    <w:unhideWhenUsed/>
    <w:qFormat/>
    <w:rsid w:val="000c4e79"/>
    <w:rPr>
      <w:color w:val="605E5C"/>
      <w:shd w:fill="E1DFDD" w:val="clear"/>
    </w:rPr>
  </w:style>
  <w:style w:type="character" w:styleId="Convention" w:customStyle="1">
    <w:name w:val="convention"/>
    <w:basedOn w:val="DefaultParagraphFont"/>
    <w:uiPriority w:val="1"/>
    <w:qFormat/>
    <w:rsid w:val="0089032f"/>
    <w:rPr>
      <w:sz w:val="22"/>
      <w:szCs w:val="22"/>
      <w:shd w:fill="A6A6A6" w:val="clear"/>
    </w:rPr>
  </w:style>
  <w:style w:type="character" w:styleId="Interviewvariable" w:customStyle="1">
    <w:name w:val="interview variable"/>
    <w:basedOn w:val="DefaultParagraphFont"/>
    <w:uiPriority w:val="1"/>
    <w:qFormat/>
    <w:rsid w:val="004b6cfb"/>
    <w:rPr>
      <w:color w:val="FF7C80"/>
      <w:shd w:fill="FFFFCC" w:val="clear"/>
    </w:rPr>
  </w:style>
  <w:style w:type="character" w:styleId="Strong">
    <w:name w:val="Strong"/>
    <w:basedOn w:val="DefaultParagraphFont"/>
    <w:uiPriority w:val="22"/>
    <w:qFormat/>
    <w:rsid w:val="00fe2912"/>
    <w:rPr>
      <w:b/>
      <w:bCs/>
    </w:rPr>
  </w:style>
  <w:style w:type="character" w:styleId="VisitedInternetLink">
    <w:name w:val="FollowedHyperlink"/>
    <w:basedOn w:val="DefaultParagraphFont"/>
    <w:uiPriority w:val="99"/>
    <w:semiHidden/>
    <w:unhideWhenUsed/>
    <w:rsid w:val="000c3dbe"/>
    <w:rPr>
      <w:color w:val="954F72" w:themeColor="followedHyperlink"/>
      <w:u w:val="single"/>
    </w:rPr>
  </w:style>
  <w:style w:type="character" w:styleId="Interviewclickformoreinfodefinition" w:customStyle="1">
    <w:name w:val="interview click for more info - definition"/>
    <w:uiPriority w:val="1"/>
    <w:qFormat/>
    <w:rsid w:val="00360367"/>
    <w:rPr>
      <w:color w:val="00B050"/>
      <w:u w:val="dash" w:color="92D050"/>
    </w:rPr>
  </w:style>
  <w:style w:type="character" w:styleId="UnresolvedMention">
    <w:name w:val="Unresolved Mention"/>
    <w:basedOn w:val="DefaultParagraphFont"/>
    <w:uiPriority w:val="99"/>
    <w:semiHidden/>
    <w:unhideWhenUsed/>
    <w:qFormat/>
    <w:rsid w:val="00bf4c50"/>
    <w:rPr>
      <w:color w:val="605E5C"/>
      <w:shd w:fill="E1DFDD" w:val="clear"/>
    </w:rPr>
  </w:style>
  <w:style w:type="character" w:styleId="UnresolvedMention3" w:customStyle="1">
    <w:name w:val="Unresolved Mention3"/>
    <w:basedOn w:val="DefaultParagraphFont"/>
    <w:uiPriority w:val="99"/>
    <w:semiHidden/>
    <w:unhideWhenUsed/>
    <w:qFormat/>
    <w:rsid w:val="005c1760"/>
    <w:rPr>
      <w:color w:val="605E5C"/>
      <w:shd w:fill="E1DFDD" w:val="clear"/>
    </w:rPr>
  </w:style>
  <w:style w:type="character" w:styleId="Emphasis">
    <w:name w:val="Emphasis"/>
    <w:basedOn w:val="DefaultParagraphFont"/>
    <w:uiPriority w:val="20"/>
    <w:qFormat/>
    <w:rsid w:val="005c1760"/>
    <w:rPr>
      <w:i/>
      <w:iCs/>
    </w:rPr>
  </w:style>
  <w:style w:type="character" w:styleId="UnresolvedMention4" w:customStyle="1">
    <w:name w:val="Unresolved Mention4"/>
    <w:basedOn w:val="DefaultParagraphFont"/>
    <w:uiPriority w:val="99"/>
    <w:semiHidden/>
    <w:unhideWhenUsed/>
    <w:qFormat/>
    <w:rsid w:val="005c1760"/>
    <w:rPr>
      <w:color w:val="605E5C"/>
      <w:shd w:fill="E1DFDD" w:val="clear"/>
    </w:rPr>
  </w:style>
  <w:style w:type="character" w:styleId="UnresolvedMention31" w:customStyle="1">
    <w:name w:val="Unresolved Mention31"/>
    <w:basedOn w:val="DefaultParagraphFont"/>
    <w:uiPriority w:val="99"/>
    <w:semiHidden/>
    <w:unhideWhenUsed/>
    <w:qFormat/>
    <w:rsid w:val="005c176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1"/>
    <w:qFormat/>
    <w:rsid w:val="00275a1d"/>
    <w:pPr>
      <w:spacing w:lineRule="auto" w:line="276" w:before="54" w:after="120"/>
    </w:pPr>
    <w:rPr>
      <w:rFonts w:ascii="Helvetica" w:hAnsi="Helvetica" w:cs="Helvetica"/>
      <w:color w:val="202529"/>
      <w:spacing w:val="-2"/>
      <w:sz w:val="24"/>
      <w:szCs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de" w:customStyle="1">
    <w:name w:val="Code"/>
    <w:basedOn w:val="Normal"/>
    <w:qFormat/>
    <w:rsid w:val="00424213"/>
    <w:pPr/>
    <w:rPr>
      <w:rFonts w:ascii="Calibri" w:hAnsi="Calibri"/>
    </w:rPr>
  </w:style>
  <w:style w:type="paragraph" w:styleId="Body" w:customStyle="1">
    <w:name w:val="Body"/>
    <w:basedOn w:val="TextBody"/>
    <w:qFormat/>
    <w:rsid w:val="00725f56"/>
    <w:pPr/>
    <w:rPr>
      <w:rFonts w:eastAsia="Calibri" w:eastAsiaTheme="minorHAnsi"/>
    </w:rPr>
  </w:style>
  <w:style w:type="paragraph" w:styleId="ListParagraph">
    <w:name w:val="List Paragraph"/>
    <w:basedOn w:val="TextBody"/>
    <w:uiPriority w:val="34"/>
    <w:qFormat/>
    <w:rsid w:val="00a66903"/>
    <w:pPr>
      <w:widowControl w:val="false"/>
    </w:pPr>
    <w:rPr>
      <w:rFonts w:eastAsia="Calibri" w:eastAsiaTheme="minorHAnsi"/>
    </w:rPr>
  </w:style>
  <w:style w:type="paragraph" w:styleId="TFVariable" w:customStyle="1">
    <w:name w:val="TF Variable"/>
    <w:basedOn w:val="Heading3"/>
    <w:next w:val="Body"/>
    <w:qFormat/>
    <w:rsid w:val="00137ee6"/>
    <w:pPr/>
    <w:rPr/>
  </w:style>
  <w:style w:type="paragraph" w:styleId="Interviewglossarywordintemplate" w:customStyle="1">
    <w:name w:val="interview glossary word in template"/>
    <w:basedOn w:val="Normal"/>
    <w:link w:val="interviewglossarywordintemplateChar"/>
    <w:qFormat/>
    <w:rsid w:val="00a7014c"/>
    <w:pPr>
      <w:spacing w:lineRule="auto" w:line="360" w:beforeAutospacing="0" w:before="280" w:afterAutospacing="0" w:after="60"/>
    </w:pPr>
    <w:rPr>
      <w:rFonts w:ascii="Calibri" w:hAnsi="Calibri" w:cs="" w:asciiTheme="minorHAnsi" w:cstheme="minorBidi" w:hAnsiTheme="minorHAnsi"/>
    </w:rPr>
  </w:style>
  <w:style w:type="paragraph" w:styleId="Interviewbutton" w:customStyle="1">
    <w:name w:val="interview button"/>
    <w:basedOn w:val="Normal"/>
    <w:next w:val="Normal"/>
    <w:link w:val="interviewbuttonChar"/>
    <w:qFormat/>
    <w:rsid w:val="00f44633"/>
    <w:pPr>
      <w:shd w:val="clear" w:color="auto" w:fill="0070C0"/>
      <w:spacing w:lineRule="auto" w:line="360" w:before="280" w:after="60"/>
    </w:pPr>
    <w:rPr>
      <w:rFonts w:ascii="Calibri" w:hAnsi="Calibri" w:cs="" w:asciiTheme="minorHAnsi" w:cstheme="minorBidi" w:hAnsiTheme="minorHAnsi"/>
      <w:color w:val="FFFFFF" w:themeColor="background1"/>
      <w:szCs w:val="40"/>
    </w:rPr>
  </w:style>
  <w:style w:type="paragraph" w:styleId="Title">
    <w:name w:val="Title"/>
    <w:basedOn w:val="TextBody"/>
    <w:next w:val="Normal"/>
    <w:link w:val="TitleChar"/>
    <w:uiPriority w:val="10"/>
    <w:qFormat/>
    <w:rsid w:val="004f25fa"/>
    <w:pPr>
      <w:spacing w:beforeAutospacing="0" w:before="0" w:after="100"/>
    </w:pPr>
    <w:rPr>
      <w:color w:val="0A2A78"/>
      <w:sz w:val="48"/>
    </w:rPr>
  </w:style>
  <w:style w:type="paragraph" w:styleId="BalloonText">
    <w:name w:val="Balloon Text"/>
    <w:basedOn w:val="Normal"/>
    <w:link w:val="BalloonTextChar"/>
    <w:uiPriority w:val="99"/>
    <w:semiHidden/>
    <w:unhideWhenUsed/>
    <w:qFormat/>
    <w:rsid w:val="00cf73eb"/>
    <w:pPr/>
    <w:rPr>
      <w:rFonts w:ascii="Segoe UI" w:hAnsi="Segoe UI" w:cs="Segoe UI"/>
      <w:sz w:val="18"/>
      <w:szCs w:val="18"/>
    </w:rPr>
  </w:style>
  <w:style w:type="paragraph" w:styleId="Annotationtext">
    <w:name w:val="annotation text"/>
    <w:basedOn w:val="Normal"/>
    <w:link w:val="CommentTextChar"/>
    <w:uiPriority w:val="99"/>
    <w:unhideWhenUsed/>
    <w:qFormat/>
    <w:rsid w:val="00cf73eb"/>
    <w:pPr/>
    <w:rPr>
      <w:sz w:val="20"/>
      <w:szCs w:val="20"/>
    </w:rPr>
  </w:style>
  <w:style w:type="paragraph" w:styleId="Annotationsubject">
    <w:name w:val="annotation subject"/>
    <w:basedOn w:val="Annotationtext"/>
    <w:next w:val="Annotationtext"/>
    <w:link w:val="CommentSubjectChar"/>
    <w:uiPriority w:val="99"/>
    <w:semiHidden/>
    <w:unhideWhenUsed/>
    <w:qFormat/>
    <w:rsid w:val="00cf73eb"/>
    <w:pPr/>
    <w:rPr>
      <w:b/>
      <w:bCs/>
    </w:rPr>
  </w:style>
  <w:style w:type="paragraph" w:styleId="HeaderandFooter">
    <w:name w:val="Header and Footer"/>
    <w:basedOn w:val="Normal"/>
    <w:qFormat/>
    <w:pPr/>
    <w:rPr/>
  </w:style>
  <w:style w:type="paragraph" w:styleId="Footer">
    <w:name w:val="Footer"/>
    <w:basedOn w:val="Normal"/>
    <w:link w:val="FooterChar"/>
    <w:uiPriority w:val="99"/>
    <w:unhideWhenUsed/>
    <w:rsid w:val="00cf73eb"/>
    <w:pPr>
      <w:tabs>
        <w:tab w:val="clear" w:pos="720"/>
        <w:tab w:val="center" w:pos="4680" w:leader="none"/>
        <w:tab w:val="right" w:pos="9360" w:leader="none"/>
      </w:tabs>
    </w:pPr>
    <w:rPr/>
  </w:style>
  <w:style w:type="paragraph" w:styleId="Header">
    <w:name w:val="Header"/>
    <w:basedOn w:val="Normal"/>
    <w:link w:val="HeaderChar"/>
    <w:uiPriority w:val="99"/>
    <w:unhideWhenUsed/>
    <w:rsid w:val="00cf73eb"/>
    <w:pPr>
      <w:tabs>
        <w:tab w:val="clear" w:pos="720"/>
        <w:tab w:val="center" w:pos="4680" w:leader="none"/>
        <w:tab w:val="right" w:pos="9360" w:leader="none"/>
      </w:tabs>
    </w:pPr>
    <w:rPr/>
  </w:style>
  <w:style w:type="paragraph" w:styleId="TableParagraph" w:customStyle="1">
    <w:name w:val="Table Paragraph"/>
    <w:basedOn w:val="Normal"/>
    <w:uiPriority w:val="1"/>
    <w:qFormat/>
    <w:rsid w:val="00cf73eb"/>
    <w:pPr/>
    <w:rPr/>
  </w:style>
  <w:style w:type="paragraph" w:styleId="H3numberedfordirections" w:customStyle="1">
    <w:name w:val="H3 numbered for directions"/>
    <w:basedOn w:val="Heading3"/>
    <w:next w:val="TextBody"/>
    <w:qFormat/>
    <w:rsid w:val="00312505"/>
    <w:pPr>
      <w:ind w:left="399" w:hanging="0"/>
    </w:pPr>
    <w:rPr/>
  </w:style>
  <w:style w:type="paragraph" w:styleId="Listnumbered" w:customStyle="1">
    <w:name w:val="List numbered"/>
    <w:basedOn w:val="TextBody"/>
    <w:qFormat/>
    <w:rsid w:val="0050408a"/>
    <w:pPr>
      <w:widowControl w:val="false"/>
    </w:pPr>
    <w:rPr>
      <w:rFonts w:eastAsia="Calibri" w:eastAsiaTheme="minorHAnsi"/>
    </w:rPr>
  </w:style>
  <w:style w:type="paragraph" w:styleId="Listnumberedunderbullet" w:customStyle="1">
    <w:name w:val="List numbered under bullet"/>
    <w:basedOn w:val="TextBody"/>
    <w:qFormat/>
    <w:rsid w:val="0050408a"/>
    <w:pPr>
      <w:widowControl w:val="false"/>
    </w:pPr>
    <w:rPr>
      <w:rFonts w:eastAsia="Calibri" w:eastAsiaTheme="minorHAnsi"/>
    </w:rPr>
  </w:style>
  <w:style w:type="paragraph" w:styleId="StyleHeading1Hanging008" w:customStyle="1">
    <w:name w:val="Style Heading 1 + Hanging:  0.08&quot;"/>
    <w:basedOn w:val="Heading1"/>
    <w:qFormat/>
    <w:rsid w:val="00852b9a"/>
    <w:pPr>
      <w:spacing w:beforeAutospacing="0" w:before="120" w:afterAutospacing="0" w:after="100"/>
      <w:ind w:hanging="115"/>
    </w:pPr>
    <w:rPr>
      <w:rFonts w:eastAsia="Times New Roman" w:cs="Times New Roman"/>
      <w:szCs w:val="20"/>
    </w:rPr>
  </w:style>
  <w:style w:type="paragraph" w:styleId="NormalWeb">
    <w:name w:val="Normal (Web)"/>
    <w:basedOn w:val="Normal"/>
    <w:uiPriority w:val="99"/>
    <w:unhideWhenUsed/>
    <w:qFormat/>
    <w:rsid w:val="000d6de2"/>
    <w:pPr>
      <w:spacing w:before="100" w:after="100"/>
    </w:pPr>
    <w:rPr>
      <w:rFonts w:ascii="Times New Roman" w:hAnsi="Times New Roman" w:eastAsia="Times New Roman" w:cs="Times New Roman"/>
      <w:sz w:val="24"/>
      <w:szCs w:val="24"/>
    </w:rPr>
  </w:style>
  <w:style w:type="paragraph" w:styleId="ListParagraphNumbered" w:customStyle="1">
    <w:name w:val="List Paragraph Numbered"/>
    <w:basedOn w:val="ListParagraph"/>
    <w:qFormat/>
    <w:rsid w:val="005c1760"/>
    <w:pPr/>
    <w:rPr>
      <w:b/>
    </w:rPr>
  </w:style>
  <w:style w:type="paragraph" w:styleId="Oneindent" w:customStyle="1">
    <w:name w:val="one-indent"/>
    <w:basedOn w:val="Normal"/>
    <w:qFormat/>
    <w:rsid w:val="005c1760"/>
    <w:pPr>
      <w:spacing w:before="100" w:after="100"/>
    </w:pPr>
    <w:rPr>
      <w:rFonts w:ascii="Times New Roman" w:hAnsi="Times New Roman" w:eastAsia="Times New Roman" w:cs="Times New Roman"/>
      <w:sz w:val="24"/>
      <w:szCs w:val="24"/>
    </w:rPr>
  </w:style>
  <w:style w:type="paragraph" w:styleId="Revision">
    <w:name w:val="Revision"/>
    <w:uiPriority w:val="99"/>
    <w:semiHidden/>
    <w:qFormat/>
    <w:rsid w:val="005c1760"/>
    <w:pPr>
      <w:widowControl/>
      <w:bidi w:val="0"/>
      <w:spacing w:beforeAutospacing="0" w:before="0" w:afterAutospacing="0" w:after="0"/>
      <w:jc w:val="left"/>
    </w:pPr>
    <w:rPr>
      <w:rFonts w:ascii="Arial" w:hAnsi="Arial" w:cs="Arial" w:eastAsia="Arial"/>
      <w:color w:val="auto"/>
      <w:kern w:val="0"/>
      <w:sz w:val="22"/>
      <w:szCs w:val="22"/>
      <w:lang w:val="en-US" w:eastAsia="en-US" w:bidi="ar-SA"/>
    </w:rPr>
  </w:style>
  <w:style w:type="numbering" w:styleId="NoList" w:default="1">
    <w:name w:val="No List"/>
    <w:uiPriority w:val="99"/>
    <w:semiHidden/>
    <w:unhideWhenUsed/>
    <w:qFormat/>
  </w:style>
  <w:style w:type="numbering" w:styleId="Style11" w:customStyle="1">
    <w:name w:val="Style1"/>
    <w:uiPriority w:val="99"/>
    <w:qFormat/>
    <w:rsid w:val="00cf73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f73eb"/>
    <w:pPr>
      <w:spacing w:before="0" w:after="0"/>
    </w:pPr>
    <w:rPr>
      <w:rFonts w:eastAsia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514652"/>
    <w:pPr>
      <w:spacing w:before="0" w:after="0"/>
    </w:pPr>
    <w:rPr>
      <w:rFonts w:eastAsia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cords.courts.alaska.gov/eaccess/home.page.2" TargetMode="External"/><Relationship Id="rId3" Type="http://schemas.openxmlformats.org/officeDocument/2006/relationships/hyperlink" Target="https://www.militaryonesource.mil/financial-legal/personal-finance/servicemembers-civil-relief-act/" TargetMode="External"/><Relationship Id="rId4" Type="http://schemas.openxmlformats.org/officeDocument/2006/relationships/hyperlink" Target="https://www.militaryonesource.mil/" TargetMode="External"/><Relationship Id="rId5" Type="http://schemas.openxmlformats.org/officeDocument/2006/relationships/hyperlink" Target="http://www.courts.alaska.gov/shc/family/docs/shc-1548.doc" TargetMode="External"/><Relationship Id="rId6" Type="http://schemas.openxmlformats.org/officeDocument/2006/relationships/hyperlink" Target="http://www.courts.alaska.gov/shc/family/docs/shc-1548n.pdf" TargetMode="External"/><Relationship Id="rId7" Type="http://schemas.openxmlformats.org/officeDocument/2006/relationships/hyperlink" Target="http://www.courts.alaska.gov/shc/family/docs/shc-1302.doc" TargetMode="External"/><Relationship Id="rId8" Type="http://schemas.openxmlformats.org/officeDocument/2006/relationships/hyperlink" Target="http://www.courts.alaska.gov/shc/family/docs/shc-1302n.pdf" TargetMode="External"/><Relationship Id="rId9" Type="http://schemas.openxmlformats.org/officeDocument/2006/relationships/hyperlink" Target="http://courts.Alaska.gov/shc/family/answer.htm" TargetMode="External"/><Relationship Id="rId10" Type="http://schemas.openxmlformats.org/officeDocument/2006/relationships/hyperlink" Target="http://courts.alaska.gov/shc/family/docs/shc-410.doc" TargetMode="External"/><Relationship Id="rId11" Type="http://schemas.openxmlformats.org/officeDocument/2006/relationships/hyperlink" Target="http://courts.alaska.gov/shc/family/docs/shc-410n.pdf" TargetMode="External"/><Relationship Id="rId12" Type="http://schemas.openxmlformats.org/officeDocument/2006/relationships/hyperlink" Target="http://courts.alaska.gov/shc/family/answer.htm" TargetMode="External"/><Relationship Id="rId13" Type="http://schemas.openxmlformats.org/officeDocument/2006/relationships/hyperlink" Target="https://www.militaryonesource.mil/financial-legal/personal-finance/servicemembers-civil-relief-act/" TargetMode="External"/><Relationship Id="rId14" Type="http://schemas.openxmlformats.org/officeDocument/2006/relationships/hyperlink" Target="https://www.militaryonesource.mil/" TargetMode="External"/><Relationship Id="rId15" Type="http://schemas.openxmlformats.org/officeDocument/2006/relationships/hyperlink" Target="http://www.courts.alaska.gov/shc/family/docs/shc-1548.doc" TargetMode="External"/><Relationship Id="rId16" Type="http://schemas.openxmlformats.org/officeDocument/2006/relationships/hyperlink" Target="http://www.courts.alaska.gov/shc/family/docs/shc-1548n.pdf" TargetMode="External"/><Relationship Id="rId17" Type="http://schemas.openxmlformats.org/officeDocument/2006/relationships/hyperlink" Target="http://www.courts.alaska.gov/shc/family/docs/shc-1302.doc" TargetMode="External"/><Relationship Id="rId18" Type="http://schemas.openxmlformats.org/officeDocument/2006/relationships/hyperlink" Target="http://www.courts.alaska.gov/shc/family/docs/shc-1302n.pdf" TargetMode="External"/><Relationship Id="rId19" Type="http://schemas.openxmlformats.org/officeDocument/2006/relationships/hyperlink" Target="http://courts.alaska.gov/shc/family/docs/shc-410.doc" TargetMode="External"/><Relationship Id="rId20" Type="http://schemas.openxmlformats.org/officeDocument/2006/relationships/hyperlink" Target="http://courts.alaska.gov/shc/family/docs/shc-410n.pdf" TargetMode="External"/><Relationship Id="rId21" Type="http://schemas.openxmlformats.org/officeDocument/2006/relationships/hyperlink" Target="http://courts.alaska.gov/shc/family/docs/shc-117.doc" TargetMode="External"/><Relationship Id="rId22" Type="http://schemas.openxmlformats.org/officeDocument/2006/relationships/hyperlink" Target="http://courts.alaska.gov/shc/family/docs/shc-117n.pdf" TargetMode="External"/><Relationship Id="rId23" Type="http://schemas.openxmlformats.org/officeDocument/2006/relationships/hyperlink" Target="https://public.courts.alaska.gov/web/forms/docs/dr-150.pdf" TargetMode="External"/><Relationship Id="rId24" Type="http://schemas.openxmlformats.org/officeDocument/2006/relationships/hyperlink" Target="https://public.courts.alaska.gov/web/forms/docs/dr-305.pdf" TargetMode="External"/><Relationship Id="rId25" Type="http://schemas.openxmlformats.org/officeDocument/2006/relationships/hyperlink" Target="http://courts.alaska.gov/shc/family/docs/shc-dr305f-sample.pdf" TargetMode="External"/><Relationship Id="rId26" Type="http://schemas.openxmlformats.org/officeDocument/2006/relationships/hyperlink" Target="https://public.courts.alaska.gov/web/forms/docs/dr-314.pdf" TargetMode="External"/><Relationship Id="rId27" Type="http://schemas.openxmlformats.org/officeDocument/2006/relationships/hyperlink" Target="https://public.courts.alaska.gov/web/forms/docs/tf-835.pdf" TargetMode="External"/><Relationship Id="rId28" Type="http://schemas.openxmlformats.org/officeDocument/2006/relationships/hyperlink" Target="http://courts.alaska.gov/shc/family/docs/shc-117.doc" TargetMode="External"/><Relationship Id="rId29" Type="http://schemas.openxmlformats.org/officeDocument/2006/relationships/hyperlink" Target="http://courts.alaska.gov/shc/family/docs/shc-117n.pdf" TargetMode="External"/><Relationship Id="rId30" Type="http://schemas.openxmlformats.org/officeDocument/2006/relationships/hyperlink" Target="https://public.courts.alaska.gov/web/forms/docs/dr-150.pdf" TargetMode="External"/><Relationship Id="rId31" Type="http://schemas.openxmlformats.org/officeDocument/2006/relationships/hyperlink" Target="https://public.courts.alaska.gov/web/forms/docs/dr-305.pdf" TargetMode="External"/><Relationship Id="rId32" Type="http://schemas.openxmlformats.org/officeDocument/2006/relationships/hyperlink" Target="http://courts.alaska.gov/shc/family/docs/shc-dr305f-sample.pdf" TargetMode="External"/><Relationship Id="rId33" Type="http://schemas.openxmlformats.org/officeDocument/2006/relationships/hyperlink" Target="https://public.courts.alaska.gov/web/forms/docs/dr-314.pdf" TargetMode="External"/><Relationship Id="rId34" Type="http://schemas.openxmlformats.org/officeDocument/2006/relationships/hyperlink" Target="https://public.courts.alaska.gov/web/forms/docs/tf-835.pdf" TargetMode="External"/><Relationship Id="rId35" Type="http://schemas.openxmlformats.org/officeDocument/2006/relationships/hyperlink" Target="http://courts.alaska.gov/shc/family/docs/shc-1300.doc" TargetMode="External"/><Relationship Id="rId36" Type="http://schemas.openxmlformats.org/officeDocument/2006/relationships/hyperlink" Target="http://courts.alaska.gov/shc/family/docs/shc-1300n.pdf" TargetMode="External"/><Relationship Id="rId37" Type="http://schemas.openxmlformats.org/officeDocument/2006/relationships/hyperlink" Target="https://www.youtube.com/watch?v=2irmxT0_0EA" TargetMode="External"/><Relationship Id="rId38" Type="http://schemas.openxmlformats.org/officeDocument/2006/relationships/hyperlink" Target="http://courts.alaska.gov/shc/family/docs/shc-1300.doc" TargetMode="External"/><Relationship Id="rId39" Type="http://schemas.openxmlformats.org/officeDocument/2006/relationships/hyperlink" Target="http://courts.alaska.gov/shc/family/docs/shc-1300n.pdf" TargetMode="External"/><Relationship Id="rId40" Type="http://schemas.openxmlformats.org/officeDocument/2006/relationships/hyperlink" Target="https://www.youtube.com/watch?v=2irmxT0_0EA" TargetMode="External"/><Relationship Id="rId41" Type="http://schemas.openxmlformats.org/officeDocument/2006/relationships/hyperlink" Target="https://courts.alaska.gov/efile/index.htm" TargetMode="External"/><Relationship Id="rId42" Type="http://schemas.openxmlformats.org/officeDocument/2006/relationships/hyperlink" Target="https://courts.alaska.gov/efile" TargetMode="External"/><Relationship Id="rId43" Type="http://schemas.openxmlformats.org/officeDocument/2006/relationships/hyperlink" Target="https://courts.alaska.gov/shc/family/docs/shc-1620.doc" TargetMode="External"/><Relationship Id="rId44" Type="http://schemas.openxmlformats.org/officeDocument/2006/relationships/hyperlink" Target="https://courts.alaska.gov/shc/family/docs/shc-1620.doc" TargetMode="External"/><Relationship Id="rId45" Type="http://schemas.openxmlformats.org/officeDocument/2006/relationships/hyperlink" Target="http://courts.alaska.gov/shc/family/shcparent-ed.htm" TargetMode="External"/><Relationship Id="rId46" Type="http://schemas.openxmlformats.org/officeDocument/2006/relationships/hyperlink" Target="https://courts.alaska.gov/shc/family/docs/shc-185.doc" TargetMode="External"/><Relationship Id="rId47" Type="http://schemas.openxmlformats.org/officeDocument/2006/relationships/hyperlink" Target="https://courts.alaska.gov/shc/family/docs/shc-185n.pdf" TargetMode="External"/><Relationship Id="rId48" Type="http://schemas.openxmlformats.org/officeDocument/2006/relationships/hyperlink" Target="https://courts.alaska.gov/shc/family/docs/shc-185n.pdf" TargetMode="External"/><Relationship Id="rId49" Type="http://schemas.openxmlformats.org/officeDocument/2006/relationships/hyperlink" Target="https://courts.alaska.gov/shc/family/docs/shc-180.doc" TargetMode="External"/><Relationship Id="rId50" Type="http://schemas.openxmlformats.org/officeDocument/2006/relationships/hyperlink" Target="https://courts.alaska.gov/shc/family/docs/shc-180n.pdf" TargetMode="External"/><Relationship Id="rId51" Type="http://schemas.openxmlformats.org/officeDocument/2006/relationships/hyperlink" Target="https://youtu.be/z2d2CLllPUU?si=r-f9LKnxV9FfS3Sm" TargetMode="External"/><Relationship Id="rId52" Type="http://schemas.openxmlformats.org/officeDocument/2006/relationships/hyperlink" Target="https://youtu.be/EzSV4Caz6Co?si=h0tWLjcwF608hjRt" TargetMode="External"/><Relationship Id="rId53" Type="http://schemas.openxmlformats.org/officeDocument/2006/relationships/hyperlink" Target="http://www.aklawselfhelp.org/" TargetMode="External"/><Relationship Id="rId54" Type="http://schemas.openxmlformats.org/officeDocument/2006/relationships/hyperlink" Target="http://www.aklawselfhelp.org/resources/4b145751b31d22d28010f9e03c6e9580.html" TargetMode="External"/><Relationship Id="rId55" Type="http://schemas.openxmlformats.org/officeDocument/2006/relationships/hyperlink" Target="http://www.aklawselfhelp.org/resources/63a0e14b62dbdfd5895a75a2400fd693.html" TargetMode="External"/><Relationship Id="rId56" Type="http://schemas.openxmlformats.org/officeDocument/2006/relationships/hyperlink" Target="https://www.youtube.com/playlist?list=PL82589B66ED712B4B" TargetMode="External"/><Relationship Id="rId57" Type="http://schemas.openxmlformats.org/officeDocument/2006/relationships/hyperlink" Target="https://www.youtube.com/watch?v=4EuW9HET3nM&amp;list=PLRS0LlEIQsuTsfO0wSTsSTIvVE5RO8sLc&amp;index=6&amp;t=3s" TargetMode="External"/><Relationship Id="rId58" Type="http://schemas.openxmlformats.org/officeDocument/2006/relationships/hyperlink" Target="http://courts.alaska.gov/shc/family/docs/shc-1128n.pdf" TargetMode="External"/><Relationship Id="rId59" Type="http://schemas.openxmlformats.org/officeDocument/2006/relationships/hyperlink" Target="http://courts.alaska.gov/shc/family/docs/shc-1063.doc" TargetMode="External"/><Relationship Id="rId60" Type="http://schemas.openxmlformats.org/officeDocument/2006/relationships/hyperlink" Target="http://courts.alaska.gov/shc/family/docs/shc-1063n.pdf" TargetMode="External"/><Relationship Id="rId61" Type="http://schemas.openxmlformats.org/officeDocument/2006/relationships/hyperlink" Target="https://public.courts.alaska.gov/web/forms/docs/dr-460.pdf" TargetMode="External"/><Relationship Id="rId62" Type="http://schemas.openxmlformats.org/officeDocument/2006/relationships/hyperlink" Target="https://public.courts.alaska.gov/web/forms/docs/dr-465.pdf" TargetMode="External"/><Relationship Id="rId63" Type="http://schemas.openxmlformats.org/officeDocument/2006/relationships/hyperlink" Target="https://public.courts.alaska.gov/web/forms/docs/dr-405.pdf" TargetMode="External"/><Relationship Id="rId64" Type="http://schemas.openxmlformats.org/officeDocument/2006/relationships/hyperlink" Target="https://courts.alaska.gov/mediation/index.htm" TargetMode="External"/><Relationship Id="rId65" Type="http://schemas.openxmlformats.org/officeDocument/2006/relationships/hyperlink" Target="http://www.courts.alaska.gov/shc/family/docs/shc-1062.doc" TargetMode="External"/><Relationship Id="rId66" Type="http://schemas.openxmlformats.org/officeDocument/2006/relationships/hyperlink" Target="http://www.courts.alaska.gov/shc/family/docs/shc-1062n.pdf" TargetMode="External"/><Relationship Id="rId67" Type="http://schemas.openxmlformats.org/officeDocument/2006/relationships/hyperlink" Target="https://www.alaskacollaborative.org/" TargetMode="External"/><Relationship Id="rId68" Type="http://schemas.openxmlformats.org/officeDocument/2006/relationships/hyperlink" Target="http://courts.alaska.gov/shc/family/docs/shc-1128n.pdf" TargetMode="External"/><Relationship Id="rId69" Type="http://schemas.openxmlformats.org/officeDocument/2006/relationships/hyperlink" Target="http://courts.alaska.gov/shc/family/docs/shc-1063.doc" TargetMode="External"/><Relationship Id="rId70" Type="http://schemas.openxmlformats.org/officeDocument/2006/relationships/hyperlink" Target="http://courts.alaska.gov/shc/family/docs/shc-1063n.pdf" TargetMode="External"/><Relationship Id="rId71" Type="http://schemas.openxmlformats.org/officeDocument/2006/relationships/hyperlink" Target="https://public.courts.alaska.gov/web/forms/docs/dr-460.pdf" TargetMode="External"/><Relationship Id="rId72" Type="http://schemas.openxmlformats.org/officeDocument/2006/relationships/hyperlink" Target="https://public.courts.alaska.gov/web/forms/docs/dr-465.pdf" TargetMode="External"/><Relationship Id="rId73" Type="http://schemas.openxmlformats.org/officeDocument/2006/relationships/hyperlink" Target="https://public.courts.alaska.gov/web/forms/docs/dr-405.pdf" TargetMode="External"/><Relationship Id="rId74" Type="http://schemas.openxmlformats.org/officeDocument/2006/relationships/hyperlink" Target="http://www.courts.alaska.gov/shc/family/docs/shc-1062.doc" TargetMode="External"/><Relationship Id="rId75" Type="http://schemas.openxmlformats.org/officeDocument/2006/relationships/hyperlink" Target="http://www.courts.alaska.gov/shc/family/docs/shc-1062n.pdf" TargetMode="External"/><Relationship Id="rId76" Type="http://schemas.openxmlformats.org/officeDocument/2006/relationships/hyperlink" Target="https://courts.alaska.gov/rules/docs/civ.pdf" TargetMode="External"/><Relationship Id="rId77" Type="http://schemas.openxmlformats.org/officeDocument/2006/relationships/hyperlink" Target="https://courts.alaska.gov/shc/family/docs/shc-1545.doc" TargetMode="External"/><Relationship Id="rId78" Type="http://schemas.openxmlformats.org/officeDocument/2006/relationships/hyperlink" Target="https://courts.alaska.gov/shc/family/docs/shc-1545n.pdf" TargetMode="External"/><Relationship Id="rId79" Type="http://schemas.openxmlformats.org/officeDocument/2006/relationships/hyperlink" Target="https://public.courts.alaska.gov/web/forms/docs/tf-835.pdf" TargetMode="External"/><Relationship Id="rId80" Type="http://schemas.openxmlformats.org/officeDocument/2006/relationships/hyperlink" Target="https://courts.alaska.gov/shc/family/docs/shc-1302.doc" TargetMode="External"/><Relationship Id="rId81" Type="http://schemas.openxmlformats.org/officeDocument/2006/relationships/hyperlink" Target="https://courts.alaska.gov/shc/family/docs/shc-1302n.pdf" TargetMode="External"/><Relationship Id="rId82" Type="http://schemas.openxmlformats.org/officeDocument/2006/relationships/hyperlink" Target="https://courts.alaska.gov/shc/family/docs/shc-1545.doc" TargetMode="External"/><Relationship Id="rId83" Type="http://schemas.openxmlformats.org/officeDocument/2006/relationships/hyperlink" Target="https://courts.alaska.gov/shc/family/docs/shc-1545n.pdf" TargetMode="External"/><Relationship Id="rId84" Type="http://schemas.openxmlformats.org/officeDocument/2006/relationships/hyperlink" Target="https://public.courts.alaska.gov/web/forms/docs/tf-835.pdf" TargetMode="External"/><Relationship Id="rId85" Type="http://schemas.openxmlformats.org/officeDocument/2006/relationships/hyperlink" Target="https://courts.alaska.gov/shc/family/docs/shc-1302.doc" TargetMode="External"/><Relationship Id="rId86" Type="http://schemas.openxmlformats.org/officeDocument/2006/relationships/hyperlink" Target="https://courts.alaska.gov/shc/family/docs/shc-1302n.pdf" TargetMode="External"/><Relationship Id="rId87" Type="http://schemas.openxmlformats.org/officeDocument/2006/relationships/hyperlink" Target="https://courts.alaska.gov/shc/family/docs/shc-1548.doc" TargetMode="External"/><Relationship Id="rId88" Type="http://schemas.openxmlformats.org/officeDocument/2006/relationships/hyperlink" Target="https://courts.alaska.gov/shc/family/docs/shc-1548n.pdf" TargetMode="External"/><Relationship Id="rId89" Type="http://schemas.openxmlformats.org/officeDocument/2006/relationships/hyperlink" Target="https://public.courts.alaska.gov/web/forms/docs/tf-835.pdf" TargetMode="External"/><Relationship Id="rId90" Type="http://schemas.openxmlformats.org/officeDocument/2006/relationships/hyperlink" Target="https://courts.alaska.gov/shc/family/docs/shc-1302.doc" TargetMode="External"/><Relationship Id="rId91" Type="http://schemas.openxmlformats.org/officeDocument/2006/relationships/hyperlink" Target="https://courts.alaska.gov/shc/family/docs/shc-1302n.pdf" TargetMode="External"/><Relationship Id="rId92" Type="http://schemas.openxmlformats.org/officeDocument/2006/relationships/hyperlink" Target="http://courts.alaska.gov/shc/family/docs/shc-1630.doc" TargetMode="External"/><Relationship Id="rId93" Type="http://schemas.openxmlformats.org/officeDocument/2006/relationships/hyperlink" Target="http://courts.alaska.gov/shc/family/docs/shc-1630n.pdf" TargetMode="External"/><Relationship Id="rId94" Type="http://schemas.openxmlformats.org/officeDocument/2006/relationships/hyperlink" Target="https://youtu.be/2irmxT0_0EA" TargetMode="External"/><Relationship Id="rId95" Type="http://schemas.openxmlformats.org/officeDocument/2006/relationships/hyperlink" Target="https://courts.alaska.gov/shc/family/docs/shc-1548.doc" TargetMode="External"/><Relationship Id="rId96" Type="http://schemas.openxmlformats.org/officeDocument/2006/relationships/hyperlink" Target="https://courts.alaska.gov/shc/family/docs/shc-1548n.pdf" TargetMode="External"/><Relationship Id="rId97" Type="http://schemas.openxmlformats.org/officeDocument/2006/relationships/hyperlink" Target="https://public.courts.alaska.gov/web/forms/docs/tf-835.pdf" TargetMode="External"/><Relationship Id="rId98" Type="http://schemas.openxmlformats.org/officeDocument/2006/relationships/hyperlink" Target="https://courts.alaska.gov/shc/family/docs/shc-1302.doc" TargetMode="External"/><Relationship Id="rId99" Type="http://schemas.openxmlformats.org/officeDocument/2006/relationships/hyperlink" Target="https://courts.alaska.gov/shc/family/docs/shc-1302n.pdf" TargetMode="External"/><Relationship Id="rId100" Type="http://schemas.openxmlformats.org/officeDocument/2006/relationships/hyperlink" Target="https://courts.alaska.gov/shc/family/docs/shc-118.doc" TargetMode="External"/><Relationship Id="rId101" Type="http://schemas.openxmlformats.org/officeDocument/2006/relationships/hyperlink" Target="https://courts.alaska.gov/shc/family/docs/shc-118n.pdf" TargetMode="External"/><Relationship Id="rId102" Type="http://schemas.openxmlformats.org/officeDocument/2006/relationships/hyperlink" Target="http://www.courts.alaska.gov/shc/family/docs/shc-1063.doc" TargetMode="External"/><Relationship Id="rId103" Type="http://schemas.openxmlformats.org/officeDocument/2006/relationships/hyperlink" Target="http://www.courts.alaska.gov/shc/family/docs/shc-1063n.pdf" TargetMode="External"/><Relationship Id="rId104" Type="http://schemas.openxmlformats.org/officeDocument/2006/relationships/hyperlink" Target="https://public.courts.alaska.gov/web/forms/docs/civ-125s.pdf" TargetMode="External"/><Relationship Id="rId105" Type="http://schemas.openxmlformats.org/officeDocument/2006/relationships/hyperlink" Target="https://public.courts.alaska.gov/web/forms/docs/dr-150.pdf" TargetMode="External"/><Relationship Id="rId106" Type="http://schemas.openxmlformats.org/officeDocument/2006/relationships/hyperlink" Target="https://public.courts.alaska.gov/web/forms/docs/dr-305.pdf" TargetMode="External"/><Relationship Id="rId107" Type="http://schemas.openxmlformats.org/officeDocument/2006/relationships/hyperlink" Target="http://courts.alaska.gov/shc/family/docs/shc-dr305f-sample.pdf" TargetMode="External"/><Relationship Id="rId108" Type="http://schemas.openxmlformats.org/officeDocument/2006/relationships/hyperlink" Target="https://public.courts.alaska.gov/web/forms/docs/dr-314.pdf" TargetMode="External"/><Relationship Id="rId109" Type="http://schemas.openxmlformats.org/officeDocument/2006/relationships/hyperlink" Target="https://public.courts.alaska.gov/web/forms/docs/dr-300.pdf" TargetMode="External"/><Relationship Id="rId110" Type="http://schemas.openxmlformats.org/officeDocument/2006/relationships/hyperlink" Target="https://public.courts.alaska.gov/web/forms/docs/dr-460.pdf" TargetMode="External"/><Relationship Id="rId111" Type="http://schemas.openxmlformats.org/officeDocument/2006/relationships/hyperlink" Target="https://public.courts.alaska.gov/web/forms/docs/dr-465.pdf" TargetMode="External"/><Relationship Id="rId112" Type="http://schemas.openxmlformats.org/officeDocument/2006/relationships/hyperlink" Target="https://public.courts.alaska.gov/web/forms/docs/dr-306.pdf" TargetMode="External"/><Relationship Id="rId113" Type="http://schemas.openxmlformats.org/officeDocument/2006/relationships/hyperlink" Target="https://public.courts.alaska.gov/web/forms/docs/dr-307.pdf" TargetMode="External"/><Relationship Id="rId114" Type="http://schemas.openxmlformats.org/officeDocument/2006/relationships/hyperlink" Target="https://public.courts.alaska.gov/web/forms/docs/dr-308.pdf" TargetMode="External"/><Relationship Id="rId115" Type="http://schemas.openxmlformats.org/officeDocument/2006/relationships/hyperlink" Target="https://public.courts.alaska.gov/web/forms/docs/dr-315.pdf" TargetMode="External"/><Relationship Id="rId116" Type="http://schemas.openxmlformats.org/officeDocument/2006/relationships/hyperlink" Target="https://www.andvsa.org/communitys-programs" TargetMode="External"/><Relationship Id="rId117" Type="http://schemas.openxmlformats.org/officeDocument/2006/relationships/hyperlink" Target="https://www.andvsa.org/for-survivors/" TargetMode="External"/><Relationship Id="rId118" Type="http://schemas.openxmlformats.org/officeDocument/2006/relationships/hyperlink" Target="https://www.alsc-law.org/apply-for-services" TargetMode="External"/><Relationship Id="rId119" Type="http://schemas.openxmlformats.org/officeDocument/2006/relationships/hyperlink" Target="https://public.courts.alaska.gov/web/forms/docs/dr-150.pdf" TargetMode="External"/><Relationship Id="rId120" Type="http://schemas.openxmlformats.org/officeDocument/2006/relationships/hyperlink" Target="https://public.courts.alaska.gov/web/forms/docs/dr-151.pdf" TargetMode="External"/><Relationship Id="rId121" Type="http://schemas.openxmlformats.org/officeDocument/2006/relationships/hyperlink" Target="https://public.courts.alaska.gov/web/forms/docs/dr-150.pdf" TargetMode="External"/><Relationship Id="rId122" Type="http://schemas.openxmlformats.org/officeDocument/2006/relationships/hyperlink" Target="https://public.courts.alaska.gov/web/forms/docs/dr-151.pdf" TargetMode="External"/><Relationship Id="rId123" Type="http://schemas.openxmlformats.org/officeDocument/2006/relationships/hyperlink" Target="https://public.courts.alaska.gov/web/forms/docs/dr-521.pdf" TargetMode="External"/><Relationship Id="rId124" Type="http://schemas.openxmlformats.org/officeDocument/2006/relationships/hyperlink" Target="http://www.courts.alaska.gov/shc/family/docs/shc-1370.doc" TargetMode="External"/><Relationship Id="rId125" Type="http://schemas.openxmlformats.org/officeDocument/2006/relationships/hyperlink" Target="http://www.courts.alaska.gov/shc/family/docs/shc-1375.doc" TargetMode="External"/><Relationship Id="rId126" Type="http://schemas.openxmlformats.org/officeDocument/2006/relationships/hyperlink" Target="http://www.courts.alaska.gov/shc/family/docs/shc-1375n.pdf" TargetMode="External"/><Relationship Id="rId127" Type="http://schemas.openxmlformats.org/officeDocument/2006/relationships/hyperlink" Target="http://courts.alaska.gov/shc/family/docs/shc-151.doc" TargetMode="External"/><Relationship Id="rId128" Type="http://schemas.openxmlformats.org/officeDocument/2006/relationships/hyperlink" Target="https://courts.alaska.gov/shc/family/docs/shc-151n.pdf" TargetMode="External"/><Relationship Id="rId129" Type="http://schemas.openxmlformats.org/officeDocument/2006/relationships/hyperlink" Target="http://www.courts.alaska.gov/shc/family/docs/shc-1370.doc" TargetMode="External"/><Relationship Id="rId130" Type="http://schemas.openxmlformats.org/officeDocument/2006/relationships/hyperlink" Target="http://www.courts.alaska.gov/shc/family/docs/shc-1370n.pdf" TargetMode="External"/><Relationship Id="rId131" Type="http://schemas.openxmlformats.org/officeDocument/2006/relationships/hyperlink" Target="http://www.courts.alaska.gov/shc/family/docs/shc-1375.doc" TargetMode="External"/><Relationship Id="rId132" Type="http://schemas.openxmlformats.org/officeDocument/2006/relationships/hyperlink" Target="http://www.courts.alaska.gov/shc/family/docs/shc-1375n.pdf" TargetMode="External"/><Relationship Id="rId133" Type="http://schemas.openxmlformats.org/officeDocument/2006/relationships/hyperlink" Target="https://courts.alaska.gov/shc/family/selfhelp.htm" TargetMode="External"/><Relationship Id="rId134" Type="http://schemas.openxmlformats.org/officeDocument/2006/relationships/hyperlink" Target="https://legalnav.org/resource/alaska-free-legal-answers/" TargetMode="External"/><Relationship Id="rId135" Type="http://schemas.openxmlformats.org/officeDocument/2006/relationships/hyperlink" Target="https://alsc-law.org/apply-for-services/" TargetMode="External"/><Relationship Id="rId136" Type="http://schemas.openxmlformats.org/officeDocument/2006/relationships/footer" Target="footer1.xml"/><Relationship Id="rId137" Type="http://schemas.openxmlformats.org/officeDocument/2006/relationships/comments" Target="comments.xml"/><Relationship Id="rId138" Type="http://schemas.openxmlformats.org/officeDocument/2006/relationships/numbering" Target="numbering.xml"/><Relationship Id="rId139" Type="http://schemas.openxmlformats.org/officeDocument/2006/relationships/fontTable" Target="fontTable.xml"/><Relationship Id="rId140" Type="http://schemas.openxmlformats.org/officeDocument/2006/relationships/settings" Target="settings.xml"/><Relationship Id="rId141" Type="http://schemas.openxmlformats.org/officeDocument/2006/relationships/theme" Target="theme/theme1.xml"/><Relationship Id="rId14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364B6F8-B876-4C17-A182-79FC106B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Application>LibreOffice/6.4.5.2$Windows_X86_64 LibreOffice_project/a726b36747cf2001e06b58ad5db1aa3a9a1872d6</Application>
  <Pages>38</Pages>
  <Words>9365</Words>
  <Characters>48473</Characters>
  <CharactersWithSpaces>57245</CharactersWithSpaces>
  <Paragraphs>542</Paragraphs>
  <Company>Alaska Court System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2024-04-01T17:52:00Z</dcterms:created>
  <dc:creator>Caroline Robinson</dc:creator>
  <dc:description/>
  <dc:language>en-US</dc:language>
  <cp:lastModifiedBy/>
  <cp:lastPrinted>2022-11-10T19:34:00Z</cp:lastPrinted>
  <dcterms:modified xsi:type="dcterms:W3CDTF">2024-08-30T10:19:10Z</dcterms:modified>
  <cp:revision>64</cp:revision>
  <dc:subject/>
  <dc:title>Action Plan for responding in your child custody case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Alaska Court System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