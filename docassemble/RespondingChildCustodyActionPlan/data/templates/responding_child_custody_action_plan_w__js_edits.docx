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2" w:type="dxa"/>
        <w:jc w:val="center"/>
        <w:tblLayout w:type="fixed"/>
        <w:tblLook w:val="04A0" w:firstRow="1" w:lastRow="0" w:firstColumn="1" w:lastColumn="0" w:noHBand="0" w:noVBand="1"/>
      </w:tblPr>
      <w:tblGrid>
        <w:gridCol w:w="2087"/>
        <w:gridCol w:w="7835"/>
      </w:tblGrid>
      <w:tr w:rsidR="00995B8C" w14:paraId="056A703F" w14:textId="77777777">
        <w:trPr>
          <w:jc w:val="center"/>
        </w:trPr>
        <w:tc>
          <w:tcPr>
            <w:tcW w:w="9921" w:type="dxa"/>
            <w:gridSpan w:val="2"/>
            <w:tcBorders>
              <w:top w:val="nil"/>
              <w:left w:val="nil"/>
              <w:bottom w:val="nil"/>
              <w:right w:val="nil"/>
            </w:tcBorders>
          </w:tcPr>
          <w:p w14:paraId="51E626C7" w14:textId="77777777" w:rsidR="00995B8C" w:rsidRDefault="00527487">
            <w:pPr>
              <w:pStyle w:val="Title"/>
              <w:widowControl w:val="0"/>
              <w:spacing w:after="0"/>
              <w:rPr>
                <w:rFonts w:eastAsia="Calibri"/>
              </w:rPr>
            </w:pPr>
            <w:r>
              <w:rPr>
                <w:rFonts w:eastAsia="Calibri"/>
              </w:rPr>
              <w:t>Responding in Your Custody Case</w:t>
            </w:r>
          </w:p>
        </w:tc>
      </w:tr>
      <w:tr w:rsidR="00995B8C" w14:paraId="2F58D380" w14:textId="77777777">
        <w:trPr>
          <w:jc w:val="center"/>
        </w:trPr>
        <w:tc>
          <w:tcPr>
            <w:tcW w:w="2087" w:type="dxa"/>
            <w:tcBorders>
              <w:top w:val="nil"/>
              <w:left w:val="nil"/>
              <w:bottom w:val="nil"/>
              <w:right w:val="nil"/>
            </w:tcBorders>
          </w:tcPr>
          <w:p w14:paraId="5F60CD18" w14:textId="77777777" w:rsidR="00995B8C" w:rsidRDefault="00527487">
            <w:pPr>
              <w:pStyle w:val="Title"/>
              <w:widowControl w:val="0"/>
              <w:spacing w:after="0"/>
              <w:rPr>
                <w:rFonts w:eastAsia="Calibri"/>
              </w:rPr>
            </w:pPr>
            <w:r>
              <w:rPr>
                <w:rFonts w:eastAsia="Calibri"/>
                <w:noProof/>
              </w:rPr>
              <mc:AlternateContent>
                <mc:Choice Requires="wpg">
                  <w:drawing>
                    <wp:anchor distT="0" distB="0" distL="113665" distR="320040" simplePos="0" relativeHeight="3" behindDoc="0" locked="0" layoutInCell="1" allowOverlap="1" wp14:anchorId="4D9B7158" wp14:editId="3A981C3B">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2C8A7099" id="Group 1" o:spid="_x0000_s1026" style="position:absolute;margin-left:0;margin-top:12.95pt;width:58.45pt;height:53.4pt;z-index:3;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4" w:type="dxa"/>
            <w:tcBorders>
              <w:top w:val="nil"/>
              <w:left w:val="nil"/>
              <w:bottom w:val="nil"/>
              <w:right w:val="nil"/>
            </w:tcBorders>
          </w:tcPr>
          <w:p w14:paraId="1FA8F201" w14:textId="7D70B9F4" w:rsidR="00995B8C" w:rsidRDefault="00527487">
            <w:pPr>
              <w:pStyle w:val="StyleHeading1Hanging008"/>
              <w:widowControl w:val="0"/>
              <w:spacing w:before="800" w:after="0"/>
            </w:pPr>
            <w:r>
              <w:t xml:space="preserve">Your Personal Action Plan in </w:t>
            </w:r>
            <w:r w:rsidR="00324E6F">
              <w:fldChar w:fldCharType="begin"/>
            </w:r>
            <w:r w:rsidR="00324E6F">
              <w:instrText xml:space="preserve"> REF LastStep \h </w:instrText>
            </w:r>
            <w:r w:rsidR="00324E6F">
              <w:fldChar w:fldCharType="separate"/>
            </w:r>
            <w:r w:rsidR="00294DA5">
              <w:rPr>
                <w:rStyle w:val="NumChar"/>
                <w:noProof/>
              </w:rPr>
              <w:t>25</w:t>
            </w:r>
            <w:r w:rsidR="00324E6F">
              <w:fldChar w:fldCharType="end"/>
            </w:r>
            <w:r>
              <w:t xml:space="preserve"> steps</w:t>
            </w:r>
          </w:p>
        </w:tc>
      </w:tr>
    </w:tbl>
    <w:p w14:paraId="7DB6A5BF" w14:textId="77777777" w:rsidR="00995B8C" w:rsidRDefault="00995B8C" w:rsidP="00FD38D3">
      <w:pPr>
        <w:pStyle w:val="Body"/>
      </w:pPr>
    </w:p>
    <w:tbl>
      <w:tblPr>
        <w:tblStyle w:val="TableGrid"/>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995B8C" w14:paraId="764D4615" w14:textId="77777777" w:rsidTr="007B1AA8">
        <w:trPr>
          <w:jc w:val="center"/>
        </w:trPr>
        <w:tc>
          <w:tcPr>
            <w:tcW w:w="2901" w:type="dxa"/>
            <w:tcBorders>
              <w:top w:val="nil"/>
              <w:left w:val="nil"/>
              <w:bottom w:val="nil"/>
              <w:right w:val="nil"/>
            </w:tcBorders>
          </w:tcPr>
          <w:p w14:paraId="63017ED4" w14:textId="77777777" w:rsidR="00995B8C" w:rsidRDefault="00527487" w:rsidP="00FD38D3">
            <w:pPr>
              <w:pStyle w:val="Body"/>
              <w:rPr>
                <w:shd w:val="clear" w:color="auto" w:fill="FFFFFF"/>
              </w:rPr>
            </w:pPr>
            <w:r>
              <w:t>{%tr if type_of_response['improper service'] or type_of_response['default'] %}</w:t>
            </w:r>
          </w:p>
        </w:tc>
        <w:tc>
          <w:tcPr>
            <w:tcW w:w="7597" w:type="dxa"/>
            <w:tcBorders>
              <w:top w:val="nil"/>
              <w:left w:val="nil"/>
              <w:bottom w:val="nil"/>
              <w:right w:val="nil"/>
            </w:tcBorders>
            <w:tcMar>
              <w:top w:w="432" w:type="dxa"/>
              <w:bottom w:w="360" w:type="dxa"/>
            </w:tcMar>
          </w:tcPr>
          <w:p w14:paraId="4B6B8154" w14:textId="77777777" w:rsidR="00995B8C" w:rsidRDefault="00527487" w:rsidP="00FD38D3">
            <w:pPr>
              <w:pStyle w:val="Body"/>
            </w:pPr>
            <w:proofErr w:type="spellStart"/>
            <w:r>
              <w:t>proper_service_step</w:t>
            </w:r>
            <w:proofErr w:type="spellEnd"/>
          </w:p>
        </w:tc>
      </w:tr>
      <w:tr w:rsidR="00995B8C" w14:paraId="0816921A" w14:textId="77777777" w:rsidTr="007B1AA8">
        <w:trPr>
          <w:jc w:val="center"/>
        </w:trPr>
        <w:tc>
          <w:tcPr>
            <w:tcW w:w="2901" w:type="dxa"/>
            <w:tcBorders>
              <w:top w:val="nil"/>
              <w:left w:val="nil"/>
              <w:bottom w:val="nil"/>
              <w:right w:val="nil"/>
            </w:tcBorders>
          </w:tcPr>
          <w:p w14:paraId="0D869A47" w14:textId="08C7A677" w:rsidR="00995B8C" w:rsidRDefault="00527487">
            <w:pPr>
              <w:pStyle w:val="Heading2"/>
              <w:outlineLvl w:val="1"/>
              <w:rPr>
                <w:shd w:val="clear" w:color="auto" w:fill="FFFFFF"/>
              </w:rPr>
            </w:pPr>
            <w:r>
              <w:t xml:space="preserve">Step </w:t>
            </w:r>
            <w:fldSimple w:instr=" SEQ stepList \* ARABIC ">
              <w:r w:rsidR="00294DA5">
                <w:rPr>
                  <w:noProof/>
                </w:rPr>
                <w:t>1</w:t>
              </w:r>
            </w:fldSimple>
            <w:r>
              <w:t xml:space="preserve">: </w:t>
            </w:r>
            <w:r>
              <w:rPr>
                <w:color w:val="FF0000"/>
              </w:rPr>
              <w:t>{% if type_of_response['improper service'] %}</w:t>
            </w:r>
            <w:r>
              <w:rPr>
                <w:color w:val="FFC000"/>
              </w:rPr>
              <w:t>{% if proper_service == 'neither' %}</w:t>
            </w:r>
            <w:r>
              <w:t>Move forward with the case or wait</w:t>
            </w:r>
            <w:r>
              <w:rPr>
                <w:color w:val="FFC000"/>
              </w:rPr>
              <w:t>{% else %}</w:t>
            </w:r>
            <w:r>
              <w:t xml:space="preserve">Watch out for a </w:t>
            </w:r>
            <w:r w:rsidR="00DC3222">
              <w:t>default judgment</w:t>
            </w:r>
            <w:r>
              <w:rPr>
                <w:color w:val="FFC000"/>
              </w:rPr>
              <w:t>{% endif %}</w:t>
            </w:r>
            <w:r>
              <w:rPr>
                <w:color w:val="FF0000"/>
              </w:rPr>
              <w:t>{% endif %}{% if type_of_respons</w:t>
            </w:r>
            <w:r>
              <w:rPr>
                <w:color w:val="FF0000"/>
              </w:rPr>
              <w:lastRenderedPageBreak/>
              <w:t>e['default'] %}</w:t>
            </w:r>
            <w:r>
              <w:t>Learn about 'proper service'</w:t>
            </w:r>
            <w:r>
              <w:rPr>
                <w:color w:val="FF0000"/>
              </w:rPr>
              <w:t>{% endif %}</w:t>
            </w:r>
          </w:p>
        </w:tc>
        <w:tc>
          <w:tcPr>
            <w:tcW w:w="7597" w:type="dxa"/>
            <w:tcBorders>
              <w:top w:val="nil"/>
              <w:left w:val="nil"/>
              <w:bottom w:val="nil"/>
              <w:right w:val="nil"/>
            </w:tcBorders>
            <w:tcMar>
              <w:top w:w="432" w:type="dxa"/>
              <w:bottom w:w="360" w:type="dxa"/>
            </w:tcMar>
          </w:tcPr>
          <w:p w14:paraId="7FD95900" w14:textId="5A7CF9D1" w:rsidR="00995B8C" w:rsidRDefault="00527487" w:rsidP="00FD38D3">
            <w:pPr>
              <w:pStyle w:val="Body"/>
            </w:pPr>
            <w:r>
              <w:lastRenderedPageBreak/>
              <w:t xml:space="preserve">If {{ other_party_in_case }} starts a </w:t>
            </w:r>
            <w:r>
              <w:rPr>
                <w:color w:val="FFC000"/>
              </w:rPr>
              <w:t>{% if user_need == 'answer custody' %}</w:t>
            </w:r>
            <w:r>
              <w:t>custody case</w:t>
            </w:r>
            <w:r>
              <w:rPr>
                <w:color w:val="FFC000"/>
              </w:rPr>
              <w:t>{%</w:t>
            </w:r>
            <w:r w:rsidR="00CC59B8">
              <w:rPr>
                <w:color w:val="FFC000"/>
              </w:rPr>
              <w:t xml:space="preserve"> </w:t>
            </w:r>
            <w:r>
              <w:rPr>
                <w:color w:val="FFC000"/>
              </w:rPr>
              <w:t>elif user_need == 'answer divorce' %}</w:t>
            </w:r>
            <w:r>
              <w:t>case to end your marriage</w:t>
            </w:r>
            <w:r>
              <w:rPr>
                <w:color w:val="FFC000"/>
              </w:rPr>
              <w:t>{% endif%}</w:t>
            </w:r>
            <w:r>
              <w:t xml:space="preserve"> by filing documents in court, they should:</w:t>
            </w:r>
          </w:p>
          <w:p w14:paraId="50385294" w14:textId="77777777" w:rsidR="00995B8C" w:rsidRDefault="00527487">
            <w:pPr>
              <w:pStyle w:val="ListParagraph"/>
              <w:numPr>
                <w:ilvl w:val="0"/>
                <w:numId w:val="10"/>
              </w:numPr>
              <w:spacing w:after="0"/>
            </w:pPr>
            <w:r>
              <w:t>Use a process server, someone who is licensed by the state of Alaska to deliver legal documents. Or</w:t>
            </w:r>
          </w:p>
          <w:p w14:paraId="1BC4E217" w14:textId="77777777" w:rsidR="00995B8C" w:rsidRDefault="00527487">
            <w:pPr>
              <w:pStyle w:val="ListParagraph"/>
              <w:numPr>
                <w:ilvl w:val="0"/>
                <w:numId w:val="10"/>
              </w:numPr>
              <w:spacing w:before="0"/>
            </w:pPr>
            <w:r>
              <w:t>Send the documents by certified mail/restricted delivery/return receipt. This means you sign a green postcard receipt when you get the mail.</w:t>
            </w:r>
          </w:p>
          <w:p w14:paraId="350735F4" w14:textId="77777777" w:rsidR="009B7434" w:rsidRDefault="00527487" w:rsidP="00FD38D3">
            <w:pPr>
              <w:pStyle w:val="Body"/>
            </w:pPr>
            <w:r>
              <w:t>This is "proper service."</w:t>
            </w:r>
          </w:p>
          <w:p w14:paraId="4E652436" w14:textId="77777777" w:rsidR="009B7434" w:rsidRDefault="00527487" w:rsidP="00FD38D3">
            <w:pPr>
              <w:pStyle w:val="Body"/>
            </w:pPr>
            <w:r>
              <w:t xml:space="preserve">After you are served, you have </w:t>
            </w:r>
            <w:r>
              <w:rPr>
                <w:b/>
                <w:bCs/>
              </w:rPr>
              <w:t>20 days</w:t>
            </w:r>
            <w:r>
              <w:t xml:space="preserve"> to file an </w:t>
            </w:r>
            <w:r w:rsidR="00FB0178" w:rsidRPr="00FB0178">
              <w:rPr>
                <w:bCs/>
              </w:rPr>
              <w:t>Answer</w:t>
            </w:r>
            <w:r>
              <w:t>.</w:t>
            </w:r>
          </w:p>
          <w:p w14:paraId="34E8CCD1" w14:textId="70AD961F" w:rsidR="00C53EDF" w:rsidRDefault="00815BA2" w:rsidP="00C53EDF">
            <w:pPr>
              <w:pStyle w:val="Body"/>
            </w:pPr>
            <w:r>
              <w:t xml:space="preserve">If you do not file an </w:t>
            </w:r>
            <w:r w:rsidR="00FB0178" w:rsidRPr="00FB0178">
              <w:rPr>
                <w:bCs/>
              </w:rPr>
              <w:t>Answer</w:t>
            </w:r>
            <w:r>
              <w:t xml:space="preserve"> in 20 days, {{ other_party_in_case }} may ask the court for </w:t>
            </w:r>
            <w:r>
              <w:rPr>
                <w:color w:val="auto"/>
              </w:rPr>
              <w:t xml:space="preserve">a </w:t>
            </w:r>
            <w:r w:rsidR="00FB0178" w:rsidRPr="00FB0178">
              <w:rPr>
                <w:color w:val="auto"/>
              </w:rPr>
              <w:t>default judgment</w:t>
            </w:r>
            <w:r>
              <w:rPr>
                <w:color w:val="auto"/>
              </w:rPr>
              <w:t>.</w:t>
            </w:r>
          </w:p>
          <w:p w14:paraId="45D66812" w14:textId="77777777" w:rsidR="00C53EDF" w:rsidRDefault="00C53EDF" w:rsidP="00C53EDF">
            <w:pPr>
              <w:pStyle w:val="Body"/>
            </w:pPr>
            <w:r>
              <w:rPr>
                <w:color w:val="FF0000"/>
              </w:rPr>
              <w:t>{%p if type_of_response['improper service'] and type_of_response.all_false('default') and proper_service == 'neither' %}</w:t>
            </w:r>
            <w:r>
              <w:t>If {{ other_party_in_case }} gave you the documents another way, you can decide to move forward with the case, or wait.</w:t>
            </w:r>
          </w:p>
          <w:p w14:paraId="6206399A" w14:textId="3A0DFE02" w:rsidR="00C53EDF" w:rsidRDefault="00C53EDF" w:rsidP="00C53EDF">
            <w:pPr>
              <w:pStyle w:val="Body"/>
            </w:pPr>
            <w:r>
              <w:rPr>
                <w:color w:val="FF0000"/>
              </w:rPr>
              <w:t>{%p endif %}</w:t>
            </w:r>
          </w:p>
          <w:p w14:paraId="23DCB452" w14:textId="77777777" w:rsidR="00C53EDF" w:rsidRPr="00332426" w:rsidRDefault="00C53EDF" w:rsidP="00C53EDF">
            <w:pPr>
              <w:pStyle w:val="Heading3"/>
              <w:outlineLvl w:val="2"/>
            </w:pPr>
            <w:r>
              <w:rPr>
                <w:color w:val="FF0000"/>
              </w:rPr>
              <w:t xml:space="preserve">{%p if type_of_response.all_false('default') and </w:t>
            </w:r>
            <w:r>
              <w:rPr>
                <w:color w:val="FF0000"/>
              </w:rPr>
              <w:lastRenderedPageBreak/>
              <w:t>proper_service == 'neither' %}</w:t>
            </w:r>
          </w:p>
          <w:p w14:paraId="64FE6C6D" w14:textId="77777777" w:rsidR="00C53EDF" w:rsidRDefault="00C53EDF" w:rsidP="00C53EDF">
            <w:pPr>
              <w:pStyle w:val="Heading3"/>
              <w:outlineLvl w:val="2"/>
            </w:pPr>
            <w:r>
              <w:t>Watch out for a default judgment</w:t>
            </w:r>
          </w:p>
          <w:p w14:paraId="0F928C1C" w14:textId="77777777" w:rsidR="00C53EDF" w:rsidRDefault="00C53EDF" w:rsidP="00C53EDF">
            <w:pPr>
              <w:pStyle w:val="Heading3"/>
              <w:outlineLvl w:val="2"/>
              <w:rPr>
                <w:color w:val="auto"/>
              </w:rPr>
            </w:pPr>
            <w:r>
              <w:rPr>
                <w:color w:val="FF0000"/>
              </w:rPr>
              <w:t>{%p endif %}</w:t>
            </w:r>
          </w:p>
          <w:p w14:paraId="25F84316" w14:textId="77777777" w:rsidR="009B7434" w:rsidRDefault="00C53EDF" w:rsidP="00C53EDF">
            <w:pPr>
              <w:pStyle w:val="Body"/>
              <w:rPr>
                <w:color w:val="FF0000"/>
              </w:rPr>
            </w:pPr>
            <w:r>
              <w:t xml:space="preserve">A </w:t>
            </w:r>
            <w:r w:rsidRPr="00FB0178">
              <w:rPr>
                <w:bCs/>
              </w:rPr>
              <w:t>default judgment</w:t>
            </w:r>
            <w:r>
              <w:t xml:space="preserve"> is when the court decides your case without hearing from you.</w:t>
            </w:r>
          </w:p>
          <w:p w14:paraId="5198F024" w14:textId="192B1CB0" w:rsidR="00C53EDF" w:rsidRDefault="00C53EDF" w:rsidP="00C53EDF">
            <w:pPr>
              <w:pStyle w:val="Body"/>
              <w:rPr>
                <w:color w:val="FF0000"/>
              </w:rPr>
            </w:pPr>
            <w:r w:rsidRPr="00DA1A06">
              <w:rPr>
                <w:color w:val="FF0000"/>
              </w:rPr>
              <w:t xml:space="preserve">{% if type_of_response.all_false('default') and proper_service == 'neither' %} </w:t>
            </w:r>
            <w:r>
              <w:t xml:space="preserve">If you were served a different way, </w:t>
            </w:r>
            <w:r w:rsidRPr="002E6C2B">
              <w:t xml:space="preserve">{{ other_party_in_case }} </w:t>
            </w:r>
            <w:r>
              <w:t>could ask</w:t>
            </w:r>
            <w:r w:rsidRPr="002E6C2B">
              <w:t xml:space="preserve"> for a </w:t>
            </w:r>
            <w:r w:rsidRPr="00FB0178">
              <w:rPr>
                <w:bCs/>
              </w:rPr>
              <w:t>default judgment</w:t>
            </w:r>
            <w:r w:rsidRPr="002E6C2B">
              <w:t>.</w:t>
            </w:r>
            <w:r>
              <w:t xml:space="preserve"> </w:t>
            </w:r>
            <w:r w:rsidRPr="007C407D">
              <w:t xml:space="preserve">Then you will have to tell the court you think you were not served the correct way. To do this you have to file a “motion” that tells the court your side of the story. You have to send the other parent a copy. </w:t>
            </w:r>
            <w:r>
              <w:t>L</w:t>
            </w:r>
            <w:r w:rsidRPr="007C407D">
              <w:t xml:space="preserve">earn about motions by </w:t>
            </w:r>
            <w:r>
              <w:t xml:space="preserve">using the Court Guide Action Plan: </w:t>
            </w:r>
            <w:hyperlink r:id="rId8" w:history="1">
              <w:r w:rsidRPr="007C407D">
                <w:rPr>
                  <w:rStyle w:val="Hyperlink"/>
                </w:rPr>
                <w:t>Asking for an Order in a Divorce Case When the Issue Can’t Wait for the Court’s Final Decision (Filing a Motion</w:t>
              </w:r>
              <w:r>
                <w:rPr>
                  <w:rStyle w:val="Hyperlink"/>
                </w:rPr>
                <w:t>) and Responding to a Motion</w:t>
              </w:r>
            </w:hyperlink>
            <w:r>
              <w:t>.</w:t>
            </w:r>
            <w:r>
              <w:rPr>
                <w:color w:val="FF0000"/>
              </w:rPr>
              <w:t>{% endif %}</w:t>
            </w:r>
          </w:p>
          <w:p w14:paraId="73416D31" w14:textId="77777777" w:rsidR="00C53EDF" w:rsidRPr="002F3269" w:rsidRDefault="00C53EDF" w:rsidP="00C53EDF">
            <w:pPr>
              <w:pStyle w:val="Body"/>
              <w:rPr>
                <w:color w:val="auto"/>
              </w:rPr>
            </w:pPr>
            <w:r w:rsidRPr="002F3269">
              <w:rPr>
                <w:color w:val="FF0000"/>
              </w:rPr>
              <w:t>{%</w:t>
            </w:r>
            <w:r>
              <w:rPr>
                <w:color w:val="FF0000"/>
              </w:rPr>
              <w:t>p</w:t>
            </w:r>
            <w:r w:rsidRPr="002F3269">
              <w:rPr>
                <w:color w:val="FF0000"/>
              </w:rPr>
              <w:t xml:space="preserve"> if type_of_response.all_true('improper service', exclusive=True) %}</w:t>
            </w:r>
          </w:p>
          <w:p w14:paraId="3006E205" w14:textId="77777777" w:rsidR="00C53EDF" w:rsidRDefault="00C53EDF" w:rsidP="00C53EDF">
            <w:pPr>
              <w:pStyle w:val="Body"/>
            </w:pPr>
            <w:r>
              <w:t xml:space="preserve">If you need information about filling out your </w:t>
            </w:r>
            <w:r w:rsidRPr="00FB0178">
              <w:rPr>
                <w:bCs/>
              </w:rPr>
              <w:t>Answer</w:t>
            </w:r>
            <w:r>
              <w:t>:</w:t>
            </w:r>
          </w:p>
          <w:p w14:paraId="13199EFA" w14:textId="77777777" w:rsidR="00C53EDF" w:rsidRDefault="00C53EDF" w:rsidP="00C53EDF">
            <w:pPr>
              <w:pStyle w:val="ListParagraph"/>
              <w:numPr>
                <w:ilvl w:val="0"/>
                <w:numId w:val="1"/>
              </w:numPr>
              <w:spacing w:after="0"/>
              <w:ind w:left="435"/>
            </w:pPr>
            <w:r>
              <w:t xml:space="preserve">Go back to the Court Guide Action Plan: </w:t>
            </w:r>
            <w:r w:rsidRPr="002F3269">
              <w:rPr>
                <w:color w:val="FFC000"/>
              </w:rPr>
              <w:t>{% if user_need == 'answer custody' %}</w:t>
            </w:r>
            <w:hyperlink r:id="rId9" w:history="1">
              <w:r w:rsidRPr="002F3269">
                <w:rPr>
                  <w:rStyle w:val="Hyperlink"/>
                </w:rPr>
                <w:t>Responding if the Other Parent Wants to Start, or Starts, a Custody Case</w:t>
              </w:r>
            </w:hyperlink>
            <w:r>
              <w:t xml:space="preserve"> and choose “The other parent started a custody case and I want to respond.”</w:t>
            </w:r>
            <w:r w:rsidRPr="002F3269">
              <w:rPr>
                <w:color w:val="FFC000"/>
              </w:rPr>
              <w:t xml:space="preserve">{% </w:t>
            </w:r>
            <w:r>
              <w:rPr>
                <w:color w:val="FFC000"/>
              </w:rPr>
              <w:t>el</w:t>
            </w:r>
            <w:r w:rsidRPr="002F3269">
              <w:rPr>
                <w:color w:val="FFC000"/>
              </w:rPr>
              <w:t xml:space="preserve">if user_need == 'answer </w:t>
            </w:r>
            <w:r>
              <w:rPr>
                <w:color w:val="FFC000"/>
              </w:rPr>
              <w:t>divorce</w:t>
            </w:r>
            <w:r w:rsidRPr="002F3269">
              <w:rPr>
                <w:color w:val="FFC000"/>
              </w:rPr>
              <w:t>' %}</w:t>
            </w:r>
            <w:hyperlink r:id="rId10" w:history="1">
              <w:r>
                <w:rPr>
                  <w:rStyle w:val="Hyperlink"/>
                </w:rPr>
                <w:t>Responding if Your Spouse Wants to or Starts a Case to End Your Marriage</w:t>
              </w:r>
            </w:hyperlink>
            <w:r>
              <w:t xml:space="preserve"> and choose “My spouse started a court case to end our marriage and I want to respond.”</w:t>
            </w:r>
            <w:r w:rsidRPr="002F3269">
              <w:rPr>
                <w:color w:val="FFC000"/>
              </w:rPr>
              <w:t xml:space="preserve">{% </w:t>
            </w:r>
            <w:r>
              <w:rPr>
                <w:color w:val="FFC000"/>
              </w:rPr>
              <w:t>end</w:t>
            </w:r>
            <w:r w:rsidRPr="002F3269">
              <w:rPr>
                <w:color w:val="FFC000"/>
              </w:rPr>
              <w:t>if</w:t>
            </w:r>
            <w:r>
              <w:rPr>
                <w:color w:val="FFC000"/>
              </w:rPr>
              <w:t xml:space="preserve"> %}</w:t>
            </w:r>
          </w:p>
          <w:p w14:paraId="58F4A965" w14:textId="77777777" w:rsidR="00C53EDF" w:rsidRDefault="00C53EDF" w:rsidP="00C53EDF">
            <w:pPr>
              <w:pStyle w:val="ListParagraph"/>
              <w:numPr>
                <w:ilvl w:val="0"/>
                <w:numId w:val="1"/>
              </w:numPr>
              <w:spacing w:after="0"/>
              <w:ind w:left="435"/>
            </w:pPr>
            <w:r>
              <w:t xml:space="preserve">Or learn about filing an answer. See: </w:t>
            </w:r>
            <w:hyperlink r:id="rId11" w:history="1">
              <w:r w:rsidRPr="002F3269">
                <w:rPr>
                  <w:rStyle w:val="Hyperlink"/>
                </w:rPr>
                <w:t>Responding to a Complaint Served on You</w:t>
              </w:r>
            </w:hyperlink>
          </w:p>
          <w:p w14:paraId="3D1379F5" w14:textId="77777777" w:rsidR="00C53EDF" w:rsidRPr="002E6C2B" w:rsidRDefault="00C53EDF" w:rsidP="00C53EDF">
            <w:pPr>
              <w:pStyle w:val="Body"/>
            </w:pPr>
            <w:r w:rsidRPr="002F3269">
              <w:rPr>
                <w:color w:val="FF0000"/>
              </w:rPr>
              <w:t>{%p endif %}</w:t>
            </w:r>
          </w:p>
          <w:p w14:paraId="2F3A85EB" w14:textId="77777777" w:rsidR="00C53EDF" w:rsidRDefault="00C53EDF" w:rsidP="00C53EDF">
            <w:pPr>
              <w:pStyle w:val="Body"/>
              <w:rPr>
                <w:color w:val="FF0000"/>
              </w:rPr>
            </w:pPr>
            <w:r>
              <w:rPr>
                <w:color w:val="FF0000"/>
              </w:rPr>
              <w:t>{% if type_of_response['default'] %}</w:t>
            </w:r>
            <w:r>
              <w:t xml:space="preserve">See Step </w:t>
            </w:r>
            <w:r>
              <w:fldChar w:fldCharType="begin"/>
            </w:r>
            <w:r>
              <w:instrText xml:space="preserve"> REF Default \h </w:instrText>
            </w:r>
            <w:r>
              <w:fldChar w:fldCharType="separate"/>
            </w:r>
            <w:r>
              <w:rPr>
                <w:rStyle w:val="NumChar"/>
                <w:noProof/>
              </w:rPr>
              <w:t>4</w:t>
            </w:r>
            <w:r>
              <w:fldChar w:fldCharType="end"/>
            </w:r>
            <w:r>
              <w:t>: Options when {{ other_party_in_case }} asks for a default judgment.</w:t>
            </w:r>
            <w:r>
              <w:rPr>
                <w:color w:val="FF0000"/>
              </w:rPr>
              <w:t>{% endif %}</w:t>
            </w:r>
          </w:p>
          <w:p w14:paraId="73306102" w14:textId="77777777" w:rsidR="00C53EDF" w:rsidRDefault="00C53EDF" w:rsidP="00C53EDF">
            <w:pPr>
              <w:pStyle w:val="Heading3"/>
              <w:outlineLvl w:val="2"/>
            </w:pPr>
            <w:r w:rsidRPr="00332426">
              <w:rPr>
                <w:color w:val="FF0000"/>
              </w:rPr>
              <w:t>{% if type_of_response['improper service'] and type_of_response.all_false('default') and proper_service == 'neither' %}</w:t>
            </w:r>
            <w:r>
              <w:t>Move forward</w:t>
            </w:r>
          </w:p>
          <w:p w14:paraId="2206855C" w14:textId="77777777" w:rsidR="00C53EDF" w:rsidRDefault="00C53EDF" w:rsidP="00C53EDF">
            <w:pPr>
              <w:pStyle w:val="Body"/>
            </w:pPr>
            <w:r>
              <w:t xml:space="preserve">Even if you were served a different way, you can file an </w:t>
            </w:r>
            <w:r w:rsidRPr="00FB0178">
              <w:t>Answer</w:t>
            </w:r>
            <w:r>
              <w:t xml:space="preserve"> if:</w:t>
            </w:r>
          </w:p>
          <w:p w14:paraId="6F36E92B" w14:textId="77777777" w:rsidR="00C53EDF" w:rsidRDefault="00C53EDF" w:rsidP="00C53EDF">
            <w:pPr>
              <w:pStyle w:val="ListParagraph"/>
              <w:numPr>
                <w:ilvl w:val="0"/>
                <w:numId w:val="1"/>
              </w:numPr>
              <w:spacing w:after="0"/>
              <w:rPr>
                <w:color w:val="auto"/>
              </w:rPr>
            </w:pPr>
            <w:r>
              <w:lastRenderedPageBreak/>
              <w:t xml:space="preserve">You agree with {{ other_party_in_case }} that there should be a case to </w:t>
            </w:r>
            <w:r>
              <w:rPr>
                <w:color w:val="FFC000"/>
              </w:rPr>
              <w:t>{% if user_need == 'answer custody' %}</w:t>
            </w:r>
            <w:r>
              <w:t xml:space="preserve"> get a custody, Parenting Plan and child support order. Or</w:t>
            </w:r>
            <w:r>
              <w:rPr>
                <w:color w:val="FFC000"/>
              </w:rPr>
              <w:t>{% elif user_need == 'answer divorce' %}</w:t>
            </w:r>
            <w:r>
              <w:rPr>
                <w:color w:val="auto"/>
              </w:rPr>
              <w:t>end your marriage. Or</w:t>
            </w:r>
            <w:r>
              <w:rPr>
                <w:color w:val="FFC000"/>
              </w:rPr>
              <w:t>{% endif %}</w:t>
            </w:r>
          </w:p>
          <w:p w14:paraId="289C1327" w14:textId="77777777" w:rsidR="00C53EDF" w:rsidRPr="002F0B7F" w:rsidRDefault="00C53EDF" w:rsidP="00C53EDF">
            <w:pPr>
              <w:pStyle w:val="ListParagraph"/>
              <w:numPr>
                <w:ilvl w:val="0"/>
                <w:numId w:val="1"/>
              </w:numPr>
              <w:spacing w:before="0"/>
            </w:pPr>
            <w:r>
              <w:rPr>
                <w:color w:val="auto"/>
              </w:rPr>
              <w:t xml:space="preserve">You do not want to risk a </w:t>
            </w:r>
            <w:r w:rsidRPr="00FB0178">
              <w:rPr>
                <w:bCs/>
                <w:color w:val="auto"/>
              </w:rPr>
              <w:t>default judgment</w:t>
            </w:r>
            <w:r>
              <w:rPr>
                <w:color w:val="auto"/>
              </w:rPr>
              <w:t>.</w:t>
            </w:r>
          </w:p>
          <w:p w14:paraId="069794D1" w14:textId="77777777" w:rsidR="00C53EDF" w:rsidRDefault="00C53EDF" w:rsidP="00C53EDF">
            <w:pPr>
              <w:pStyle w:val="ListParagraph"/>
              <w:numPr>
                <w:ilvl w:val="0"/>
                <w:numId w:val="1"/>
              </w:numPr>
              <w:spacing w:before="0"/>
            </w:pPr>
            <w:r w:rsidRPr="002F0B7F">
              <w:t xml:space="preserve">If you do not have a copy of the filed documents, you can ask </w:t>
            </w:r>
            <w:r>
              <w:t>{{ other_party_in_case}}</w:t>
            </w:r>
            <w:r w:rsidRPr="002F0B7F">
              <w:t xml:space="preserve"> or get a copy from your file at the courthouse</w:t>
            </w:r>
          </w:p>
          <w:p w14:paraId="0034BAA5" w14:textId="77777777" w:rsidR="00C53EDF" w:rsidRDefault="00C53EDF" w:rsidP="00C53EDF">
            <w:pPr>
              <w:pStyle w:val="Body"/>
              <w:rPr>
                <w:color w:val="FFC000"/>
              </w:rPr>
            </w:pPr>
            <w:r>
              <w:rPr>
                <w:color w:val="FFC000"/>
              </w:rPr>
              <w:t>{%p if type_of_response.any_true('ak custody case', 'ak divorce case') %}</w:t>
            </w:r>
          </w:p>
          <w:p w14:paraId="01E8FF92" w14:textId="77777777" w:rsidR="00C53EDF" w:rsidRPr="00616F44" w:rsidRDefault="00C53EDF" w:rsidP="00C53EDF">
            <w:pPr>
              <w:pStyle w:val="Body"/>
              <w:rPr>
                <w:color w:val="auto"/>
              </w:rPr>
            </w:pPr>
            <w:r>
              <w:t xml:space="preserve">See Step </w:t>
            </w:r>
            <w:r>
              <w:fldChar w:fldCharType="begin"/>
            </w:r>
            <w:r>
              <w:instrText xml:space="preserve"> REF Answer \h </w:instrText>
            </w:r>
            <w:r>
              <w:fldChar w:fldCharType="separate"/>
            </w:r>
            <w:r>
              <w:rPr>
                <w:noProof/>
              </w:rPr>
              <w:t>10</w:t>
            </w:r>
            <w:r>
              <w:fldChar w:fldCharType="end"/>
            </w:r>
            <w:r>
              <w:t>: Fill out the forms to answer the complaint and respond within 20 days.</w:t>
            </w:r>
          </w:p>
          <w:p w14:paraId="62A13D49" w14:textId="77777777" w:rsidR="00C53EDF" w:rsidRDefault="00C53EDF" w:rsidP="00C53EDF">
            <w:pPr>
              <w:pStyle w:val="Body"/>
              <w:rPr>
                <w:color w:val="FFC000"/>
              </w:rPr>
            </w:pPr>
            <w:r>
              <w:rPr>
                <w:color w:val="FFC000"/>
              </w:rPr>
              <w:t>{%p endif %}</w:t>
            </w:r>
          </w:p>
          <w:p w14:paraId="5EB8F90A" w14:textId="77777777" w:rsidR="00C53EDF" w:rsidRDefault="00C53EDF" w:rsidP="00C53EDF">
            <w:pPr>
              <w:pStyle w:val="Heading3"/>
              <w:outlineLvl w:val="2"/>
            </w:pPr>
            <w:r>
              <w:t>Wait</w:t>
            </w:r>
          </w:p>
          <w:p w14:paraId="7936E53F" w14:textId="77777777" w:rsidR="00C53EDF" w:rsidRDefault="00C53EDF" w:rsidP="00C53EDF">
            <w:pPr>
              <w:pStyle w:val="Body"/>
            </w:pPr>
            <w:r>
              <w:t xml:space="preserve"> If you do not want to do anything unless {{ other_party_in_case }} serves you properly:</w:t>
            </w:r>
          </w:p>
          <w:p w14:paraId="4A05A250" w14:textId="77777777" w:rsidR="00C53EDF" w:rsidRDefault="00C53EDF" w:rsidP="00C53EDF">
            <w:pPr>
              <w:pStyle w:val="ListParagraph"/>
              <w:numPr>
                <w:ilvl w:val="0"/>
                <w:numId w:val="1"/>
              </w:numPr>
              <w:spacing w:after="0"/>
              <w:ind w:left="435"/>
            </w:pPr>
            <w:r>
              <w:t xml:space="preserve">Wait for proper service and then file your </w:t>
            </w:r>
            <w:r w:rsidRPr="00FB0178">
              <w:t>Answer</w:t>
            </w:r>
            <w:r>
              <w:rPr>
                <w:color w:val="auto"/>
              </w:rPr>
              <w:t xml:space="preserve">. </w:t>
            </w:r>
            <w:r>
              <w:rPr>
                <w:color w:val="FFC000"/>
              </w:rPr>
              <w:t>{% if type_of_response.any_true('ak custody case', 'ak divorce case') %}</w:t>
            </w:r>
            <w:r>
              <w:t xml:space="preserve">See Step </w:t>
            </w:r>
            <w:r>
              <w:fldChar w:fldCharType="begin"/>
            </w:r>
            <w:r>
              <w:instrText xml:space="preserve"> REF Answer \h </w:instrText>
            </w:r>
            <w:r>
              <w:fldChar w:fldCharType="separate"/>
            </w:r>
            <w:r>
              <w:rPr>
                <w:noProof/>
              </w:rPr>
              <w:t>10</w:t>
            </w:r>
            <w:r>
              <w:fldChar w:fldCharType="end"/>
            </w:r>
            <w:r>
              <w:t xml:space="preserve">: Fill out the forms to answer the complaint and respond within 20 days. </w:t>
            </w:r>
            <w:r>
              <w:rPr>
                <w:color w:val="FFC000"/>
              </w:rPr>
              <w:t>{% endif %}</w:t>
            </w:r>
            <w:r>
              <w:t>Or</w:t>
            </w:r>
          </w:p>
          <w:p w14:paraId="5530BDCA" w14:textId="77777777" w:rsidR="00C53EDF" w:rsidRDefault="00C53EDF" w:rsidP="00C53EDF">
            <w:pPr>
              <w:pStyle w:val="ListParagraph"/>
              <w:numPr>
                <w:ilvl w:val="0"/>
                <w:numId w:val="1"/>
              </w:numPr>
              <w:spacing w:before="0"/>
              <w:ind w:left="435"/>
            </w:pPr>
            <w:r>
              <w:t>Do nothing. If neither you nor {{ other_party_in_case }} files anything, the court will close your case.</w:t>
            </w:r>
          </w:p>
          <w:p w14:paraId="49EDC958" w14:textId="77777777" w:rsidR="00C53EDF" w:rsidRDefault="00C53EDF" w:rsidP="00C53EDF">
            <w:pPr>
              <w:pStyle w:val="Body"/>
            </w:pPr>
            <w:r>
              <w:t xml:space="preserve">You can always look the case up on </w:t>
            </w:r>
            <w:hyperlink r:id="rId12">
              <w:r>
                <w:rPr>
                  <w:rStyle w:val="Hyperlink"/>
                </w:rPr>
                <w:t>CourtView</w:t>
              </w:r>
            </w:hyperlink>
            <w:r>
              <w:t xml:space="preserve"> to see if anything has been filed or ordered.</w:t>
            </w:r>
            <w:r>
              <w:rPr>
                <w:color w:val="FF0000"/>
              </w:rPr>
              <w:t>{% endif %}</w:t>
            </w:r>
          </w:p>
          <w:p w14:paraId="42522270" w14:textId="77777777" w:rsidR="00C53EDF" w:rsidRPr="003B6756" w:rsidRDefault="00C53EDF" w:rsidP="00C53EDF">
            <w:pPr>
              <w:pStyle w:val="Body"/>
              <w:rPr>
                <w:color w:val="auto"/>
              </w:rPr>
            </w:pPr>
            <w:r w:rsidRPr="003B6756">
              <w:rPr>
                <w:color w:val="FF0000"/>
              </w:rPr>
              <w:t>{%p if type_of_response['improper service'] and type_of_response.all_false('default') and proper_service == 'neither' %}</w:t>
            </w:r>
          </w:p>
          <w:p w14:paraId="64000AFC" w14:textId="77777777" w:rsidR="00C53EDF" w:rsidRDefault="00C53EDF" w:rsidP="00C53EDF">
            <w:pPr>
              <w:pStyle w:val="Heading3"/>
              <w:outlineLvl w:val="2"/>
            </w:pPr>
            <w:r>
              <w:t>Links in this step</w:t>
            </w:r>
          </w:p>
          <w:p w14:paraId="70B25FC1" w14:textId="77777777" w:rsidR="00C53EDF" w:rsidRDefault="00445367" w:rsidP="00C53EDF">
            <w:pPr>
              <w:pStyle w:val="Body"/>
            </w:pPr>
            <w:hyperlink r:id="rId13" w:history="1">
              <w:r w:rsidR="00C53EDF" w:rsidRPr="00B56183">
                <w:rPr>
                  <w:rStyle w:val="Hyperlink"/>
                  <w:bCs/>
                </w:rPr>
                <w:t>CourtView</w:t>
              </w:r>
            </w:hyperlink>
            <w:r w:rsidR="00C53EDF">
              <w:rPr>
                <w:b/>
              </w:rPr>
              <w:br/>
            </w:r>
            <w:r w:rsidR="00C53EDF">
              <w:t>records.courts.alaska.gov/</w:t>
            </w:r>
            <w:proofErr w:type="spellStart"/>
            <w:r w:rsidR="00C53EDF">
              <w:t>eaccess</w:t>
            </w:r>
            <w:proofErr w:type="spellEnd"/>
            <w:r w:rsidR="00C53EDF">
              <w:t>/home.page.2</w:t>
            </w:r>
          </w:p>
          <w:p w14:paraId="061052C6" w14:textId="77777777" w:rsidR="00C53EDF" w:rsidRDefault="00445367" w:rsidP="00C53EDF">
            <w:pPr>
              <w:pStyle w:val="Body"/>
            </w:pPr>
            <w:hyperlink r:id="rId14" w:history="1">
              <w:r w:rsidR="00C53EDF" w:rsidRPr="007C407D">
                <w:rPr>
                  <w:rStyle w:val="Hyperlink"/>
                </w:rPr>
                <w:t>Asking for an Order in a Divorce Case When the Issue Can’t Wait for the Court’s Final Decision (Filing a Motion</w:t>
              </w:r>
              <w:r w:rsidR="00C53EDF">
                <w:rPr>
                  <w:rStyle w:val="Hyperlink"/>
                </w:rPr>
                <w:t>) and Responding to a Motion</w:t>
              </w:r>
            </w:hyperlink>
            <w:r w:rsidR="00C53EDF">
              <w:br/>
            </w:r>
            <w:r w:rsidR="00C53EDF" w:rsidRPr="00B56183">
              <w:t>docassemble.akcourts.gov/start/</w:t>
            </w:r>
            <w:proofErr w:type="spellStart"/>
            <w:r w:rsidR="00C53EDF" w:rsidRPr="00B56183">
              <w:t>FilingAMotion</w:t>
            </w:r>
            <w:proofErr w:type="spellEnd"/>
          </w:p>
          <w:p w14:paraId="6B225C87" w14:textId="3B441985" w:rsidR="00AE0320" w:rsidRDefault="00C53EDF" w:rsidP="00C53EDF">
            <w:pPr>
              <w:pStyle w:val="Body"/>
            </w:pPr>
            <w:r w:rsidRPr="00B56183">
              <w:rPr>
                <w:color w:val="FF0000"/>
              </w:rPr>
              <w:lastRenderedPageBreak/>
              <w:t>{%</w:t>
            </w:r>
            <w:r>
              <w:rPr>
                <w:color w:val="FF0000"/>
              </w:rPr>
              <w:t>p</w:t>
            </w:r>
            <w:r w:rsidRPr="00B56183">
              <w:rPr>
                <w:color w:val="FF0000"/>
              </w:rPr>
              <w:t xml:space="preserve"> endif %}</w:t>
            </w:r>
          </w:p>
          <w:p w14:paraId="4335F576" w14:textId="5820F3E3" w:rsidR="003B6756" w:rsidRDefault="003B6756" w:rsidP="003B6756">
            <w:pPr>
              <w:pStyle w:val="Body"/>
            </w:pPr>
          </w:p>
        </w:tc>
      </w:tr>
      <w:tr w:rsidR="00995B8C" w14:paraId="07C56AD9" w14:textId="77777777" w:rsidTr="007B1AA8">
        <w:trPr>
          <w:jc w:val="center"/>
        </w:trPr>
        <w:tc>
          <w:tcPr>
            <w:tcW w:w="2901" w:type="dxa"/>
            <w:tcBorders>
              <w:top w:val="nil"/>
              <w:left w:val="nil"/>
              <w:bottom w:val="nil"/>
              <w:right w:val="nil"/>
            </w:tcBorders>
            <w:tcMar>
              <w:top w:w="0" w:type="dxa"/>
            </w:tcMar>
          </w:tcPr>
          <w:p w14:paraId="64EFA7F0" w14:textId="77777777" w:rsidR="00995B8C" w:rsidRDefault="00527487" w:rsidP="00FD38D3">
            <w:pPr>
              <w:pStyle w:val="Body"/>
              <w:rPr>
                <w:shd w:val="clear" w:color="auto" w:fill="FFFFFF"/>
              </w:rPr>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90AA0BD" w14:textId="77777777" w:rsidR="00995B8C" w:rsidRDefault="00995B8C" w:rsidP="00FD38D3">
            <w:pPr>
              <w:pStyle w:val="Body"/>
              <w:rPr>
                <w:shd w:val="clear" w:color="auto" w:fill="FFFFFF"/>
              </w:rPr>
            </w:pPr>
          </w:p>
        </w:tc>
      </w:tr>
      <w:tr w:rsidR="00995B8C" w14:paraId="32937F4D" w14:textId="77777777" w:rsidTr="007B1AA8">
        <w:trPr>
          <w:jc w:val="center"/>
        </w:trPr>
        <w:tc>
          <w:tcPr>
            <w:tcW w:w="2901" w:type="dxa"/>
            <w:tcBorders>
              <w:top w:val="nil"/>
              <w:left w:val="nil"/>
              <w:bottom w:val="nil"/>
              <w:right w:val="nil"/>
            </w:tcBorders>
            <w:tcMar>
              <w:top w:w="0" w:type="dxa"/>
            </w:tcMar>
          </w:tcPr>
          <w:p w14:paraId="3BA0C7CC" w14:textId="77777777" w:rsidR="00995B8C" w:rsidRDefault="00527487" w:rsidP="00FD38D3">
            <w:pPr>
              <w:pStyle w:val="Body"/>
              <w:rPr>
                <w:shd w:val="clear" w:color="auto" w:fill="FFFFFF"/>
              </w:rPr>
            </w:pPr>
            <w:r>
              <w:rPr>
                <w:shd w:val="clear" w:color="auto" w:fill="FFFFFF"/>
              </w:rPr>
              <w:t>{%tr if type_of_response['wrong state'] or (type_of_response['case in 2 states'] and stage_of_other_case in('still going', 'ended with no order')) %}</w:t>
            </w:r>
          </w:p>
        </w:tc>
        <w:tc>
          <w:tcPr>
            <w:tcW w:w="7597" w:type="dxa"/>
            <w:tcBorders>
              <w:top w:val="nil"/>
              <w:left w:val="nil"/>
              <w:bottom w:val="nil"/>
              <w:right w:val="nil"/>
            </w:tcBorders>
            <w:tcMar>
              <w:top w:w="432" w:type="dxa"/>
              <w:left w:w="108" w:type="dxa"/>
              <w:bottom w:w="360" w:type="dxa"/>
              <w:right w:w="108" w:type="dxa"/>
            </w:tcMar>
          </w:tcPr>
          <w:p w14:paraId="221DA318" w14:textId="3BF28B63" w:rsidR="00995B8C" w:rsidRDefault="00527487" w:rsidP="00FD38D3">
            <w:pPr>
              <w:pStyle w:val="Body"/>
            </w:pPr>
            <w:r>
              <w:rPr>
                <w:shd w:val="clear" w:color="auto" w:fill="92D050"/>
              </w:rPr>
              <w:t>Green</w:t>
            </w:r>
            <w:r>
              <w:t xml:space="preserve"> = thinks wrong place; no other case </w:t>
            </w:r>
            <w:r w:rsidR="007F7E9E">
              <w:t>(3 green sections)</w:t>
            </w:r>
          </w:p>
          <w:p w14:paraId="66069C38" w14:textId="4D5A9BC2" w:rsidR="00995B8C" w:rsidRDefault="00527487" w:rsidP="00FD38D3">
            <w:pPr>
              <w:pStyle w:val="Body"/>
            </w:pPr>
            <w:r>
              <w:rPr>
                <w:shd w:val="clear" w:color="auto" w:fill="00B0F0"/>
              </w:rPr>
              <w:t>Blue</w:t>
            </w:r>
            <w:r>
              <w:t xml:space="preserve"> = now that spouse started, there are 2 cases </w:t>
            </w:r>
            <w:r w:rsidR="007F7E9E">
              <w:t>(2 blue sections)</w:t>
            </w:r>
          </w:p>
          <w:p w14:paraId="26A3FBA5" w14:textId="77777777" w:rsidR="00995B8C" w:rsidRDefault="00527487">
            <w:pPr>
              <w:pStyle w:val="Heading3"/>
              <w:outlineLvl w:val="2"/>
              <w:rPr>
                <w:color w:val="202529"/>
                <w:sz w:val="24"/>
              </w:rPr>
            </w:pPr>
            <w:r>
              <w:rPr>
                <w:color w:val="202529"/>
                <w:sz w:val="24"/>
                <w:shd w:val="clear" w:color="auto" w:fill="DBD600"/>
              </w:rPr>
              <w:t>Yellow</w:t>
            </w:r>
            <w:r>
              <w:rPr>
                <w:color w:val="202529"/>
                <w:sz w:val="24"/>
              </w:rPr>
              <w:t xml:space="preserve"> = both</w:t>
            </w:r>
          </w:p>
          <w:p w14:paraId="7BF9A09C" w14:textId="77777777" w:rsidR="00995B8C" w:rsidRDefault="00527487">
            <w:pPr>
              <w:pStyle w:val="BodyText"/>
              <w:widowControl w:val="0"/>
              <w:spacing w:before="280" w:after="0"/>
              <w:rPr>
                <w:shd w:val="clear" w:color="auto" w:fill="FFFFFF"/>
              </w:rPr>
            </w:pPr>
            <w:proofErr w:type="spellStart"/>
            <w:r>
              <w:rPr>
                <w:rFonts w:eastAsia="Calibri"/>
              </w:rPr>
              <w:t>answer_jurisdiction_step</w:t>
            </w:r>
            <w:proofErr w:type="spellEnd"/>
          </w:p>
        </w:tc>
      </w:tr>
      <w:tr w:rsidR="00995B8C" w14:paraId="5E5661F9" w14:textId="77777777" w:rsidTr="007B1AA8">
        <w:trPr>
          <w:jc w:val="center"/>
        </w:trPr>
        <w:tc>
          <w:tcPr>
            <w:tcW w:w="2901" w:type="dxa"/>
            <w:tcBorders>
              <w:top w:val="nil"/>
              <w:left w:val="nil"/>
              <w:bottom w:val="nil"/>
              <w:right w:val="nil"/>
            </w:tcBorders>
            <w:tcMar>
              <w:top w:w="0" w:type="dxa"/>
            </w:tcMar>
          </w:tcPr>
          <w:p w14:paraId="5F8785E9" w14:textId="68CDF548" w:rsidR="003D0ACC" w:rsidRPr="00627751" w:rsidRDefault="00FF3ACA" w:rsidP="00627751">
            <w:pPr>
              <w:pStyle w:val="Heading2"/>
              <w:outlineLvl w:val="1"/>
              <w:rPr>
                <w:color w:val="EA4335"/>
              </w:rPr>
            </w:pPr>
            <w:r>
              <w:rPr>
                <w:rFonts w:eastAsia="Calibri"/>
                <w:shd w:val="clear" w:color="auto" w:fill="FFFFFF"/>
              </w:rPr>
              <w:t xml:space="preserve">Step </w:t>
            </w:r>
            <w:r>
              <w:rPr>
                <w:rFonts w:eastAsia="Calibri"/>
              </w:rPr>
              <w:fldChar w:fldCharType="begin"/>
            </w:r>
            <w:r>
              <w:rPr>
                <w:rFonts w:eastAsia="Calibri"/>
              </w:rPr>
              <w:instrText>SEQ stepList \* ARABIC</w:instrText>
            </w:r>
            <w:r>
              <w:rPr>
                <w:rFonts w:eastAsia="Calibri"/>
              </w:rPr>
              <w:fldChar w:fldCharType="separate"/>
            </w:r>
            <w:r w:rsidR="00294DA5">
              <w:rPr>
                <w:rFonts w:eastAsia="Calibri"/>
                <w:noProof/>
              </w:rPr>
              <w:t>2</w:t>
            </w:r>
            <w:r>
              <w:rPr>
                <w:rFonts w:eastAsia="Calibri"/>
              </w:rPr>
              <w:fldChar w:fldCharType="end"/>
            </w:r>
            <w:r>
              <w:rPr>
                <w:rFonts w:eastAsia="Calibri"/>
                <w:shd w:val="clear" w:color="auto" w:fill="FFFFFF"/>
              </w:rPr>
              <w:t>:</w:t>
            </w:r>
            <w:r>
              <w:t xml:space="preserve"> </w:t>
            </w:r>
            <w:r w:rsidR="00254973" w:rsidRPr="00C22D6B">
              <w:rPr>
                <w:color w:val="FF0000"/>
              </w:rPr>
              <w:t>{% if type_of_response['case in 2 states'] and stage_of_other_case == 'ended with order' %}</w:t>
            </w:r>
            <w:r w:rsidR="00254973">
              <w:t xml:space="preserve">Tell the Alaska court the case in the other state is over and the court in the other state </w:t>
            </w:r>
            <w:r w:rsidR="00254973" w:rsidRPr="00C22D6B">
              <w:rPr>
                <w:color w:val="70AD47" w:themeColor="accent6"/>
              </w:rPr>
              <w:t xml:space="preserve">{% if user_need == </w:t>
            </w:r>
            <w:r w:rsidR="00254973" w:rsidRPr="00C22D6B">
              <w:rPr>
                <w:color w:val="70AD47" w:themeColor="accent6"/>
              </w:rPr>
              <w:lastRenderedPageBreak/>
              <w:t>'answer custody' %}</w:t>
            </w:r>
            <w:r w:rsidR="00254973">
              <w:t>issued a custody order</w:t>
            </w:r>
            <w:r w:rsidR="00254973">
              <w:rPr>
                <w:color w:val="70AD47" w:themeColor="accent6"/>
              </w:rPr>
              <w:t>{</w:t>
            </w:r>
            <w:r w:rsidR="00254973" w:rsidRPr="00C22D6B">
              <w:rPr>
                <w:color w:val="70AD47" w:themeColor="accent6"/>
              </w:rPr>
              <w:t>% elif user_need == 'answer divorce'</w:t>
            </w:r>
            <w:r w:rsidR="00254973">
              <w:rPr>
                <w:color w:val="70AD47" w:themeColor="accent6"/>
              </w:rPr>
              <w:t xml:space="preserve"> </w:t>
            </w:r>
            <w:r w:rsidR="00254973" w:rsidRPr="00C22D6B">
              <w:rPr>
                <w:color w:val="70AD47" w:themeColor="accent6"/>
              </w:rPr>
              <w:t>%}</w:t>
            </w:r>
            <w:r w:rsidR="00254973">
              <w:t>ended your marriage</w:t>
            </w:r>
            <w:r w:rsidR="00254973">
              <w:rPr>
                <w:color w:val="70AD47" w:themeColor="accent6"/>
              </w:rPr>
              <w:t>{</w:t>
            </w:r>
            <w:r w:rsidR="00254973" w:rsidRPr="00C22D6B">
              <w:rPr>
                <w:color w:val="70AD47" w:themeColor="accent6"/>
              </w:rPr>
              <w:t>% endif</w:t>
            </w:r>
            <w:r w:rsidR="00254973">
              <w:rPr>
                <w:color w:val="70AD47" w:themeColor="accent6"/>
              </w:rPr>
              <w:t xml:space="preserve"> </w:t>
            </w:r>
            <w:r w:rsidR="00254973" w:rsidRPr="00C22D6B">
              <w:rPr>
                <w:color w:val="70AD47" w:themeColor="accent6"/>
              </w:rPr>
              <w:t>%}</w:t>
            </w:r>
            <w:r w:rsidR="00254973" w:rsidRPr="00C22D6B">
              <w:rPr>
                <w:color w:val="FF0000"/>
              </w:rPr>
              <w:t>{% endif %}</w:t>
            </w:r>
            <w:r w:rsidR="00D66584" w:rsidRPr="007E3E03">
              <w:rPr>
                <w:color w:val="FF0000"/>
              </w:rPr>
              <w:t>{% if type_of_response['wrong state'] and type_of_response.all_false('case in 2 states') %}</w:t>
            </w:r>
            <w:r w:rsidR="00D66584">
              <w:rPr>
                <w:color w:val="FF9900"/>
              </w:rPr>
              <w:t>{% if (user_need == 'answer custody' and jurisdiction) or user_need == 'answer divorce' %}</w:t>
            </w:r>
            <w:r w:rsidR="00D66584">
              <w:t xml:space="preserve">Resources to learn more about </w:t>
            </w:r>
            <w:r w:rsidR="00D66584" w:rsidRPr="007E3E03">
              <w:rPr>
                <w:color w:val="92D050"/>
              </w:rPr>
              <w:t xml:space="preserve">{% if user_need == 'answer divorce' </w:t>
            </w:r>
            <w:r w:rsidR="00D66584" w:rsidRPr="007E3E03">
              <w:rPr>
                <w:color w:val="92D050"/>
              </w:rPr>
              <w:lastRenderedPageBreak/>
              <w:t>%}</w:t>
            </w:r>
            <w:r w:rsidR="00D66584">
              <w:t xml:space="preserve">residency &amp; </w:t>
            </w:r>
            <w:r w:rsidR="00D66584" w:rsidRPr="007E3E03">
              <w:rPr>
                <w:color w:val="92D050"/>
              </w:rPr>
              <w:t>{% endif %}</w:t>
            </w:r>
            <w:r w:rsidR="00D66584">
              <w:t>jurisdiction</w:t>
            </w:r>
            <w:r w:rsidR="00D66584">
              <w:rPr>
                <w:color w:val="FF9900"/>
              </w:rPr>
              <w:t>{% endif %}</w:t>
            </w:r>
            <w:r w:rsidR="00D66584" w:rsidRPr="00D66584">
              <w:rPr>
                <w:color w:val="FF0000"/>
              </w:rPr>
              <w:t xml:space="preserve">{% </w:t>
            </w:r>
            <w:r w:rsidR="00D66584">
              <w:rPr>
                <w:color w:val="EA4335"/>
              </w:rPr>
              <w:t>endif %}</w:t>
            </w:r>
            <w:r w:rsidR="003D0ACC">
              <w:rPr>
                <w:color w:val="EA4335"/>
              </w:rPr>
              <w:t xml:space="preserve">{% if </w:t>
            </w:r>
            <w:r w:rsidR="008301B1">
              <w:rPr>
                <w:color w:val="EA4335"/>
              </w:rPr>
              <w:t>(</w:t>
            </w:r>
            <w:r w:rsidR="003D0ACC" w:rsidRPr="00776916">
              <w:rPr>
                <w:color w:val="EA4335"/>
              </w:rPr>
              <w:t xml:space="preserve">user_need == 'answer custody' </w:t>
            </w:r>
            <w:r w:rsidR="003D0ACC">
              <w:rPr>
                <w:color w:val="EA4335"/>
              </w:rPr>
              <w:t xml:space="preserve">and </w:t>
            </w:r>
            <w:r w:rsidR="003D0ACC" w:rsidRPr="00776916">
              <w:rPr>
                <w:color w:val="EA4335"/>
              </w:rPr>
              <w:t>type_of_response['wrong state'] and type_of_response.all_false('case in 2 states') and not jurisdiction</w:t>
            </w:r>
            <w:r w:rsidR="008301B1">
              <w:rPr>
                <w:color w:val="EA4335"/>
              </w:rPr>
              <w:t xml:space="preserve">) </w:t>
            </w:r>
            <w:r w:rsidR="008301B1" w:rsidRPr="00776916">
              <w:rPr>
                <w:color w:val="EA4335"/>
              </w:rPr>
              <w:t xml:space="preserve">or </w:t>
            </w:r>
            <w:r w:rsidR="008301B1">
              <w:rPr>
                <w:color w:val="EA4335"/>
              </w:rPr>
              <w:t>(</w:t>
            </w:r>
            <w:r w:rsidR="008301B1" w:rsidRPr="00776916">
              <w:rPr>
                <w:color w:val="EA4335"/>
              </w:rPr>
              <w:t>user_need</w:t>
            </w:r>
            <w:r w:rsidR="008301B1">
              <w:rPr>
                <w:color w:val="EA4335"/>
              </w:rPr>
              <w:t xml:space="preserve"> == 'answer divorce' and </w:t>
            </w:r>
            <w:r w:rsidR="008301B1" w:rsidRPr="001F605E">
              <w:rPr>
                <w:color w:val="EA4335"/>
              </w:rPr>
              <w:t>type_of_response</w:t>
            </w:r>
            <w:r w:rsidR="008301B1">
              <w:rPr>
                <w:color w:val="EA4335"/>
              </w:rPr>
              <w:t>[</w:t>
            </w:r>
            <w:r w:rsidR="008301B1" w:rsidRPr="001F605E">
              <w:rPr>
                <w:color w:val="EA4335"/>
              </w:rPr>
              <w:t>'case in 2 states'</w:t>
            </w:r>
            <w:r w:rsidR="008301B1">
              <w:rPr>
                <w:color w:val="EA4335"/>
              </w:rPr>
              <w:t>]</w:t>
            </w:r>
            <w:r w:rsidR="004D4EE6">
              <w:rPr>
                <w:color w:val="EA4335"/>
              </w:rPr>
              <w:t xml:space="preserve"> and </w:t>
            </w:r>
            <w:r w:rsidR="00633ED1">
              <w:rPr>
                <w:color w:val="FF0000"/>
              </w:rPr>
              <w:t>stage_of_other_case</w:t>
            </w:r>
            <w:r w:rsidR="004D4EE6">
              <w:rPr>
                <w:color w:val="FF0000"/>
              </w:rPr>
              <w:t xml:space="preserve"> in('still </w:t>
            </w:r>
            <w:proofErr w:type="spellStart"/>
            <w:r w:rsidR="004D4EE6">
              <w:rPr>
                <w:color w:val="FF0000"/>
              </w:rPr>
              <w:t>going','ended</w:t>
            </w:r>
            <w:proofErr w:type="spellEnd"/>
            <w:r w:rsidR="004D4EE6">
              <w:rPr>
                <w:color w:val="FF0000"/>
              </w:rPr>
              <w:t xml:space="preserve"> with no order'</w:t>
            </w:r>
            <w:r w:rsidR="008301B1">
              <w:rPr>
                <w:color w:val="EA4335"/>
              </w:rPr>
              <w:t>)</w:t>
            </w:r>
            <w:r w:rsidR="004D4EE6">
              <w:rPr>
                <w:color w:val="EA4335"/>
              </w:rPr>
              <w:t>)</w:t>
            </w:r>
            <w:r w:rsidR="003D0ACC" w:rsidRPr="00776916">
              <w:rPr>
                <w:color w:val="EA4335"/>
              </w:rPr>
              <w:t xml:space="preserve"> %}</w:t>
            </w:r>
            <w:r w:rsidR="003D0ACC">
              <w:t xml:space="preserve">Decide if Alaska is the </w:t>
            </w:r>
            <w:r w:rsidR="003D0ACC">
              <w:lastRenderedPageBreak/>
              <w:t>right state for your case</w:t>
            </w:r>
            <w:r w:rsidR="003D0ACC" w:rsidRPr="007E3E03">
              <w:rPr>
                <w:color w:val="FF0000"/>
              </w:rPr>
              <w:t>{% endif %}</w:t>
            </w:r>
            <w:r w:rsidR="00627751">
              <w:rPr>
                <w:color w:val="FF0000"/>
              </w:rPr>
              <w:t xml:space="preserve">{% if </w:t>
            </w:r>
            <w:r w:rsidR="00627751" w:rsidRPr="00776916">
              <w:rPr>
                <w:color w:val="EA4335"/>
              </w:rPr>
              <w:t>user_need</w:t>
            </w:r>
            <w:r w:rsidR="00627751">
              <w:rPr>
                <w:color w:val="EA4335"/>
              </w:rPr>
              <w:t xml:space="preserve"> == 'answer custody' and </w:t>
            </w:r>
            <w:r w:rsidR="00627751" w:rsidRPr="001F605E">
              <w:rPr>
                <w:color w:val="EA4335"/>
              </w:rPr>
              <w:t>type_of_response</w:t>
            </w:r>
            <w:r w:rsidR="00627751">
              <w:rPr>
                <w:color w:val="EA4335"/>
              </w:rPr>
              <w:t>[</w:t>
            </w:r>
            <w:r w:rsidR="00627751" w:rsidRPr="001F605E">
              <w:rPr>
                <w:color w:val="EA4335"/>
              </w:rPr>
              <w:t>'case in 2 states'</w:t>
            </w:r>
            <w:r w:rsidR="00627751">
              <w:rPr>
                <w:color w:val="EA4335"/>
              </w:rPr>
              <w:t>]</w:t>
            </w:r>
            <w:r w:rsidR="00627751" w:rsidRPr="00627751">
              <w:rPr>
                <w:color w:val="FF0000"/>
              </w:rPr>
              <w:t xml:space="preserve"> %}</w:t>
            </w:r>
            <w:r w:rsidR="00627751" w:rsidRPr="00627751">
              <w:rPr>
                <w:color w:val="FFC000" w:themeColor="accent4"/>
              </w:rPr>
              <w:t>{</w:t>
            </w:r>
            <w:r w:rsidR="00627751">
              <w:rPr>
                <w:color w:val="FFC000" w:themeColor="accent4"/>
              </w:rPr>
              <w:t>% if</w:t>
            </w:r>
            <w:r w:rsidR="00627751" w:rsidRPr="00627751">
              <w:rPr>
                <w:color w:val="FFC000" w:themeColor="accent4"/>
              </w:rPr>
              <w:t xml:space="preserve"> stage_of_</w:t>
            </w:r>
            <w:r w:rsidR="002413E7">
              <w:rPr>
                <w:color w:val="FFC000" w:themeColor="accent4"/>
              </w:rPr>
              <w:t>other_</w:t>
            </w:r>
            <w:r w:rsidR="00627751" w:rsidRPr="00627751">
              <w:rPr>
                <w:color w:val="FFC000" w:themeColor="accent4"/>
              </w:rPr>
              <w:t xml:space="preserve">case </w:t>
            </w:r>
            <w:r w:rsidR="00627751">
              <w:rPr>
                <w:color w:val="FFC000" w:themeColor="accent4"/>
              </w:rPr>
              <w:t xml:space="preserve">== </w:t>
            </w:r>
            <w:r w:rsidR="00627751" w:rsidRPr="00627751">
              <w:rPr>
                <w:color w:val="FFC000" w:themeColor="accent4"/>
              </w:rPr>
              <w:t>'still going'%}</w:t>
            </w:r>
            <w:r w:rsidR="00627751" w:rsidRPr="00627751">
              <w:t>Check if the Alaska courts have jurisdiction</w:t>
            </w:r>
            <w:r w:rsidR="00627751" w:rsidRPr="00627751">
              <w:rPr>
                <w:color w:val="FFC000" w:themeColor="accent4"/>
              </w:rPr>
              <w:t>{</w:t>
            </w:r>
            <w:r w:rsidR="00627751">
              <w:rPr>
                <w:color w:val="FFC000" w:themeColor="accent4"/>
              </w:rPr>
              <w:t>% elif</w:t>
            </w:r>
            <w:r w:rsidR="00627751" w:rsidRPr="00627751">
              <w:rPr>
                <w:color w:val="FFC000" w:themeColor="accent4"/>
              </w:rPr>
              <w:t xml:space="preserve"> </w:t>
            </w:r>
            <w:r w:rsidR="00633ED1">
              <w:rPr>
                <w:color w:val="FFC000" w:themeColor="accent4"/>
              </w:rPr>
              <w:t>stage_of_other_case</w:t>
            </w:r>
            <w:r w:rsidR="00627751" w:rsidRPr="00627751">
              <w:rPr>
                <w:color w:val="FFC000" w:themeColor="accent4"/>
              </w:rPr>
              <w:t xml:space="preserve"> </w:t>
            </w:r>
            <w:r w:rsidR="00627751">
              <w:rPr>
                <w:color w:val="FFC000" w:themeColor="accent4"/>
              </w:rPr>
              <w:t xml:space="preserve">== </w:t>
            </w:r>
            <w:r w:rsidR="00627751" w:rsidRPr="00627751">
              <w:rPr>
                <w:color w:val="FFC000" w:themeColor="accent4"/>
              </w:rPr>
              <w:t>'ended with no order'</w:t>
            </w:r>
            <w:r w:rsidR="00627751">
              <w:rPr>
                <w:color w:val="FFC000" w:themeColor="accent4"/>
              </w:rPr>
              <w:t xml:space="preserve"> %}</w:t>
            </w:r>
            <w:r w:rsidR="00627751" w:rsidRPr="00627751">
              <w:t>You can move forward with your Alaska case</w:t>
            </w:r>
            <w:r w:rsidR="00627751" w:rsidRPr="00627751">
              <w:rPr>
                <w:color w:val="FFC000" w:themeColor="accent4"/>
              </w:rPr>
              <w:t>{</w:t>
            </w:r>
            <w:r w:rsidR="00627751">
              <w:rPr>
                <w:color w:val="FFC000" w:themeColor="accent4"/>
              </w:rPr>
              <w:t>% endif %}</w:t>
            </w:r>
            <w:r w:rsidR="00627751">
              <w:rPr>
                <w:color w:val="EA4335"/>
              </w:rPr>
              <w:t>{% endif</w:t>
            </w:r>
            <w:r w:rsidR="00627751" w:rsidRPr="00776916">
              <w:rPr>
                <w:color w:val="EA4335"/>
              </w:rPr>
              <w:t xml:space="preserve"> %}</w:t>
            </w:r>
          </w:p>
        </w:tc>
        <w:tc>
          <w:tcPr>
            <w:tcW w:w="7597" w:type="dxa"/>
            <w:tcBorders>
              <w:top w:val="nil"/>
              <w:left w:val="nil"/>
              <w:bottom w:val="nil"/>
              <w:right w:val="nil"/>
            </w:tcBorders>
            <w:tcMar>
              <w:top w:w="432" w:type="dxa"/>
              <w:left w:w="108" w:type="dxa"/>
              <w:bottom w:w="360" w:type="dxa"/>
              <w:right w:w="108" w:type="dxa"/>
            </w:tcMar>
          </w:tcPr>
          <w:p w14:paraId="51D2D613" w14:textId="77777777" w:rsidR="00AD674C" w:rsidRPr="00D436FB" w:rsidRDefault="00AD674C" w:rsidP="00AD674C">
            <w:pPr>
              <w:pStyle w:val="Body"/>
              <w:spacing w:before="100" w:after="100"/>
              <w:rPr>
                <w:color w:val="auto"/>
              </w:rPr>
            </w:pPr>
            <w:r w:rsidRPr="00C9119C">
              <w:rPr>
                <w:color w:val="FF0000"/>
              </w:rPr>
              <w:lastRenderedPageBreak/>
              <w:t>{%</w:t>
            </w:r>
            <w:r>
              <w:rPr>
                <w:color w:val="FF0000"/>
              </w:rPr>
              <w:t>p</w:t>
            </w:r>
            <w:r w:rsidRPr="00C9119C">
              <w:rPr>
                <w:color w:val="FF0000"/>
              </w:rPr>
              <w:t xml:space="preserve"> if type_of_response['case in 2 states'] and </w:t>
            </w:r>
            <w:r>
              <w:rPr>
                <w:color w:val="FF0000"/>
              </w:rPr>
              <w:t>stage_of_other_case</w:t>
            </w:r>
            <w:r w:rsidRPr="00C9119C">
              <w:rPr>
                <w:color w:val="FF0000"/>
              </w:rPr>
              <w:t xml:space="preserve"> == 'ended with no order' %}</w:t>
            </w:r>
          </w:p>
          <w:p w14:paraId="206B6D72" w14:textId="77777777" w:rsidR="00AD674C" w:rsidRDefault="00AD674C" w:rsidP="00AD674C">
            <w:pPr>
              <w:pStyle w:val="Body"/>
              <w:spacing w:before="100" w:after="100"/>
            </w:pPr>
            <w:r w:rsidRPr="00616F37">
              <w:t xml:space="preserve">If the case in the other state is over, but </w:t>
            </w:r>
            <w:r>
              <w:rPr>
                <w:color w:val="FFC000"/>
              </w:rPr>
              <w:t xml:space="preserve">{% if </w:t>
            </w:r>
            <w:r w:rsidRPr="005E32BD">
              <w:rPr>
                <w:color w:val="FFC000"/>
              </w:rPr>
              <w:t>user_need == 'answer divorce</w:t>
            </w:r>
            <w:r>
              <w:rPr>
                <w:color w:val="FFC000"/>
              </w:rPr>
              <w:t>' %}</w:t>
            </w:r>
            <w:r w:rsidRPr="00616F37">
              <w:t>did not end your marriage</w:t>
            </w:r>
            <w:r w:rsidRPr="005E32BD">
              <w:rPr>
                <w:color w:val="FFC000"/>
              </w:rPr>
              <w:t>{% elif  user_need == 'answer custody'</w:t>
            </w:r>
            <w:r w:rsidRPr="00C9119C">
              <w:rPr>
                <w:color w:val="FF0000"/>
              </w:rPr>
              <w:t xml:space="preserve">  </w:t>
            </w:r>
            <w:r w:rsidRPr="005E32BD">
              <w:rPr>
                <w:color w:val="FFC000"/>
              </w:rPr>
              <w:t>%}</w:t>
            </w:r>
            <w:r>
              <w:t xml:space="preserve">the court did not </w:t>
            </w:r>
            <w:r w:rsidRPr="00C9119C">
              <w:t>issue any orders</w:t>
            </w:r>
            <w:r>
              <w:rPr>
                <w:color w:val="FFC000"/>
              </w:rPr>
              <w:t xml:space="preserve">{% endif </w:t>
            </w:r>
            <w:r w:rsidRPr="005E32BD">
              <w:rPr>
                <w:color w:val="FFC000"/>
              </w:rPr>
              <w:t>%}</w:t>
            </w:r>
            <w:r>
              <w:t xml:space="preserve">, </w:t>
            </w:r>
            <w:r w:rsidRPr="00616F37">
              <w:t>you can move forward with the Alaska case.</w:t>
            </w:r>
          </w:p>
          <w:p w14:paraId="54528062" w14:textId="77777777" w:rsidR="00AD674C" w:rsidRPr="00A8220A" w:rsidRDefault="00AD674C" w:rsidP="00AD674C">
            <w:pPr>
              <w:pStyle w:val="Body"/>
              <w:spacing w:before="100" w:after="100"/>
              <w:rPr>
                <w:color w:val="auto"/>
                <w:sz w:val="26"/>
                <w:szCs w:val="26"/>
              </w:rPr>
            </w:pPr>
            <w:r w:rsidRPr="00C9119C">
              <w:rPr>
                <w:color w:val="FF0000"/>
              </w:rPr>
              <w:t>{%</w:t>
            </w:r>
            <w:r>
              <w:rPr>
                <w:color w:val="FF0000"/>
              </w:rPr>
              <w:t>p</w:t>
            </w:r>
            <w:r w:rsidRPr="00C9119C">
              <w:rPr>
                <w:color w:val="FF0000"/>
              </w:rPr>
              <w:t xml:space="preserve"> endif %}</w:t>
            </w:r>
          </w:p>
          <w:p w14:paraId="7C1424DC" w14:textId="77777777" w:rsidR="00AD674C" w:rsidRDefault="00AD674C" w:rsidP="00AD674C">
            <w:pPr>
              <w:pStyle w:val="Body"/>
              <w:rPr>
                <w:color w:val="00B0F0"/>
                <w:sz w:val="26"/>
                <w:szCs w:val="26"/>
              </w:rPr>
            </w:pPr>
            <w:r>
              <w:rPr>
                <w:color w:val="FF0000"/>
              </w:rPr>
              <w:t>{%p if type_of_response['case in 2 states'] and stage_of_other_case == 'still going' %}</w:t>
            </w:r>
          </w:p>
          <w:p w14:paraId="2BD71664" w14:textId="77777777" w:rsidR="00AD674C" w:rsidRPr="000363EA" w:rsidRDefault="00AD674C" w:rsidP="00AD674C">
            <w:pPr>
              <w:pStyle w:val="Body"/>
              <w:rPr>
                <w:color w:val="00B0F0"/>
                <w:sz w:val="26"/>
                <w:szCs w:val="26"/>
              </w:rPr>
            </w:pPr>
            <w:r w:rsidRPr="00D95EC9">
              <w:rPr>
                <w:color w:val="00B0F0"/>
                <w:sz w:val="26"/>
                <w:szCs w:val="26"/>
              </w:rPr>
              <w:t>Blue 1</w:t>
            </w:r>
          </w:p>
          <w:p w14:paraId="7582C794" w14:textId="77777777" w:rsidR="00AD674C" w:rsidRPr="00555742" w:rsidRDefault="00AD674C" w:rsidP="00AD674C">
            <w:pPr>
              <w:pStyle w:val="Body"/>
            </w:pPr>
            <w:r>
              <w:rPr>
                <w:color w:val="FF9900"/>
                <w:sz w:val="26"/>
                <w:szCs w:val="26"/>
              </w:rPr>
              <w:t>{% if user_need == 'answer divorce' %}</w:t>
            </w:r>
            <w:r w:rsidRPr="00555742">
              <w:t>Only one state court can end a marriage. If you and your spouse have open cases in two states, one of the courts will close their case.</w:t>
            </w:r>
          </w:p>
          <w:p w14:paraId="352F5D05" w14:textId="77777777" w:rsidR="00AD674C" w:rsidRDefault="00AD674C" w:rsidP="00AD674C">
            <w:pPr>
              <w:pStyle w:val="Body"/>
            </w:pPr>
            <w:r w:rsidRPr="00555742">
              <w:t>To decide the correct state for your case, the courts will look at:</w:t>
            </w:r>
          </w:p>
          <w:p w14:paraId="75106427" w14:textId="77777777" w:rsidR="00AD674C" w:rsidRDefault="00AD674C" w:rsidP="00EF5B26">
            <w:pPr>
              <w:pStyle w:val="ListParagraph"/>
              <w:numPr>
                <w:ilvl w:val="0"/>
                <w:numId w:val="31"/>
              </w:numPr>
              <w:suppressAutoHyphens w:val="0"/>
              <w:autoSpaceDE w:val="0"/>
              <w:autoSpaceDN w:val="0"/>
              <w:spacing w:beforeAutospacing="0" w:afterAutospacing="0"/>
              <w:ind w:left="405"/>
            </w:pPr>
            <w:r w:rsidRPr="00555742">
              <w:t>both spouses’ “residency,” and</w:t>
            </w:r>
          </w:p>
          <w:p w14:paraId="10DF161F" w14:textId="77777777" w:rsidR="00AD674C" w:rsidRPr="00555742" w:rsidRDefault="00AD674C" w:rsidP="00EF5B26">
            <w:pPr>
              <w:pStyle w:val="ListParagraph"/>
              <w:numPr>
                <w:ilvl w:val="0"/>
                <w:numId w:val="31"/>
              </w:numPr>
              <w:suppressAutoHyphens w:val="0"/>
              <w:autoSpaceDE w:val="0"/>
              <w:autoSpaceDN w:val="0"/>
              <w:spacing w:beforeAutospacing="0" w:afterAutospacing="0"/>
              <w:ind w:left="405"/>
            </w:pPr>
            <w:r w:rsidRPr="00555742">
              <w:t>which court has the authority, called “jurisdiction” to end the marriage.</w:t>
            </w:r>
          </w:p>
          <w:p w14:paraId="596050BE" w14:textId="77777777" w:rsidR="00AD674C" w:rsidRPr="0013342D" w:rsidRDefault="00AD674C" w:rsidP="00AD674C">
            <w:pPr>
              <w:pStyle w:val="Heading3"/>
              <w:outlineLvl w:val="2"/>
            </w:pPr>
            <w:r w:rsidRPr="0013342D">
              <w:lastRenderedPageBreak/>
              <w:t>Check if there is residency &amp; jurisdiction in Alaska</w:t>
            </w:r>
          </w:p>
          <w:p w14:paraId="5F066CAD" w14:textId="77777777" w:rsidR="00AD674C" w:rsidRDefault="00AD674C" w:rsidP="00AD674C">
            <w:pPr>
              <w:pStyle w:val="Body"/>
            </w:pPr>
            <w:r>
              <w:rPr>
                <w:color w:val="FF9900"/>
              </w:rPr>
              <w:t>{% elif user_need == 'answer custody' %}</w:t>
            </w:r>
            <w:r>
              <w:t>If you and the other parent have open custody cases in two states, one of the courts will close their case.</w:t>
            </w:r>
          </w:p>
          <w:p w14:paraId="14841905" w14:textId="77777777" w:rsidR="00AD674C" w:rsidRPr="0013342D" w:rsidRDefault="00AD674C" w:rsidP="00AD674C">
            <w:pPr>
              <w:pStyle w:val="Body"/>
            </w:pPr>
            <w:r>
              <w:t>To decide the correct state for your case, the courts will look at which court has the authority, called “jurisdiction” to decide the case.</w:t>
            </w:r>
            <w:r>
              <w:rPr>
                <w:color w:val="FF9900"/>
              </w:rPr>
              <w:t xml:space="preserve"> {% endif %}</w:t>
            </w:r>
          </w:p>
          <w:p w14:paraId="2AC08512" w14:textId="77777777" w:rsidR="00AD674C" w:rsidRDefault="00AD674C" w:rsidP="00AD674C">
            <w:pPr>
              <w:pStyle w:val="Body"/>
              <w:rPr>
                <w:color w:val="FF0000"/>
              </w:rPr>
            </w:pPr>
            <w:r>
              <w:rPr>
                <w:color w:val="FF0000"/>
              </w:rPr>
              <w:t xml:space="preserve">{%p </w:t>
            </w:r>
            <w:r w:rsidRPr="0013342D">
              <w:rPr>
                <w:color w:val="FF0000"/>
              </w:rPr>
              <w:t>endif %}</w:t>
            </w:r>
          </w:p>
          <w:p w14:paraId="36BDDC7B" w14:textId="77777777" w:rsidR="00AD674C" w:rsidRPr="00AE4CBA" w:rsidRDefault="00AD674C" w:rsidP="00AD674C">
            <w:pPr>
              <w:pStyle w:val="Body"/>
              <w:rPr>
                <w:color w:val="00B050"/>
              </w:rPr>
            </w:pPr>
            <w:r>
              <w:rPr>
                <w:color w:val="FF0000"/>
              </w:rPr>
              <w:t xml:space="preserve">{%p </w:t>
            </w:r>
            <w:r w:rsidRPr="0013342D">
              <w:rPr>
                <w:color w:val="FF0000"/>
              </w:rPr>
              <w:t>if user_need == 'answer divorce' and type_of_response['wrong state'] and type_of_response.all_false('case in 2 states') %}</w:t>
            </w:r>
          </w:p>
          <w:p w14:paraId="2CC02577" w14:textId="77777777" w:rsidR="00AD674C" w:rsidRDefault="00AD674C" w:rsidP="00AD674C">
            <w:pPr>
              <w:pStyle w:val="Body"/>
              <w:rPr>
                <w:color w:val="FF0000"/>
              </w:rPr>
            </w:pPr>
            <w:r w:rsidRPr="00AE4CBA">
              <w:rPr>
                <w:color w:val="00B050"/>
              </w:rPr>
              <w:t xml:space="preserve">Divorce </w:t>
            </w:r>
            <w:r>
              <w:rPr>
                <w:color w:val="00B050"/>
              </w:rPr>
              <w:t>g</w:t>
            </w:r>
            <w:r w:rsidRPr="00D95EC9">
              <w:rPr>
                <w:color w:val="00B050"/>
              </w:rPr>
              <w:t>reen 1</w:t>
            </w:r>
          </w:p>
          <w:p w14:paraId="626A0458" w14:textId="77777777" w:rsidR="00AD674C" w:rsidRPr="0013342D" w:rsidRDefault="00AD674C" w:rsidP="00AD674C">
            <w:pPr>
              <w:pStyle w:val="Body"/>
              <w:rPr>
                <w:b/>
                <w:bCs/>
              </w:rPr>
            </w:pPr>
            <w:r>
              <w:rPr>
                <w:color w:val="FF9900"/>
              </w:rPr>
              <w:t>{% if jurisdiction %}</w:t>
            </w:r>
            <w:r w:rsidRPr="0013342D">
              <w:rPr>
                <w:b/>
                <w:bCs/>
              </w:rPr>
              <w:t>Residency &amp; jurisdiction</w:t>
            </w:r>
          </w:p>
          <w:p w14:paraId="18359410" w14:textId="77777777" w:rsidR="00AD674C" w:rsidRDefault="00AD674C" w:rsidP="00AD674C">
            <w:pPr>
              <w:pStyle w:val="Body"/>
            </w:pPr>
            <w:r>
              <w:rPr>
                <w:color w:val="FF9900"/>
              </w:rPr>
              <w:t>{% endif %}</w:t>
            </w:r>
            <w:r>
              <w:t xml:space="preserve">There is a residency requirement in Alaska. Generally, you meet the residency requirement to end your marriage if </w:t>
            </w:r>
            <w:r w:rsidRPr="0013342D">
              <w:rPr>
                <w:color w:val="92D050"/>
              </w:rPr>
              <w:t>{% if military %}</w:t>
            </w:r>
            <w:r>
              <w:t>either you or your spouse are serving in the military and are continuously stationed at a military base in Alaska for at least 30 days, or</w:t>
            </w:r>
            <w:r w:rsidRPr="0013342D">
              <w:rPr>
                <w:color w:val="92D050"/>
              </w:rPr>
              <w:t>{% endif %}</w:t>
            </w:r>
            <w:r>
              <w:t>you or your spouse are in Alaska and intend to stay as a resident.</w:t>
            </w:r>
          </w:p>
          <w:p w14:paraId="5A7DF976" w14:textId="77777777" w:rsidR="00AD674C" w:rsidRPr="001C53ED" w:rsidRDefault="00AD674C" w:rsidP="00AD674C">
            <w:pPr>
              <w:pStyle w:val="Body"/>
              <w:rPr>
                <w:color w:val="auto"/>
              </w:rPr>
            </w:pPr>
            <w:r>
              <w:rPr>
                <w:color w:val="FF0000"/>
              </w:rPr>
              <w:t>{%p endif %}</w:t>
            </w:r>
          </w:p>
          <w:p w14:paraId="2DD800EE" w14:textId="77777777" w:rsidR="00AD674C" w:rsidRPr="003D6EDE" w:rsidRDefault="00AD674C" w:rsidP="00AD674C">
            <w:pPr>
              <w:pStyle w:val="Body"/>
              <w:rPr>
                <w:color w:val="auto"/>
              </w:rPr>
            </w:pPr>
            <w:r w:rsidRPr="006904DD">
              <w:rPr>
                <w:color w:val="FF0000"/>
              </w:rPr>
              <w:t>{%</w:t>
            </w:r>
            <w:r>
              <w:rPr>
                <w:color w:val="FF0000"/>
              </w:rPr>
              <w:t>p</w:t>
            </w:r>
            <w:r w:rsidRPr="006904DD">
              <w:rPr>
                <w:color w:val="FF0000"/>
              </w:rPr>
              <w:t xml:space="preserve"> if (type_of_response['wrong state'] and type_of_response.all_false('case in 2 states')) or (type_of_response['case in 2 states'] and stage_of_other_case == 'still going') %}</w:t>
            </w:r>
          </w:p>
          <w:p w14:paraId="52A874DD" w14:textId="77777777" w:rsidR="00AD674C" w:rsidRDefault="00AD674C" w:rsidP="00EF5B26">
            <w:pPr>
              <w:pStyle w:val="ListParagraph"/>
              <w:numPr>
                <w:ilvl w:val="0"/>
                <w:numId w:val="31"/>
              </w:numPr>
              <w:suppressAutoHyphens w:val="0"/>
              <w:autoSpaceDE w:val="0"/>
              <w:autoSpaceDN w:val="0"/>
              <w:spacing w:beforeAutospacing="0" w:afterAutospacing="0"/>
              <w:ind w:left="405"/>
            </w:pPr>
            <w:r>
              <w:rPr>
                <w:color w:val="FF9900"/>
              </w:rPr>
              <w:t>{% if user_need == 'answer custody' or (user_need == 'answer divorce' and minor_children) %}</w:t>
            </w:r>
            <w:r>
              <w:rPr>
                <w:color w:val="34A853"/>
              </w:rPr>
              <w:t>{% if user_need == 'answer divorce' %}</w:t>
            </w:r>
            <w:r>
              <w:t xml:space="preserve">Children: </w:t>
            </w:r>
            <w:r>
              <w:rPr>
                <w:color w:val="34A853"/>
              </w:rPr>
              <w:t>{% endif %}</w:t>
            </w:r>
            <w:r>
              <w:t xml:space="preserve">A court must have </w:t>
            </w:r>
            <w:r w:rsidRPr="000A092D">
              <w:rPr>
                <w:color w:val="auto"/>
              </w:rPr>
              <w:t>the</w:t>
            </w:r>
            <w:r>
              <w:t xml:space="preserve"> authority called </w:t>
            </w:r>
            <w:r w:rsidRPr="00EA71C7">
              <w:rPr>
                <w:color w:val="auto"/>
              </w:rPr>
              <w:t>jurisdiction</w:t>
            </w:r>
            <w:r>
              <w:t xml:space="preserve"> to issue an order about a custody or parenting plan or a child support order.</w:t>
            </w:r>
          </w:p>
          <w:p w14:paraId="23982A4A" w14:textId="77777777" w:rsidR="00AD674C" w:rsidRPr="00043697" w:rsidRDefault="00AD674C" w:rsidP="00EF5B26">
            <w:pPr>
              <w:pStyle w:val="ListParagraph"/>
              <w:numPr>
                <w:ilvl w:val="0"/>
                <w:numId w:val="31"/>
              </w:numPr>
              <w:suppressAutoHyphens w:val="0"/>
              <w:autoSpaceDE w:val="0"/>
              <w:autoSpaceDN w:val="0"/>
              <w:spacing w:beforeAutospacing="0" w:afterAutospacing="0"/>
              <w:ind w:left="405"/>
              <w:rPr>
                <w:color w:val="auto"/>
              </w:rPr>
            </w:pPr>
            <w:r>
              <w:rPr>
                <w:color w:val="34A853"/>
              </w:rPr>
              <w:t>{% if user_need == 'answer divorce' %}</w:t>
            </w:r>
            <w:r w:rsidRPr="0013342D">
              <w:rPr>
                <w:color w:val="auto"/>
              </w:rPr>
              <w:t>Spouses: Generally, the court has jurisdiction if a married couple lived in Alaska for at least 6 months in a row within the 6 years before filing for divorce</w:t>
            </w:r>
            <w:r>
              <w:rPr>
                <w:color w:val="auto"/>
              </w:rPr>
              <w:t>.</w:t>
            </w:r>
          </w:p>
          <w:p w14:paraId="1F9B10DB" w14:textId="77777777" w:rsidR="00AD674C" w:rsidRDefault="00AD674C" w:rsidP="00EF5B26">
            <w:pPr>
              <w:pStyle w:val="ListParagraph"/>
              <w:numPr>
                <w:ilvl w:val="0"/>
                <w:numId w:val="31"/>
              </w:numPr>
              <w:suppressAutoHyphens w:val="0"/>
              <w:autoSpaceDE w:val="0"/>
              <w:autoSpaceDN w:val="0"/>
              <w:spacing w:beforeAutospacing="0" w:afterAutospacing="0"/>
              <w:ind w:left="405"/>
            </w:pPr>
            <w:r>
              <w:rPr>
                <w:color w:val="34A853"/>
              </w:rPr>
              <w:t>{% endif %}</w:t>
            </w:r>
            <w:r w:rsidRPr="0013342D">
              <w:rPr>
                <w:color w:val="auto"/>
              </w:rPr>
              <w:t>Generally</w:t>
            </w:r>
            <w:r>
              <w:t>, only the court in the state where the children have lived for the last 6 months can make decisions, enter a parenting plan, or order child support. This is called the children’s "home state."</w:t>
            </w:r>
          </w:p>
          <w:p w14:paraId="1AE26F56" w14:textId="77777777" w:rsidR="00AD674C" w:rsidRPr="00570D16" w:rsidRDefault="00AD674C" w:rsidP="00EF5B26">
            <w:pPr>
              <w:pStyle w:val="ListParagraph"/>
              <w:numPr>
                <w:ilvl w:val="0"/>
                <w:numId w:val="31"/>
              </w:numPr>
              <w:suppressAutoHyphens w:val="0"/>
              <w:autoSpaceDE w:val="0"/>
              <w:autoSpaceDN w:val="0"/>
              <w:spacing w:beforeAutospacing="0" w:afterAutospacing="0"/>
              <w:ind w:left="405"/>
              <w:rPr>
                <w:color w:val="auto"/>
              </w:rPr>
            </w:pPr>
            <w:r>
              <w:t>Jurisdiction</w:t>
            </w:r>
            <w:r>
              <w:rPr>
                <w:color w:val="34A853"/>
              </w:rPr>
              <w:t>{% if user_need == ' answer divorce' %}</w:t>
            </w:r>
            <w:r>
              <w:t xml:space="preserve">and </w:t>
            </w:r>
            <w:r>
              <w:lastRenderedPageBreak/>
              <w:t>residency</w:t>
            </w:r>
            <w:r>
              <w:rPr>
                <w:color w:val="34A853"/>
              </w:rPr>
              <w:t>{% endif %}</w:t>
            </w:r>
            <w:r>
              <w:t xml:space="preserve"> can be very complicated. For example, if a baby is less than 6 months old and has moved between states, there may not be a “home state.” The Alaska court may be able to decide issues about a child, even though the child hasn’t lived here for 6 months. </w:t>
            </w:r>
            <w:hyperlink r:id="rId15" w:tgtFrame="_blank" w:history="1">
              <w:r w:rsidRPr="0013342D">
                <w:rPr>
                  <w:rStyle w:val="Hyperlink"/>
                </w:rPr>
                <w:t>Talking to a lawyer</w:t>
              </w:r>
            </w:hyperlink>
            <w:r>
              <w:t xml:space="preserve"> can help you decide the best state for your case.</w:t>
            </w:r>
          </w:p>
          <w:p w14:paraId="7BD5FE8B" w14:textId="77777777" w:rsidR="00AD674C" w:rsidRPr="00570D16" w:rsidRDefault="00AD674C" w:rsidP="00AD674C">
            <w:pPr>
              <w:pStyle w:val="Body"/>
              <w:rPr>
                <w:color w:val="auto"/>
              </w:rPr>
            </w:pPr>
            <w:r>
              <w:rPr>
                <w:color w:val="34A853"/>
              </w:rPr>
              <w:t>{% if user_need == 'answer divorce' %}</w:t>
            </w:r>
            <w:r>
              <w:t>Similarly, if you have property such as a home outside Alaska, the court may not have the authority to enforce any orders about that property if problems arise after the final order.</w:t>
            </w:r>
            <w:r>
              <w:rPr>
                <w:color w:val="34A853"/>
              </w:rPr>
              <w:t>{% endif %}</w:t>
            </w:r>
            <w:r>
              <w:rPr>
                <w:color w:val="FF9900"/>
              </w:rPr>
              <w:t>{% elif user_need == 'answer divorce' and not minor_children %}</w:t>
            </w:r>
            <w:r w:rsidRPr="0013342D">
              <w:rPr>
                <w:color w:val="auto"/>
              </w:rPr>
              <w:t>To divide marital property and debt, the court also needs authority called “jurisdiction.” Generally, the court has jurisdiction if a married couple lived in Alaska for at least 6 months in a row within the 6 years before filing for divorce</w:t>
            </w:r>
            <w:r>
              <w:rPr>
                <w:color w:val="auto"/>
              </w:rPr>
              <w:t>.</w:t>
            </w:r>
          </w:p>
          <w:p w14:paraId="5B932590" w14:textId="77777777" w:rsidR="00AD674C" w:rsidRPr="00570D16" w:rsidRDefault="00AD674C" w:rsidP="00AD674C">
            <w:pPr>
              <w:pStyle w:val="Body"/>
              <w:rPr>
                <w:color w:val="auto"/>
              </w:rPr>
            </w:pPr>
            <w:r w:rsidRPr="0013342D">
              <w:rPr>
                <w:color w:val="auto"/>
              </w:rPr>
              <w:t>Jurisdiction and residency can be very complicated. For example, if you have property such as a home outside Alaska, the court may not have the authority to enforce any orders about that property if problems arise after the final order.</w:t>
            </w:r>
            <w:r>
              <w:rPr>
                <w:color w:val="FF9900"/>
              </w:rPr>
              <w:t>{% endif %}</w:t>
            </w:r>
          </w:p>
          <w:p w14:paraId="3714E3F3" w14:textId="77777777" w:rsidR="00AD674C" w:rsidRDefault="00AD674C" w:rsidP="00AD674C">
            <w:pPr>
              <w:pStyle w:val="Body"/>
              <w:rPr>
                <w:color w:val="FF0000"/>
              </w:rPr>
            </w:pPr>
            <w:r>
              <w:rPr>
                <w:color w:val="FF0000"/>
              </w:rPr>
              <w:t xml:space="preserve">{%p </w:t>
            </w:r>
            <w:r w:rsidRPr="000B6A48">
              <w:rPr>
                <w:color w:val="FF0000"/>
              </w:rPr>
              <w:t>endif %}</w:t>
            </w:r>
          </w:p>
          <w:p w14:paraId="3779A490" w14:textId="77777777" w:rsidR="00AD674C" w:rsidRDefault="00AD674C" w:rsidP="00AD674C">
            <w:pPr>
              <w:pStyle w:val="Body"/>
              <w:rPr>
                <w:color w:val="FF0000"/>
              </w:rPr>
            </w:pPr>
            <w:r>
              <w:rPr>
                <w:color w:val="FF0000"/>
              </w:rPr>
              <w:t xml:space="preserve">{%p </w:t>
            </w:r>
            <w:r w:rsidRPr="000B6A48">
              <w:rPr>
                <w:color w:val="FF0000"/>
              </w:rPr>
              <w:t xml:space="preserve">if user_need == 'answer divorce' and type_of_response['case in 2 states'] and </w:t>
            </w:r>
            <w:r>
              <w:rPr>
                <w:color w:val="FF0000"/>
              </w:rPr>
              <w:t>stage_of_other_case</w:t>
            </w:r>
            <w:r w:rsidRPr="000B6A48">
              <w:rPr>
                <w:color w:val="FF0000"/>
              </w:rPr>
              <w:t xml:space="preserve"> == 'still going' %}</w:t>
            </w:r>
          </w:p>
          <w:p w14:paraId="50AB067F" w14:textId="77777777" w:rsidR="00AD674C" w:rsidRPr="000363EA" w:rsidRDefault="00AD674C" w:rsidP="00AD674C">
            <w:pPr>
              <w:pStyle w:val="Body"/>
              <w:rPr>
                <w:color w:val="0070C0"/>
              </w:rPr>
            </w:pPr>
            <w:r w:rsidRPr="000363EA">
              <w:rPr>
                <w:color w:val="0070C0"/>
              </w:rPr>
              <w:t>Blue</w:t>
            </w:r>
            <w:r>
              <w:rPr>
                <w:color w:val="0070C0"/>
              </w:rPr>
              <w:t xml:space="preserve"> 2</w:t>
            </w:r>
          </w:p>
          <w:p w14:paraId="4C251C57" w14:textId="77777777" w:rsidR="00AD674C" w:rsidRDefault="00AD674C" w:rsidP="00AD674C">
            <w:pPr>
              <w:pStyle w:val="Body"/>
            </w:pPr>
            <w:r>
              <w:t>Your case can only happen in one state. If you and your spouse disagree about the state, the courts will decide after hearing both side’s arguments. The decision generally depends on each state’s residency and jurisdiction laws.</w:t>
            </w:r>
          </w:p>
          <w:p w14:paraId="46BD0627" w14:textId="77777777" w:rsidR="00AD674C" w:rsidRPr="00EC111C" w:rsidRDefault="00AD674C" w:rsidP="00AD674C">
            <w:pPr>
              <w:pStyle w:val="Body"/>
              <w:rPr>
                <w:color w:val="auto"/>
              </w:rPr>
            </w:pPr>
            <w:r>
              <w:rPr>
                <w:color w:val="FF0000"/>
              </w:rPr>
              <w:t xml:space="preserve">{%p </w:t>
            </w:r>
            <w:r w:rsidRPr="000B6A48">
              <w:rPr>
                <w:color w:val="FF0000"/>
              </w:rPr>
              <w:t>endif %}</w:t>
            </w:r>
          </w:p>
          <w:p w14:paraId="5CA1EA1F" w14:textId="77777777" w:rsidR="00AD674C" w:rsidRPr="00EC111C" w:rsidRDefault="00AD674C" w:rsidP="00AD674C">
            <w:pPr>
              <w:pStyle w:val="Body"/>
              <w:rPr>
                <w:color w:val="auto"/>
              </w:rPr>
            </w:pPr>
            <w:r>
              <w:rPr>
                <w:color w:val="FF0000"/>
              </w:rPr>
              <w:t xml:space="preserve">{%p </w:t>
            </w:r>
            <w:r w:rsidRPr="000B6A48">
              <w:rPr>
                <w:color w:val="FF0000"/>
              </w:rPr>
              <w:t>if type_of_response['wrong state'] and type_of_response.all_false('case in 2 states') and jurisdiction %}</w:t>
            </w:r>
          </w:p>
          <w:p w14:paraId="6A1FDDBE" w14:textId="77777777" w:rsidR="009B7434" w:rsidRDefault="00AD674C" w:rsidP="00AD674C">
            <w:pPr>
              <w:pStyle w:val="Body"/>
              <w:rPr>
                <w:color w:val="00B050"/>
              </w:rPr>
            </w:pPr>
            <w:r>
              <w:rPr>
                <w:color w:val="00B050"/>
              </w:rPr>
              <w:t>Custody green 1, Divorce g</w:t>
            </w:r>
            <w:r w:rsidRPr="00830EE9">
              <w:rPr>
                <w:color w:val="00B050"/>
              </w:rPr>
              <w:t>reen 2</w:t>
            </w:r>
          </w:p>
          <w:p w14:paraId="65EEBFAF" w14:textId="403270D8" w:rsidR="00AD674C" w:rsidRDefault="00AD674C" w:rsidP="00AD674C">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Pr>
                <w:rStyle w:val="NumChar"/>
                <w:noProof/>
              </w:rPr>
              <w:t>25</w:t>
            </w:r>
            <w:r>
              <w:fldChar w:fldCharType="end"/>
            </w:r>
            <w:r>
              <w:t xml:space="preserve">: </w:t>
            </w:r>
            <w:r w:rsidRPr="00DA280F">
              <w:t>Get more information or help</w:t>
            </w:r>
            <w:r>
              <w:t>.</w:t>
            </w:r>
            <w:r>
              <w:rPr>
                <w:color w:val="FF0000"/>
              </w:rPr>
              <w:t xml:space="preserve">{%p </w:t>
            </w:r>
            <w:r w:rsidRPr="000B6A48">
              <w:rPr>
                <w:color w:val="FF0000"/>
              </w:rPr>
              <w:t>endif %}</w:t>
            </w:r>
          </w:p>
          <w:p w14:paraId="133C7704" w14:textId="77777777" w:rsidR="00AD674C" w:rsidRDefault="00AD674C" w:rsidP="00AD674C">
            <w:pPr>
              <w:pStyle w:val="Body"/>
              <w:rPr>
                <w:color w:val="FF0000"/>
              </w:rPr>
            </w:pPr>
            <w:r>
              <w:rPr>
                <w:color w:val="FF0000"/>
              </w:rPr>
              <w:t xml:space="preserve">{%p </w:t>
            </w:r>
            <w:r w:rsidRPr="000B6A48">
              <w:rPr>
                <w:color w:val="FF0000"/>
              </w:rPr>
              <w:t>if type_of_response['wrong state'] and type_of_response.all_false('case in 2 states') and</w:t>
            </w:r>
            <w:r>
              <w:rPr>
                <w:color w:val="FF0000"/>
              </w:rPr>
              <w:t xml:space="preserve"> not </w:t>
            </w:r>
            <w:r w:rsidRPr="000B6A48">
              <w:rPr>
                <w:color w:val="FF0000"/>
              </w:rPr>
              <w:t>jurisdiction %}</w:t>
            </w:r>
          </w:p>
          <w:p w14:paraId="11AE9126" w14:textId="77777777" w:rsidR="00AD674C" w:rsidRPr="00830EE9" w:rsidRDefault="00AD674C" w:rsidP="00AD674C">
            <w:pPr>
              <w:pStyle w:val="Body"/>
              <w:rPr>
                <w:color w:val="00B050"/>
              </w:rPr>
            </w:pPr>
            <w:r>
              <w:rPr>
                <w:color w:val="00B050"/>
              </w:rPr>
              <w:t>Custody green 2, Divorce g</w:t>
            </w:r>
            <w:r w:rsidRPr="00830EE9">
              <w:rPr>
                <w:color w:val="00B050"/>
              </w:rPr>
              <w:t>reen 3</w:t>
            </w:r>
          </w:p>
          <w:p w14:paraId="71031739" w14:textId="77777777" w:rsidR="00AD674C" w:rsidRDefault="00AD674C" w:rsidP="00AD674C">
            <w:pPr>
              <w:pStyle w:val="Body"/>
            </w:pPr>
            <w:r>
              <w:lastRenderedPageBreak/>
              <w:t>If you think your {{ case_type }} case should be in another state, t</w:t>
            </w:r>
            <w:r w:rsidRPr="00367974">
              <w:t>ell the court you think Alaska is the wrong state</w:t>
            </w:r>
            <w:r>
              <w:t xml:space="preserve"> and ask the Alaska court to dismiss your Alaska case. See :</w:t>
            </w:r>
          </w:p>
          <w:p w14:paraId="1E9EDD4C" w14:textId="77777777" w:rsidR="00AD674C" w:rsidRPr="005E32BD" w:rsidRDefault="00AD674C" w:rsidP="00EF5B26">
            <w:pPr>
              <w:pStyle w:val="Body"/>
              <w:widowControl/>
              <w:numPr>
                <w:ilvl w:val="0"/>
                <w:numId w:val="34"/>
              </w:numPr>
              <w:ind w:left="525"/>
              <w:rPr>
                <w:color w:val="auto"/>
              </w:rPr>
            </w:pPr>
            <w:r>
              <w:t>Step 11: Fill out a Motion to Dismiss your Alaska case, and</w:t>
            </w:r>
          </w:p>
          <w:p w14:paraId="4F9C5C30" w14:textId="77777777" w:rsidR="00AD674C" w:rsidRPr="005E32BD" w:rsidRDefault="00AD674C" w:rsidP="00EF5B26">
            <w:pPr>
              <w:pStyle w:val="Body"/>
              <w:widowControl/>
              <w:numPr>
                <w:ilvl w:val="0"/>
                <w:numId w:val="34"/>
              </w:numPr>
              <w:ind w:left="525"/>
              <w:rPr>
                <w:color w:val="auto"/>
              </w:rPr>
            </w:pPr>
            <w:r>
              <w:t xml:space="preserve">Step </w:t>
            </w:r>
            <w:r>
              <w:fldChar w:fldCharType="begin"/>
            </w:r>
            <w:r>
              <w:instrText xml:space="preserve"> REF Answer \h </w:instrText>
            </w:r>
            <w:r>
              <w:fldChar w:fldCharType="separate"/>
            </w:r>
            <w:r>
              <w:rPr>
                <w:noProof/>
              </w:rPr>
              <w:t>10</w:t>
            </w:r>
            <w:r>
              <w:fldChar w:fldCharType="end"/>
            </w:r>
            <w:r>
              <w:t xml:space="preserve">: </w:t>
            </w:r>
            <w:r w:rsidRPr="005E32BD">
              <w:t>File a motion to dismiss your Alaska case.</w:t>
            </w:r>
          </w:p>
          <w:p w14:paraId="3C898464" w14:textId="77777777" w:rsidR="00AD674C" w:rsidRDefault="00AD674C" w:rsidP="00AD674C">
            <w:pPr>
              <w:pStyle w:val="Body"/>
              <w:rPr>
                <w:color w:val="FF0000"/>
              </w:rPr>
            </w:pPr>
            <w:r w:rsidRPr="001052D5">
              <w:rPr>
                <w:color w:val="FF0000"/>
              </w:rPr>
              <w:t>{%</w:t>
            </w:r>
            <w:r>
              <w:rPr>
                <w:color w:val="FF0000"/>
              </w:rPr>
              <w:t>p</w:t>
            </w:r>
            <w:r w:rsidRPr="001052D5">
              <w:rPr>
                <w:color w:val="FF0000"/>
              </w:rPr>
              <w:t xml:space="preserve"> endif %}</w:t>
            </w:r>
          </w:p>
          <w:p w14:paraId="02A8B9D6" w14:textId="77777777" w:rsidR="00AD674C" w:rsidRDefault="00AD674C" w:rsidP="00AD674C">
            <w:pPr>
              <w:pStyle w:val="Body"/>
              <w:rPr>
                <w:color w:val="FF0000"/>
              </w:rPr>
            </w:pPr>
            <w:r w:rsidRPr="001052D5">
              <w:rPr>
                <w:color w:val="FF0000"/>
              </w:rPr>
              <w:t>{%</w:t>
            </w:r>
            <w:r>
              <w:rPr>
                <w:color w:val="FF0000"/>
              </w:rPr>
              <w:t>p</w:t>
            </w:r>
            <w:r w:rsidRPr="001052D5">
              <w:rPr>
                <w:color w:val="FF0000"/>
              </w:rPr>
              <w:t xml:space="preserve"> if type_of_response['case in 2 states'] %}</w:t>
            </w:r>
          </w:p>
          <w:p w14:paraId="1DEE017D" w14:textId="77777777" w:rsidR="00AD674C" w:rsidRDefault="00AD674C" w:rsidP="00AD674C">
            <w:pPr>
              <w:pStyle w:val="Body"/>
              <w:rPr>
                <w:color w:val="FF9900"/>
              </w:rPr>
            </w:pPr>
            <w:r w:rsidRPr="00062577">
              <w:rPr>
                <w:color w:val="FF9900"/>
              </w:rPr>
              <w:t xml:space="preserve">{% if </w:t>
            </w:r>
            <w:r>
              <w:rPr>
                <w:color w:val="FF9900"/>
              </w:rPr>
              <w:t>stage_of_other_case</w:t>
            </w:r>
            <w:r w:rsidRPr="00062577">
              <w:rPr>
                <w:color w:val="FF9900"/>
              </w:rPr>
              <w:t xml:space="preserve"> == 'ended with order' %}</w:t>
            </w:r>
            <w:r>
              <w:t xml:space="preserve">If the case in another state is over and the other court </w:t>
            </w:r>
            <w:r>
              <w:rPr>
                <w:color w:val="92D050"/>
              </w:rPr>
              <w:t>{</w:t>
            </w:r>
            <w:r w:rsidRPr="005E32BD">
              <w:rPr>
                <w:color w:val="92D050"/>
              </w:rPr>
              <w:t xml:space="preserve">% if user_need == 'answer divorce' </w:t>
            </w:r>
            <w:r>
              <w:rPr>
                <w:color w:val="92D050"/>
              </w:rPr>
              <w:t>%}</w:t>
            </w:r>
            <w:r>
              <w:t>ended your marriage</w:t>
            </w:r>
            <w:r>
              <w:rPr>
                <w:color w:val="92D050"/>
              </w:rPr>
              <w:t>{</w:t>
            </w:r>
            <w:r w:rsidRPr="005E32BD">
              <w:rPr>
                <w:color w:val="92D050"/>
              </w:rPr>
              <w:t xml:space="preserve">% </w:t>
            </w:r>
            <w:r>
              <w:rPr>
                <w:color w:val="92D050"/>
              </w:rPr>
              <w:t>el</w:t>
            </w:r>
            <w:r w:rsidRPr="005E32BD">
              <w:rPr>
                <w:color w:val="92D050"/>
              </w:rPr>
              <w:t xml:space="preserve">if user_need == 'answer </w:t>
            </w:r>
            <w:r>
              <w:rPr>
                <w:color w:val="92D050"/>
              </w:rPr>
              <w:t>custody</w:t>
            </w:r>
            <w:r w:rsidRPr="005E32BD">
              <w:rPr>
                <w:color w:val="92D050"/>
              </w:rPr>
              <w:t xml:space="preserve">' </w:t>
            </w:r>
            <w:r>
              <w:rPr>
                <w:color w:val="92D050"/>
              </w:rPr>
              <w:t>%}</w:t>
            </w:r>
            <w:r w:rsidRPr="005E32BD">
              <w:rPr>
                <w:color w:val="auto"/>
              </w:rPr>
              <w:t>issued a custody order</w:t>
            </w:r>
            <w:r>
              <w:rPr>
                <w:color w:val="92D050"/>
              </w:rPr>
              <w:t>{% endif %}</w:t>
            </w:r>
            <w:r>
              <w:t xml:space="preserve">, you can file a “Motion to Dismiss" your Alaska case. See </w:t>
            </w:r>
            <w:r w:rsidRPr="00062577">
              <w:rPr>
                <w:color w:val="FF9900"/>
              </w:rPr>
              <w:t>{% elif stage_of_case == 'ended with no order' %}</w:t>
            </w:r>
            <w:r>
              <w:t>If the case in the other state is over, but did not end your marriage, you can move forward with the Alaska case.</w:t>
            </w:r>
            <w:r w:rsidRPr="00062577">
              <w:rPr>
                <w:color w:val="FF9900"/>
              </w:rPr>
              <w:t>{% endif %}</w:t>
            </w:r>
          </w:p>
          <w:p w14:paraId="4EBBDB79" w14:textId="5515BE01" w:rsidR="00AD674C" w:rsidRDefault="00AD674C" w:rsidP="00AD674C">
            <w:pPr>
              <w:pStyle w:val="Body"/>
              <w:rPr>
                <w:color w:val="FF0000"/>
              </w:rPr>
            </w:pPr>
            <w:r w:rsidRPr="00062577">
              <w:rPr>
                <w:color w:val="FF0000"/>
              </w:rPr>
              <w:t>{%</w:t>
            </w:r>
            <w:r>
              <w:rPr>
                <w:color w:val="FF0000"/>
              </w:rPr>
              <w:t>p</w:t>
            </w:r>
            <w:r w:rsidRPr="00062577">
              <w:rPr>
                <w:color w:val="FF0000"/>
              </w:rPr>
              <w:t xml:space="preserve"> endif %}</w:t>
            </w:r>
          </w:p>
          <w:p w14:paraId="7BCF00CC" w14:textId="77777777" w:rsidR="003D6EDE" w:rsidRDefault="003D6EDE" w:rsidP="003D6EDE">
            <w:pPr>
              <w:pStyle w:val="Body"/>
              <w:rPr>
                <w:color w:val="FF0000"/>
              </w:rPr>
            </w:pPr>
            <w:r w:rsidRPr="006904DD">
              <w:rPr>
                <w:color w:val="FF0000"/>
              </w:rPr>
              <w:t>{%</w:t>
            </w:r>
            <w:r>
              <w:rPr>
                <w:color w:val="FF0000"/>
              </w:rPr>
              <w:t>p</w:t>
            </w:r>
            <w:r w:rsidRPr="006904DD">
              <w:rPr>
                <w:color w:val="FF0000"/>
              </w:rPr>
              <w:t xml:space="preserve"> if (type_of_response['wrong state'] and type_of_response.all_false('case in 2 states')) or (type_of_response['case in 2 states'] and stage_of_other_case == 'still going') %}</w:t>
            </w:r>
          </w:p>
          <w:p w14:paraId="17DF913E" w14:textId="77777777" w:rsidR="00AD674C" w:rsidRDefault="00AD674C" w:rsidP="00AD674C">
            <w:pPr>
              <w:pStyle w:val="Heading3"/>
              <w:outlineLvl w:val="2"/>
              <w:rPr>
                <w:highlight w:val="white"/>
              </w:rPr>
            </w:pPr>
            <w:r>
              <w:rPr>
                <w:shd w:val="clear" w:color="auto" w:fill="FFFFFF"/>
              </w:rPr>
              <w:t>Link in this step</w:t>
            </w:r>
          </w:p>
          <w:p w14:paraId="608A9C4B" w14:textId="77777777" w:rsidR="00995B8C" w:rsidRDefault="00445367" w:rsidP="00AD674C">
            <w:pPr>
              <w:pStyle w:val="Body"/>
            </w:pPr>
            <w:hyperlink r:id="rId16" w:history="1">
              <w:r w:rsidR="00AD674C" w:rsidRPr="00287CA2">
                <w:rPr>
                  <w:rStyle w:val="Hyperlink"/>
                </w:rPr>
                <w:t>Talking to a lawyer</w:t>
              </w:r>
            </w:hyperlink>
            <w:r w:rsidR="00AD674C" w:rsidRPr="00287CA2">
              <w:br/>
              <w:t>courts.alaska.gov/shc/shclawyer.htm</w:t>
            </w:r>
          </w:p>
          <w:p w14:paraId="55CE1708" w14:textId="1DF5356A" w:rsidR="003D6EDE" w:rsidRDefault="003D6EDE" w:rsidP="005B2C09">
            <w:pPr>
              <w:pStyle w:val="Body"/>
            </w:pPr>
            <w:r w:rsidRPr="00062577">
              <w:rPr>
                <w:color w:val="FF0000"/>
              </w:rPr>
              <w:t>{%</w:t>
            </w:r>
            <w:r>
              <w:rPr>
                <w:color w:val="FF0000"/>
              </w:rPr>
              <w:t>p</w:t>
            </w:r>
            <w:r w:rsidRPr="00062577">
              <w:rPr>
                <w:color w:val="FF0000"/>
              </w:rPr>
              <w:t xml:space="preserve"> endif %}</w:t>
            </w:r>
          </w:p>
        </w:tc>
      </w:tr>
      <w:tr w:rsidR="00995B8C" w14:paraId="27635AB8" w14:textId="77777777" w:rsidTr="007B1AA8">
        <w:trPr>
          <w:jc w:val="center"/>
        </w:trPr>
        <w:tc>
          <w:tcPr>
            <w:tcW w:w="2901" w:type="dxa"/>
            <w:tcBorders>
              <w:top w:val="nil"/>
              <w:left w:val="nil"/>
              <w:bottom w:val="nil"/>
              <w:right w:val="nil"/>
            </w:tcBorders>
            <w:tcMar>
              <w:top w:w="0" w:type="dxa"/>
            </w:tcMar>
          </w:tcPr>
          <w:p w14:paraId="32F9860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9972B42" w14:textId="77777777" w:rsidR="00995B8C" w:rsidRDefault="00995B8C" w:rsidP="00FD38D3">
            <w:pPr>
              <w:pStyle w:val="Body"/>
            </w:pPr>
          </w:p>
        </w:tc>
      </w:tr>
      <w:tr w:rsidR="00995B8C" w14:paraId="2B8B8E02" w14:textId="77777777" w:rsidTr="007B1AA8">
        <w:trPr>
          <w:jc w:val="center"/>
        </w:trPr>
        <w:tc>
          <w:tcPr>
            <w:tcW w:w="2901" w:type="dxa"/>
            <w:tcBorders>
              <w:top w:val="nil"/>
              <w:left w:val="nil"/>
              <w:bottom w:val="nil"/>
              <w:right w:val="nil"/>
            </w:tcBorders>
            <w:tcMar>
              <w:top w:w="0" w:type="dxa"/>
            </w:tcMar>
          </w:tcPr>
          <w:p w14:paraId="299C1338" w14:textId="77777777" w:rsidR="00995B8C" w:rsidRDefault="00527487" w:rsidP="00FD38D3">
            <w:pPr>
              <w:pStyle w:val="Body"/>
            </w:pPr>
            <w:r>
              <w:lastRenderedPageBreak/>
              <w:t xml:space="preserve">{%tr </w:t>
            </w:r>
            <w:r>
              <w:rPr>
                <w:rStyle w:val="interviewvariable"/>
              </w:rPr>
              <w:t>if type_of_response['case in 2 states'] and stage_of_other_case == 'still going'</w:t>
            </w:r>
            <w:r>
              <w:t xml:space="preserve"> %}</w:t>
            </w:r>
          </w:p>
        </w:tc>
        <w:tc>
          <w:tcPr>
            <w:tcW w:w="7597" w:type="dxa"/>
            <w:tcBorders>
              <w:top w:val="nil"/>
              <w:left w:val="nil"/>
              <w:bottom w:val="nil"/>
              <w:right w:val="nil"/>
            </w:tcBorders>
            <w:tcMar>
              <w:top w:w="432" w:type="dxa"/>
              <w:left w:w="108" w:type="dxa"/>
              <w:bottom w:w="360" w:type="dxa"/>
              <w:right w:w="108" w:type="dxa"/>
            </w:tcMar>
          </w:tcPr>
          <w:p w14:paraId="639A2508" w14:textId="5F1C22FC" w:rsidR="00995B8C" w:rsidRDefault="00527487" w:rsidP="00FD38D3">
            <w:pPr>
              <w:pStyle w:val="Body"/>
            </w:pPr>
            <w:proofErr w:type="spellStart"/>
            <w:r>
              <w:t>decide_</w:t>
            </w:r>
            <w:r w:rsidR="00E729C1">
              <w:t>court_</w:t>
            </w:r>
            <w:r>
              <w:t>step</w:t>
            </w:r>
            <w:proofErr w:type="spellEnd"/>
          </w:p>
        </w:tc>
      </w:tr>
      <w:tr w:rsidR="00995B8C" w14:paraId="14BD3DEC" w14:textId="77777777" w:rsidTr="007B1AA8">
        <w:trPr>
          <w:jc w:val="center"/>
        </w:trPr>
        <w:tc>
          <w:tcPr>
            <w:tcW w:w="2901" w:type="dxa"/>
            <w:tcBorders>
              <w:top w:val="nil"/>
              <w:left w:val="nil"/>
              <w:bottom w:val="nil"/>
              <w:right w:val="nil"/>
            </w:tcBorders>
            <w:tcMar>
              <w:top w:w="0" w:type="dxa"/>
            </w:tcMar>
          </w:tcPr>
          <w:p w14:paraId="23D39DFF" w14:textId="288AD5C3" w:rsidR="00995B8C" w:rsidRDefault="00527487" w:rsidP="006155CC">
            <w:pPr>
              <w:pStyle w:val="Heading2"/>
              <w:outlineLvl w:val="1"/>
            </w:pPr>
            <w:r>
              <w:rPr>
                <w:shd w:val="clear" w:color="auto" w:fill="FFFFFF"/>
              </w:rPr>
              <w:t xml:space="preserve">Step </w:t>
            </w:r>
            <w:fldSimple w:instr=" SEQ stepList \* ARABIC ">
              <w:r w:rsidR="00294DA5">
                <w:rPr>
                  <w:noProof/>
                </w:rPr>
                <w:t>3</w:t>
              </w:r>
            </w:fldSimple>
            <w:r>
              <w:rPr>
                <w:shd w:val="clear" w:color="auto" w:fill="FFFFFF"/>
              </w:rPr>
              <w:t xml:space="preserve">: </w:t>
            </w:r>
            <w:r w:rsidR="006155CC">
              <w:rPr>
                <w:shd w:val="clear" w:color="auto" w:fill="FFFFFF"/>
              </w:rPr>
              <w:t>Decide which court you want to hear your case</w:t>
            </w:r>
          </w:p>
        </w:tc>
        <w:tc>
          <w:tcPr>
            <w:tcW w:w="7597" w:type="dxa"/>
            <w:tcBorders>
              <w:top w:val="nil"/>
              <w:left w:val="nil"/>
              <w:bottom w:val="nil"/>
              <w:right w:val="nil"/>
            </w:tcBorders>
            <w:tcMar>
              <w:top w:w="432" w:type="dxa"/>
              <w:left w:w="108" w:type="dxa"/>
              <w:bottom w:w="360" w:type="dxa"/>
              <w:right w:w="108" w:type="dxa"/>
            </w:tcMar>
          </w:tcPr>
          <w:p w14:paraId="08610D1E" w14:textId="77777777" w:rsidR="00995B8C" w:rsidRDefault="00527487">
            <w:pPr>
              <w:pStyle w:val="Heading3"/>
              <w:spacing w:before="120"/>
              <w:outlineLvl w:val="2"/>
            </w:pPr>
            <w:r>
              <w:t>If you want to have your case in Alaska</w:t>
            </w:r>
          </w:p>
          <w:p w14:paraId="0E40E456" w14:textId="192A339A" w:rsidR="00995B8C" w:rsidRDefault="00527487" w:rsidP="00FD38D3">
            <w:pPr>
              <w:pStyle w:val="Body"/>
              <w:numPr>
                <w:ilvl w:val="0"/>
                <w:numId w:val="7"/>
              </w:numPr>
            </w:pPr>
            <w:r>
              <w:t xml:space="preserve">Fill out and file your </w:t>
            </w:r>
            <w:r w:rsidR="00FB0178" w:rsidRPr="00FB0178">
              <w:rPr>
                <w:bCs/>
              </w:rPr>
              <w:t>Answer</w:t>
            </w:r>
            <w:r>
              <w:t xml:space="preserve"> forms.</w:t>
            </w:r>
            <w:r>
              <w:br/>
            </w:r>
            <w:commentRangeStart w:id="0"/>
            <w:r>
              <w:t>Tell the court what you want to happen in the case</w:t>
            </w:r>
            <w:commentRangeEnd w:id="0"/>
            <w:r>
              <w:commentReference w:id="0"/>
            </w:r>
            <w:r>
              <w:t xml:space="preserve"> See Step </w:t>
            </w:r>
            <w:r>
              <w:fldChar w:fldCharType="begin"/>
            </w:r>
            <w:r>
              <w:instrText xml:space="preserve"> REF Answer \h </w:instrText>
            </w:r>
            <w:r>
              <w:fldChar w:fldCharType="separate"/>
            </w:r>
            <w:r w:rsidR="00294DA5">
              <w:rPr>
                <w:noProof/>
              </w:rPr>
              <w:t>10</w:t>
            </w:r>
            <w:r>
              <w:fldChar w:fldCharType="end"/>
            </w:r>
            <w:r>
              <w:t>: Fill out the forms to answer the complaint</w:t>
            </w:r>
            <w:r w:rsidR="007C7E8D">
              <w:t xml:space="preserve"> and respond within 20 days.</w:t>
            </w:r>
            <w:r>
              <w:t xml:space="preserve"> </w:t>
            </w:r>
            <w:r>
              <w:rPr>
                <w:b/>
                <w:bCs/>
              </w:rPr>
              <w:t>And</w:t>
            </w:r>
          </w:p>
          <w:p w14:paraId="588CF351" w14:textId="77777777" w:rsidR="009B7434" w:rsidRDefault="00527487" w:rsidP="00FD38D3">
            <w:pPr>
              <w:pStyle w:val="Body"/>
              <w:numPr>
                <w:ilvl w:val="0"/>
                <w:numId w:val="7"/>
              </w:numPr>
              <w:rPr>
                <w:color w:val="92D050"/>
              </w:rPr>
            </w:pPr>
            <w:r>
              <w:t xml:space="preserve"> Ask the other state court to close its case.</w:t>
            </w:r>
            <w:r>
              <w:br/>
              <w:t xml:space="preserve">Talk to a lawyer in the other state </w:t>
            </w:r>
            <w:r>
              <w:br/>
              <w:t>https://www.ncsc.org/information-and-resources/state-court-websites#astates</w:t>
            </w:r>
            <w:r>
              <w:br/>
              <w:t>or lawhelp.org</w:t>
            </w:r>
            <w:r>
              <w:br/>
            </w:r>
            <w:r>
              <w:rPr>
                <w:color w:val="92D050"/>
              </w:rPr>
              <w:t xml:space="preserve">search the internet to learn about that state’s self-help resources and forms.(Links to NCSC court websites, ABA find a </w:t>
            </w:r>
            <w:proofErr w:type="spellStart"/>
            <w:r>
              <w:rPr>
                <w:color w:val="92D050"/>
              </w:rPr>
              <w:t>laywer</w:t>
            </w:r>
            <w:proofErr w:type="spellEnd"/>
            <w:r>
              <w:rPr>
                <w:color w:val="92D050"/>
              </w:rPr>
              <w:t>, lawhelp.org)</w:t>
            </w:r>
          </w:p>
          <w:p w14:paraId="0EF9038A" w14:textId="638AA29B" w:rsidR="00995B8C" w:rsidRDefault="00527487">
            <w:pPr>
              <w:pStyle w:val="Heading3"/>
              <w:outlineLvl w:val="2"/>
            </w:pPr>
            <w:r>
              <w:t>If you want your case in the other state</w:t>
            </w:r>
          </w:p>
          <w:p w14:paraId="02098B6B" w14:textId="13679290" w:rsidR="00995B8C" w:rsidRDefault="00527487" w:rsidP="00FD38D3">
            <w:pPr>
              <w:pStyle w:val="Body"/>
              <w:numPr>
                <w:ilvl w:val="0"/>
                <w:numId w:val="8"/>
              </w:numPr>
            </w:pPr>
            <w:r>
              <w:t>Tell the Alaska court about the other case in your answer.</w:t>
            </w:r>
            <w:r>
              <w:br/>
              <w:t xml:space="preserve">See Step </w:t>
            </w:r>
            <w:r>
              <w:fldChar w:fldCharType="begin"/>
            </w:r>
            <w:r>
              <w:instrText xml:space="preserve"> REF Answer \h </w:instrText>
            </w:r>
            <w:r>
              <w:fldChar w:fldCharType="separate"/>
            </w:r>
            <w:r w:rsidR="00294DA5">
              <w:rPr>
                <w:noProof/>
              </w:rPr>
              <w:t>10</w:t>
            </w:r>
            <w:r>
              <w:fldChar w:fldCharType="end"/>
            </w:r>
            <w:r>
              <w:t xml:space="preserve">: </w:t>
            </w:r>
            <w:r w:rsidR="00E30500">
              <w:t>Fill out the forms to answer the complaint and respond within 20 days.</w:t>
            </w:r>
            <w:r>
              <w:t xml:space="preserve"> </w:t>
            </w:r>
            <w:r>
              <w:rPr>
                <w:b/>
                <w:bCs/>
              </w:rPr>
              <w:t>And</w:t>
            </w:r>
          </w:p>
          <w:p w14:paraId="433649E2" w14:textId="5175EF9D" w:rsidR="00995B8C" w:rsidRDefault="00527487" w:rsidP="00FD38D3">
            <w:pPr>
              <w:pStyle w:val="Body"/>
              <w:numPr>
                <w:ilvl w:val="0"/>
                <w:numId w:val="8"/>
              </w:numPr>
            </w:pPr>
            <w:r>
              <w:t>Ask the Alaska court to dismiss your Alaska case.</w:t>
            </w:r>
            <w:r>
              <w:br/>
              <w:t xml:space="preserve">See Step </w:t>
            </w:r>
            <w:r>
              <w:fldChar w:fldCharType="begin"/>
            </w:r>
            <w:r>
              <w:instrText xml:space="preserve"> REF Dismiss \h </w:instrText>
            </w:r>
            <w:r>
              <w:fldChar w:fldCharType="separate"/>
            </w:r>
            <w:r w:rsidR="00294DA5">
              <w:rPr>
                <w:noProof/>
              </w:rPr>
              <w:t>11</w:t>
            </w:r>
            <w:r>
              <w:fldChar w:fldCharType="end"/>
            </w:r>
            <w:r>
              <w:t xml:space="preserve">: Fill out a </w:t>
            </w:r>
            <w:r>
              <w:rPr>
                <w:b/>
                <w:bCs/>
              </w:rPr>
              <w:t>Motion to Dismiss</w:t>
            </w:r>
            <w:r>
              <w:t xml:space="preserve"> your Alaska case</w:t>
            </w:r>
          </w:p>
        </w:tc>
      </w:tr>
      <w:tr w:rsidR="00995B8C" w14:paraId="056FC361" w14:textId="77777777" w:rsidTr="007B1AA8">
        <w:trPr>
          <w:jc w:val="center"/>
        </w:trPr>
        <w:tc>
          <w:tcPr>
            <w:tcW w:w="2901" w:type="dxa"/>
            <w:tcBorders>
              <w:top w:val="nil"/>
              <w:left w:val="nil"/>
              <w:bottom w:val="nil"/>
              <w:right w:val="nil"/>
            </w:tcBorders>
            <w:tcMar>
              <w:top w:w="0" w:type="dxa"/>
            </w:tcMar>
          </w:tcPr>
          <w:p w14:paraId="3AFD308C" w14:textId="77777777" w:rsidR="00995B8C" w:rsidRDefault="00527487" w:rsidP="00FD38D3">
            <w:pPr>
              <w:pStyle w:val="Body"/>
            </w:pPr>
            <w:r>
              <w:t>{%tr endif %}</w:t>
            </w:r>
          </w:p>
        </w:tc>
        <w:tc>
          <w:tcPr>
            <w:tcW w:w="7597" w:type="dxa"/>
            <w:tcBorders>
              <w:top w:val="nil"/>
              <w:left w:val="nil"/>
              <w:bottom w:val="nil"/>
              <w:right w:val="nil"/>
            </w:tcBorders>
            <w:tcMar>
              <w:top w:w="432" w:type="dxa"/>
              <w:left w:w="108" w:type="dxa"/>
              <w:bottom w:w="360" w:type="dxa"/>
              <w:right w:w="108" w:type="dxa"/>
            </w:tcMar>
          </w:tcPr>
          <w:p w14:paraId="1E3C2BF9" w14:textId="77777777" w:rsidR="00995B8C" w:rsidRDefault="00995B8C" w:rsidP="00FD38D3">
            <w:pPr>
              <w:pStyle w:val="Body"/>
            </w:pPr>
          </w:p>
        </w:tc>
      </w:tr>
      <w:tr w:rsidR="00995B8C" w14:paraId="3BB6CA11" w14:textId="77777777" w:rsidTr="007B1AA8">
        <w:trPr>
          <w:jc w:val="center"/>
        </w:trPr>
        <w:tc>
          <w:tcPr>
            <w:tcW w:w="2901" w:type="dxa"/>
            <w:tcBorders>
              <w:top w:val="nil"/>
              <w:left w:val="nil"/>
              <w:bottom w:val="nil"/>
              <w:right w:val="nil"/>
            </w:tcBorders>
            <w:tcMar>
              <w:top w:w="0" w:type="dxa"/>
            </w:tcMar>
          </w:tcPr>
          <w:p w14:paraId="2BA72480" w14:textId="77777777" w:rsidR="00995B8C" w:rsidRDefault="00527487" w:rsidP="00FD38D3">
            <w:pPr>
              <w:pStyle w:val="Body"/>
            </w:pPr>
            <w:r>
              <w:rPr>
                <w:shd w:val="clear" w:color="auto" w:fill="FFFFFF"/>
              </w:rPr>
              <w:t xml:space="preserve">{%tr if </w:t>
            </w:r>
            <w:r>
              <w:rPr>
                <w:rStyle w:val="interviewvariable"/>
              </w:rPr>
              <w:t>type_of_response['default']</w:t>
            </w:r>
            <w:r>
              <w:rPr>
                <w:shd w:val="clear" w:color="auto" w:fill="FFFFFF"/>
              </w:rPr>
              <w:t xml:space="preserve"> %}</w:t>
            </w:r>
          </w:p>
        </w:tc>
        <w:tc>
          <w:tcPr>
            <w:tcW w:w="7597" w:type="dxa"/>
            <w:tcBorders>
              <w:top w:val="nil"/>
              <w:left w:val="nil"/>
              <w:bottom w:val="nil"/>
              <w:right w:val="nil"/>
            </w:tcBorders>
            <w:tcMar>
              <w:top w:w="432" w:type="dxa"/>
              <w:left w:w="108" w:type="dxa"/>
              <w:bottom w:w="360" w:type="dxa"/>
              <w:right w:w="108" w:type="dxa"/>
            </w:tcMar>
          </w:tcPr>
          <w:p w14:paraId="4630082F" w14:textId="77777777" w:rsidR="00995B8C" w:rsidRDefault="00527487" w:rsidP="00FD38D3">
            <w:pPr>
              <w:pStyle w:val="Body"/>
            </w:pPr>
            <w:proofErr w:type="spellStart"/>
            <w:r>
              <w:t>default_options_step</w:t>
            </w:r>
            <w:proofErr w:type="spellEnd"/>
          </w:p>
        </w:tc>
      </w:tr>
      <w:tr w:rsidR="00995B8C" w14:paraId="2B99585F" w14:textId="77777777" w:rsidTr="007B1AA8">
        <w:trPr>
          <w:jc w:val="center"/>
        </w:trPr>
        <w:tc>
          <w:tcPr>
            <w:tcW w:w="2901" w:type="dxa"/>
            <w:tcBorders>
              <w:top w:val="nil"/>
              <w:left w:val="nil"/>
              <w:bottom w:val="nil"/>
              <w:right w:val="nil"/>
            </w:tcBorders>
            <w:tcMar>
              <w:top w:w="0" w:type="dxa"/>
            </w:tcMar>
          </w:tcPr>
          <w:p w14:paraId="6E72C397" w14:textId="46AD202D" w:rsidR="00995B8C" w:rsidRDefault="00527487">
            <w:pPr>
              <w:pStyle w:val="Heading2"/>
              <w:outlineLvl w:val="1"/>
            </w:pPr>
            <w:r>
              <w:lastRenderedPageBreak/>
              <w:t xml:space="preserve">Step </w:t>
            </w:r>
            <w:bookmarkStart w:id="1" w:name="Default"/>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4</w:t>
            </w:r>
            <w:r>
              <w:rPr>
                <w:rStyle w:val="NumChar"/>
              </w:rPr>
              <w:fldChar w:fldCharType="end"/>
            </w:r>
            <w:bookmarkEnd w:id="1"/>
            <w:r>
              <w:t>: Options when the other parent asks for a default judgment</w:t>
            </w:r>
          </w:p>
        </w:tc>
        <w:tc>
          <w:tcPr>
            <w:tcW w:w="7597" w:type="dxa"/>
            <w:tcBorders>
              <w:top w:val="nil"/>
              <w:left w:val="nil"/>
              <w:bottom w:val="nil"/>
              <w:right w:val="nil"/>
            </w:tcBorders>
            <w:tcMar>
              <w:top w:w="432" w:type="dxa"/>
              <w:left w:w="108" w:type="dxa"/>
              <w:bottom w:w="360" w:type="dxa"/>
              <w:right w:w="108" w:type="dxa"/>
            </w:tcMar>
          </w:tcPr>
          <w:p w14:paraId="43C67AC1" w14:textId="77777777" w:rsidR="00995B8C" w:rsidRDefault="00527487">
            <w:pPr>
              <w:pStyle w:val="Heading3"/>
              <w:spacing w:before="120"/>
              <w:outlineLvl w:val="2"/>
            </w:pPr>
            <w:r>
              <w:t>Default judgment</w:t>
            </w:r>
          </w:p>
          <w:p w14:paraId="3060248B" w14:textId="0EE0B671" w:rsidR="00995B8C" w:rsidRDefault="00527487" w:rsidP="00FD38D3">
            <w:pPr>
              <w:pStyle w:val="Body"/>
            </w:pPr>
            <w:r>
              <w:t xml:space="preserve">If you do not file your Answer within 20 days, {{ other_party_in_case }} can ask for a </w:t>
            </w:r>
            <w:r w:rsidR="00FB0178" w:rsidRPr="00FB0178">
              <w:rPr>
                <w:bCs/>
              </w:rPr>
              <w:t>default judgment</w:t>
            </w:r>
            <w:r>
              <w:t xml:space="preserve"> which means that the court will decide the case without hearing your side of the story. There are 3 steps to get a </w:t>
            </w:r>
            <w:r w:rsidR="00FB0178" w:rsidRPr="00FB0178">
              <w:rPr>
                <w:bCs/>
              </w:rPr>
              <w:t>default judgment</w:t>
            </w:r>
            <w:r>
              <w:t>:</w:t>
            </w:r>
          </w:p>
          <w:p w14:paraId="7366A795" w14:textId="77777777" w:rsidR="00995B8C" w:rsidRDefault="00527487" w:rsidP="00A74491">
            <w:pPr>
              <w:pStyle w:val="Body"/>
              <w:numPr>
                <w:ilvl w:val="0"/>
                <w:numId w:val="18"/>
              </w:numPr>
            </w:pPr>
            <w:r>
              <w:t xml:space="preserve">{{ capitalize(other_party_in_case) }} files a </w:t>
            </w:r>
            <w:r>
              <w:rPr>
                <w:b/>
                <w:bCs/>
              </w:rPr>
              <w:t>Default Application</w:t>
            </w:r>
            <w:r>
              <w:t xml:space="preserve"> and gives you a copy by mailing it or by hand delivery.</w:t>
            </w:r>
          </w:p>
          <w:p w14:paraId="4437FD15" w14:textId="77777777" w:rsidR="00995B8C" w:rsidRDefault="00527487" w:rsidP="00A74491">
            <w:pPr>
              <w:pStyle w:val="Body"/>
              <w:numPr>
                <w:ilvl w:val="0"/>
                <w:numId w:val="18"/>
              </w:numPr>
            </w:pPr>
            <w:r>
              <w:t xml:space="preserve">The Clerk of Court enters an </w:t>
            </w:r>
            <w:r>
              <w:rPr>
                <w:b/>
                <w:bCs/>
              </w:rPr>
              <w:t>Entry of Default</w:t>
            </w:r>
            <w:r>
              <w:t xml:space="preserve"> and sets a date and time for a “default hearing.”</w:t>
            </w:r>
          </w:p>
          <w:p w14:paraId="32F4F582" w14:textId="39FA2A00" w:rsidR="00995B8C" w:rsidRDefault="00527487" w:rsidP="00A74491">
            <w:pPr>
              <w:pStyle w:val="Body"/>
              <w:numPr>
                <w:ilvl w:val="0"/>
                <w:numId w:val="18"/>
              </w:numPr>
            </w:pPr>
            <w:r>
              <w:t xml:space="preserve">The Judge holds the “default hearing” and may enter the </w:t>
            </w:r>
            <w:r w:rsidR="00FB0178" w:rsidRPr="00FB0178">
              <w:rPr>
                <w:bCs/>
              </w:rPr>
              <w:t>default judgment</w:t>
            </w:r>
            <w:r>
              <w:t xml:space="preserve"> order ending the case without hearing from you.</w:t>
            </w:r>
          </w:p>
          <w:p w14:paraId="7A7B3EC2" w14:textId="77777777" w:rsidR="00995B8C" w:rsidRDefault="00527487">
            <w:pPr>
              <w:pStyle w:val="Heading3"/>
              <w:outlineLvl w:val="2"/>
            </w:pPr>
            <w:r>
              <w:rPr>
                <w:color w:val="FF0000"/>
              </w:rPr>
              <w:t>{% if military %}</w:t>
            </w:r>
            <w:r>
              <w:t>Military Protections</w:t>
            </w:r>
          </w:p>
          <w:p w14:paraId="6523A411" w14:textId="34329B40" w:rsidR="00995B8C" w:rsidRDefault="00527487" w:rsidP="00FD38D3">
            <w:pPr>
              <w:pStyle w:val="Body"/>
            </w:pPr>
            <w:r>
              <w:t xml:space="preserve">Under the </w:t>
            </w:r>
            <w:r>
              <w:rPr>
                <w:b/>
                <w:bCs/>
              </w:rPr>
              <w:t>Servicemembers Civil Relief Act</w:t>
            </w:r>
            <w:r>
              <w:t xml:space="preserve">, you may have some protections against default judgment if the case is filed while you were on active duty. You can learn more about </w:t>
            </w:r>
            <w:hyperlink r:id="rId20">
              <w:r>
                <w:rPr>
                  <w:rStyle w:val="Hyperlink"/>
                </w:rPr>
                <w:t>the Servicemembers Civil Relief Act</w:t>
              </w:r>
            </w:hyperlink>
            <w:r>
              <w:t xml:space="preserve"> on the federal website, </w:t>
            </w:r>
            <w:hyperlink r:id="rId21">
              <w:r>
                <w:rPr>
                  <w:rStyle w:val="Hyperlink"/>
                </w:rPr>
                <w:t>Military OneSource</w:t>
              </w:r>
            </w:hyperlink>
            <w:r>
              <w:t>.</w:t>
            </w:r>
          </w:p>
          <w:p w14:paraId="235A094D" w14:textId="77777777" w:rsidR="00995B8C" w:rsidRDefault="00527487" w:rsidP="00FD38D3">
            <w:pPr>
              <w:pStyle w:val="Body"/>
              <w:rPr>
                <w:color w:val="auto"/>
              </w:rPr>
            </w:pPr>
            <w:r>
              <w:t xml:space="preserve">If the </w:t>
            </w:r>
            <w:r>
              <w:rPr>
                <w:b/>
                <w:bCs/>
              </w:rPr>
              <w:t>Servicemembers Civil Relief Act</w:t>
            </w:r>
            <w:r>
              <w:t xml:space="preserve"> does not apply to your case to stop the default judgment, you have other options.</w:t>
            </w:r>
          </w:p>
          <w:p w14:paraId="5023A2BE" w14:textId="64EE6BD7" w:rsidR="00995B8C" w:rsidRPr="00CB1AA5" w:rsidRDefault="00527487">
            <w:pPr>
              <w:pStyle w:val="Heading3"/>
              <w:outlineLvl w:val="2"/>
            </w:pPr>
            <w:r>
              <w:rPr>
                <w:color w:val="FF0000"/>
              </w:rPr>
              <w:t>{% endif %}</w:t>
            </w:r>
            <w:r>
              <w:rPr>
                <w:color w:val="A4C2F4"/>
              </w:rPr>
              <w:t>{% if stage_of_default == 'judgment entered' %}</w:t>
            </w:r>
            <w:r w:rsidR="00CB1AA5">
              <w:rPr>
                <w:color w:val="00B0F0"/>
              </w:rPr>
              <w:t>{%</w:t>
            </w:r>
            <w:r w:rsidR="00CB1AA5">
              <w:t xml:space="preserve"> </w:t>
            </w:r>
            <w:r w:rsidR="00CB1AA5" w:rsidRPr="00CB1AA5">
              <w:rPr>
                <w:color w:val="00B0F0"/>
              </w:rPr>
              <w:t>if final_order_date_within_10_days</w:t>
            </w:r>
            <w:r w:rsidR="00CB1AA5">
              <w:rPr>
                <w:color w:val="00B0F0"/>
              </w:rPr>
              <w:t xml:space="preserve"> %}</w:t>
            </w:r>
            <w:r>
              <w:t xml:space="preserve">Ask the court to </w:t>
            </w:r>
            <w:r w:rsidR="00CB1AA5">
              <w:t>reconsider</w:t>
            </w:r>
            <w:r>
              <w:t xml:space="preserve"> the default judgment</w:t>
            </w:r>
            <w:r w:rsidR="00CB1AA5" w:rsidRPr="00CB1AA5">
              <w:rPr>
                <w:color w:val="00B0F0"/>
              </w:rPr>
              <w:t>{% elif final_order_date_more_than_10_days or (not final_order_date_within_10_days and not final_order_date_more_than_10_days)</w:t>
            </w:r>
            <w:r w:rsidR="00CB1AA5">
              <w:rPr>
                <w:color w:val="00B0F0"/>
              </w:rPr>
              <w:t xml:space="preserve"> %}</w:t>
            </w:r>
            <w:r w:rsidR="00CB1AA5">
              <w:t>Ask the court to set aside the default judgment</w:t>
            </w:r>
            <w:r w:rsidR="00CB1AA5">
              <w:rPr>
                <w:color w:val="00B0F0"/>
              </w:rPr>
              <w:t xml:space="preserve"> {% endif %}</w:t>
            </w:r>
          </w:p>
          <w:p w14:paraId="02272FB7" w14:textId="476C7126" w:rsidR="00995B8C" w:rsidRDefault="00527487" w:rsidP="00FD38D3">
            <w:pPr>
              <w:pStyle w:val="Body"/>
            </w:pPr>
            <w:r>
              <w:t xml:space="preserve">If the court has a default hearing and enters a default judgment, the only way to undo it is a </w:t>
            </w:r>
            <w:r>
              <w:rPr>
                <w:b/>
                <w:bCs/>
              </w:rPr>
              <w:t xml:space="preserve">Motion </w:t>
            </w:r>
            <w:r w:rsidR="00B961A7">
              <w:rPr>
                <w:b/>
                <w:bCs/>
              </w:rPr>
              <w:t>t</w:t>
            </w:r>
            <w:r>
              <w:rPr>
                <w:b/>
                <w:bCs/>
              </w:rPr>
              <w:t>o Reconsider</w:t>
            </w:r>
            <w:r>
              <w:t xml:space="preserve">, if the default judgment was in the last 10 days, or a </w:t>
            </w:r>
            <w:r>
              <w:rPr>
                <w:b/>
                <w:bCs/>
              </w:rPr>
              <w:t>Motion and Affidavit to Set Aside the Judgment or Order</w:t>
            </w:r>
            <w:r>
              <w:t>. In both motions</w:t>
            </w:r>
            <w:r w:rsidR="00B961A7">
              <w:t>,</w:t>
            </w:r>
            <w:r>
              <w:t xml:space="preserve"> you tell the court why it should undo the judgment even though you did not respond to the case.</w:t>
            </w:r>
          </w:p>
          <w:p w14:paraId="345E270B" w14:textId="7392FE7B" w:rsidR="00995B8C" w:rsidRDefault="00CB1AA5" w:rsidP="00FD38D3">
            <w:pPr>
              <w:pStyle w:val="Body"/>
            </w:pPr>
            <w:r>
              <w:rPr>
                <w:color w:val="00B0F0"/>
              </w:rPr>
              <w:t>{%</w:t>
            </w:r>
            <w:r>
              <w:t xml:space="preserve"> </w:t>
            </w:r>
            <w:r w:rsidRPr="00CB1AA5">
              <w:rPr>
                <w:color w:val="00B0F0"/>
              </w:rPr>
              <w:t>if final_order_date_within_10_days</w:t>
            </w:r>
            <w:r>
              <w:rPr>
                <w:color w:val="00B0F0"/>
              </w:rPr>
              <w:t xml:space="preserve"> %}</w:t>
            </w:r>
            <w:r w:rsidRPr="00CB1AA5">
              <w:rPr>
                <w:color w:val="auto"/>
              </w:rPr>
              <w:t>You can ask a judge to reconsider their decision for 4 reasons.</w:t>
            </w:r>
            <w:r>
              <w:rPr>
                <w:color w:val="00B0F0"/>
              </w:rPr>
              <w:t>{</w:t>
            </w:r>
            <w:r w:rsidRPr="00CB1AA5">
              <w:rPr>
                <w:color w:val="00B0F0"/>
              </w:rPr>
              <w:t xml:space="preserve">% elif final_order_date_more_than_10_days or (not </w:t>
            </w:r>
            <w:r w:rsidRPr="00CB1AA5">
              <w:rPr>
                <w:color w:val="00B0F0"/>
              </w:rPr>
              <w:lastRenderedPageBreak/>
              <w:t>final_order_date_within_10_days and not final_order_date_more_than_10_days)</w:t>
            </w:r>
            <w:r>
              <w:rPr>
                <w:color w:val="00B0F0"/>
              </w:rPr>
              <w:t xml:space="preserve"> %}</w:t>
            </w:r>
            <w:r w:rsidR="00527487">
              <w:t>There are specific reasons that a judgment can be set aside</w:t>
            </w:r>
            <w:r w:rsidR="00B961A7">
              <w:t>,</w:t>
            </w:r>
            <w:r w:rsidR="00527487">
              <w:t xml:space="preserve"> and it must be done within a “reasonable time.” In some cases, it must be within 1 year.</w:t>
            </w:r>
            <w:r>
              <w:rPr>
                <w:color w:val="00B0F0"/>
              </w:rPr>
              <w:t>{</w:t>
            </w:r>
            <w:r w:rsidRPr="00CB1AA5">
              <w:rPr>
                <w:color w:val="00B0F0"/>
              </w:rPr>
              <w:t>% e</w:t>
            </w:r>
            <w:r>
              <w:rPr>
                <w:color w:val="00B0F0"/>
              </w:rPr>
              <w:t>nd</w:t>
            </w:r>
            <w:r w:rsidRPr="00CB1AA5">
              <w:rPr>
                <w:color w:val="00B0F0"/>
              </w:rPr>
              <w:t>if</w:t>
            </w:r>
            <w:r>
              <w:rPr>
                <w:color w:val="00B0F0"/>
              </w:rPr>
              <w:t xml:space="preserve"> %}</w:t>
            </w:r>
          </w:p>
          <w:p w14:paraId="61EE0E1B" w14:textId="168D268E" w:rsidR="00995B8C" w:rsidRDefault="00527487">
            <w:pPr>
              <w:pStyle w:val="Heading3"/>
              <w:outlineLvl w:val="2"/>
            </w:pPr>
            <w:r>
              <w:rPr>
                <w:color w:val="A4C2F4"/>
              </w:rPr>
              <w:t>{% endif %}</w:t>
            </w:r>
            <w:r>
              <w:rPr>
                <w:color w:val="8EAADB" w:themeColor="accent1" w:themeTint="99"/>
              </w:rPr>
              <w:t>{% if stage_of_default in('application filed', 'hearing scheduled')%}</w:t>
            </w:r>
            <w:r>
              <w:rPr>
                <w:color w:val="FF0000"/>
              </w:rPr>
              <w:t>{% if military %}</w:t>
            </w:r>
            <w:r>
              <w:t>Other options</w:t>
            </w:r>
            <w:r>
              <w:rPr>
                <w:color w:val="FF0000"/>
              </w:rPr>
              <w:t>{% else %}</w:t>
            </w:r>
            <w:r w:rsidR="00EF3395">
              <w:t>Your o</w:t>
            </w:r>
            <w:r>
              <w:t>ptions</w:t>
            </w:r>
            <w:r>
              <w:rPr>
                <w:color w:val="FF0000"/>
              </w:rPr>
              <w:t>{% endif %}</w:t>
            </w:r>
          </w:p>
          <w:p w14:paraId="57DFF771" w14:textId="77777777" w:rsidR="00DE4F80" w:rsidRPr="00DE4F80" w:rsidRDefault="00527487" w:rsidP="00FD38D3">
            <w:pPr>
              <w:pStyle w:val="Body"/>
              <w:rPr>
                <w:color w:val="auto"/>
              </w:rPr>
            </w:pPr>
            <w:r w:rsidRPr="00060844">
              <w:rPr>
                <w:color w:val="FF0000"/>
              </w:rPr>
              <w:t>{%</w:t>
            </w:r>
            <w:r w:rsidR="00DE4F80">
              <w:rPr>
                <w:color w:val="FF0000"/>
              </w:rPr>
              <w:t>p</w:t>
            </w:r>
            <w:r w:rsidRPr="00060844">
              <w:rPr>
                <w:color w:val="FF0000"/>
              </w:rPr>
              <w:t xml:space="preserve"> if proper_service == 'neither' %}</w:t>
            </w:r>
          </w:p>
          <w:p w14:paraId="04A00C49" w14:textId="794F60FB" w:rsidR="00995B8C" w:rsidRDefault="00527487" w:rsidP="00FD38D3">
            <w:pPr>
              <w:pStyle w:val="Body"/>
            </w:pPr>
            <w:r>
              <w:t xml:space="preserve">If {{ other_party_in_case }} filed for default judgment, it means </w:t>
            </w:r>
            <w:r w:rsidR="003E32D7">
              <w:t>they</w:t>
            </w:r>
            <w:r>
              <w:t xml:space="preserve"> told the court you </w:t>
            </w:r>
            <w:r>
              <w:rPr>
                <w:b/>
                <w:bCs/>
              </w:rPr>
              <w:t>were</w:t>
            </w:r>
            <w:r>
              <w:t xml:space="preserve"> served the correct way. If you think you were not, you have 2 options:</w:t>
            </w:r>
          </w:p>
          <w:p w14:paraId="0B040445" w14:textId="05362C37" w:rsidR="00995B8C" w:rsidRPr="00F422FA" w:rsidRDefault="00F422FA" w:rsidP="00FD38D3">
            <w:pPr>
              <w:pStyle w:val="Body"/>
            </w:pPr>
            <w:r w:rsidRPr="00F422FA">
              <w:rPr>
                <w:b/>
                <w:bCs/>
              </w:rPr>
              <w:t xml:space="preserve">Option </w:t>
            </w:r>
            <w:r w:rsidR="00527487" w:rsidRPr="00F422FA">
              <w:rPr>
                <w:b/>
                <w:bCs/>
              </w:rPr>
              <w:t>1. Tell the court you were not served the correct way</w:t>
            </w:r>
          </w:p>
          <w:p w14:paraId="0DA2212B" w14:textId="77777777" w:rsidR="009B7434" w:rsidRDefault="00527487" w:rsidP="00FD38D3">
            <w:pPr>
              <w:pStyle w:val="Body"/>
            </w:pPr>
            <w:r>
              <w:t>If you think you were not served the correct way and want the court to dismiss the case, you can fill out and file a “motion” that tells the court what you want to happen. See</w:t>
            </w:r>
            <w:r w:rsidR="00586188">
              <w:t>:</w:t>
            </w:r>
          </w:p>
          <w:p w14:paraId="3B37505A" w14:textId="325F508E" w:rsidR="00586188" w:rsidRDefault="00527487" w:rsidP="00A74491">
            <w:pPr>
              <w:pStyle w:val="Body"/>
              <w:numPr>
                <w:ilvl w:val="0"/>
                <w:numId w:val="19"/>
              </w:numPr>
            </w:pPr>
            <w:r>
              <w:t xml:space="preserve">Step </w:t>
            </w:r>
            <w:r>
              <w:fldChar w:fldCharType="begin"/>
            </w:r>
            <w:r>
              <w:instrText xml:space="preserve"> REF Dismiss \h </w:instrText>
            </w:r>
            <w:r w:rsidR="00586188">
              <w:instrText xml:space="preserve"> \* MERGEFORMAT </w:instrText>
            </w:r>
            <w:r>
              <w:fldChar w:fldCharType="separate"/>
            </w:r>
            <w:r w:rsidR="00294DA5">
              <w:t>11</w:t>
            </w:r>
            <w:r>
              <w:fldChar w:fldCharType="end"/>
            </w:r>
            <w:r>
              <w:t>: Fill out a Motion to Dismiss. And</w:t>
            </w:r>
          </w:p>
          <w:p w14:paraId="342483F0" w14:textId="169F954F" w:rsidR="00995B8C" w:rsidRDefault="00586188" w:rsidP="00A74491">
            <w:pPr>
              <w:pStyle w:val="Body"/>
              <w:numPr>
                <w:ilvl w:val="0"/>
                <w:numId w:val="19"/>
              </w:numPr>
            </w:pPr>
            <w:r>
              <w:t xml:space="preserve">The </w:t>
            </w:r>
            <w:r w:rsidR="00527487">
              <w:t>Court Guide</w:t>
            </w:r>
            <w:r w:rsidR="00A5327C">
              <w:t xml:space="preserve"> Action Plan</w:t>
            </w:r>
            <w:r w:rsidR="00527487">
              <w:t xml:space="preserve">: </w:t>
            </w:r>
            <w:hyperlink r:id="rId22">
              <w:r w:rsidR="00527487">
                <w:rPr>
                  <w:rStyle w:val="Hyperlink"/>
                </w:rPr>
                <w:t>Asking for an Order in a Divorce Case When the Issue Cannot Wait for the Court’s Final Decision (Filing a Motion</w:t>
              </w:r>
            </w:hyperlink>
            <w:r w:rsidR="00527487">
              <w:t>).</w:t>
            </w:r>
          </w:p>
          <w:p w14:paraId="504E122E" w14:textId="77777777" w:rsidR="009B7434" w:rsidRDefault="00F422FA" w:rsidP="00FD38D3">
            <w:pPr>
              <w:pStyle w:val="Body"/>
            </w:pPr>
            <w:r>
              <w:rPr>
                <w:b/>
                <w:bCs/>
              </w:rPr>
              <w:t xml:space="preserve">Option </w:t>
            </w:r>
            <w:r w:rsidR="00527487" w:rsidRPr="00F422FA">
              <w:rPr>
                <w:b/>
                <w:bCs/>
              </w:rPr>
              <w:t>2. Go forward with the case</w:t>
            </w:r>
            <w:r w:rsidR="00527487" w:rsidRPr="00F422FA">
              <w:t>.</w:t>
            </w:r>
          </w:p>
          <w:p w14:paraId="5C6B4F23" w14:textId="1FDF3056" w:rsidR="00995B8C" w:rsidRDefault="00527487" w:rsidP="00FD38D3">
            <w:pPr>
              <w:pStyle w:val="Body"/>
            </w:pPr>
            <w:r>
              <w:t>You can ask the court to move ahead with the case, even if you were not served the correct way.</w:t>
            </w:r>
          </w:p>
          <w:p w14:paraId="63E56A42" w14:textId="001DD306" w:rsidR="00DE4F80" w:rsidRDefault="00527487" w:rsidP="00FD38D3">
            <w:pPr>
              <w:pStyle w:val="Body"/>
              <w:rPr>
                <w:color w:val="EA9999"/>
              </w:rPr>
            </w:pPr>
            <w:r>
              <w:t xml:space="preserve">If you want to court to hear your side of the story, file an </w:t>
            </w:r>
            <w:r w:rsidR="00FB0178" w:rsidRPr="00FB0178">
              <w:rPr>
                <w:bCs/>
              </w:rPr>
              <w:t>Answer</w:t>
            </w:r>
            <w:r>
              <w:t xml:space="preserve"> and ask the court </w:t>
            </w:r>
            <w:r>
              <w:rPr>
                <w:color w:val="EA9999"/>
              </w:rPr>
              <w:t>{% if stage_of_default == 'application filed' %}</w:t>
            </w:r>
            <w:r>
              <w:t xml:space="preserve">not to enter an </w:t>
            </w:r>
            <w:r>
              <w:rPr>
                <w:b/>
                <w:bCs/>
              </w:rPr>
              <w:t>Entry of Default</w:t>
            </w:r>
            <w:r>
              <w:t xml:space="preserve"> or set a default hearing</w:t>
            </w:r>
            <w:r>
              <w:rPr>
                <w:color w:val="EA9999"/>
              </w:rPr>
              <w:t>{% elif stage_of_default == 'hearing scheduled' %}</w:t>
            </w:r>
            <w:r>
              <w:t xml:space="preserve">to undo the </w:t>
            </w:r>
            <w:r>
              <w:rPr>
                <w:b/>
                <w:bCs/>
              </w:rPr>
              <w:t>Entry of Default</w:t>
            </w:r>
            <w:r>
              <w:t xml:space="preserve"> and accept your </w:t>
            </w:r>
            <w:r w:rsidR="00FB0178" w:rsidRPr="00FB0178">
              <w:rPr>
                <w:bCs/>
              </w:rPr>
              <w:t>Answer</w:t>
            </w:r>
            <w:r>
              <w:t xml:space="preserve"> even though it is late.</w:t>
            </w:r>
            <w:r>
              <w:rPr>
                <w:color w:val="EA9999"/>
              </w:rPr>
              <w:t xml:space="preserve"> {% endif %}</w:t>
            </w:r>
          </w:p>
          <w:p w14:paraId="50124540" w14:textId="732A5F95" w:rsidR="009C488E" w:rsidRDefault="00527487" w:rsidP="00FD38D3">
            <w:pPr>
              <w:pStyle w:val="Body"/>
              <w:rPr>
                <w:color w:val="FF0000"/>
              </w:rPr>
            </w:pPr>
            <w:r w:rsidRPr="00060844">
              <w:rPr>
                <w:color w:val="FF0000"/>
              </w:rPr>
              <w:t>{%</w:t>
            </w:r>
            <w:r w:rsidR="00DE4F80">
              <w:rPr>
                <w:color w:val="FF0000"/>
              </w:rPr>
              <w:t>p</w:t>
            </w:r>
            <w:r w:rsidRPr="00060844">
              <w:rPr>
                <w:color w:val="FF0000"/>
              </w:rPr>
              <w:t xml:space="preserve"> endif %}</w:t>
            </w:r>
          </w:p>
          <w:p w14:paraId="094EEF76" w14:textId="5A310749" w:rsidR="009C488E" w:rsidRDefault="00527487" w:rsidP="00FD38D3">
            <w:pPr>
              <w:pStyle w:val="Body"/>
              <w:rPr>
                <w:b/>
                <w:bCs/>
              </w:rPr>
            </w:pPr>
            <w:r w:rsidRPr="00060844">
              <w:rPr>
                <w:color w:val="FF0000"/>
              </w:rPr>
              <w:t>{%</w:t>
            </w:r>
            <w:r w:rsidR="009C488E">
              <w:rPr>
                <w:color w:val="FF0000"/>
              </w:rPr>
              <w:t>p</w:t>
            </w:r>
            <w:r w:rsidRPr="00060844">
              <w:rPr>
                <w:color w:val="FF0000"/>
              </w:rPr>
              <w:t xml:space="preserve"> if proper_service in('server to me', 'server to responsible person', 'mail') %}</w:t>
            </w:r>
            <w:r>
              <w:rPr>
                <w:b/>
                <w:bCs/>
              </w:rPr>
              <w:t>Tell the court your side of the story</w:t>
            </w:r>
          </w:p>
          <w:p w14:paraId="5D28FD9D" w14:textId="7AF12B94" w:rsidR="00995B8C" w:rsidRDefault="00527487" w:rsidP="00FD38D3">
            <w:pPr>
              <w:pStyle w:val="Body"/>
            </w:pPr>
            <w:r w:rsidRPr="00060844">
              <w:rPr>
                <w:color w:val="FF0000"/>
              </w:rPr>
              <w:t>{%</w:t>
            </w:r>
            <w:r w:rsidR="009C488E">
              <w:rPr>
                <w:color w:val="FF0000"/>
              </w:rPr>
              <w:t>p</w:t>
            </w:r>
            <w:r w:rsidRPr="00060844">
              <w:rPr>
                <w:color w:val="FF0000"/>
              </w:rPr>
              <w:t xml:space="preserve"> endif %}</w:t>
            </w:r>
          </w:p>
          <w:p w14:paraId="1EF6ED46" w14:textId="7E34B0BC" w:rsidR="00AA1FAC" w:rsidRDefault="00527487" w:rsidP="00872523">
            <w:pPr>
              <w:pStyle w:val="ListParagraph"/>
              <w:numPr>
                <w:ilvl w:val="0"/>
                <w:numId w:val="1"/>
              </w:numPr>
              <w:spacing w:after="0"/>
              <w:ind w:left="495"/>
            </w:pPr>
            <w:r>
              <w:t xml:space="preserve">Fill out and file an </w:t>
            </w:r>
            <w:r w:rsidR="00FB0178" w:rsidRPr="00FB0178">
              <w:rPr>
                <w:bCs/>
              </w:rPr>
              <w:t>Answer</w:t>
            </w:r>
            <w:r>
              <w:t>.</w:t>
            </w:r>
            <w:r w:rsidRPr="00AA1FAC">
              <w:rPr>
                <w:color w:val="7030A0"/>
              </w:rPr>
              <w:t>{% if type_of_response.all_false('ak custody</w:t>
            </w:r>
            <w:r w:rsidR="00060844" w:rsidRPr="00AA1FAC">
              <w:rPr>
                <w:color w:val="7030A0"/>
              </w:rPr>
              <w:t xml:space="preserve"> case</w:t>
            </w:r>
            <w:r w:rsidRPr="00AA1FAC">
              <w:rPr>
                <w:color w:val="7030A0"/>
              </w:rPr>
              <w:t>', 'ak divorce</w:t>
            </w:r>
            <w:r w:rsidR="00060844" w:rsidRPr="00AA1FAC">
              <w:rPr>
                <w:color w:val="7030A0"/>
              </w:rPr>
              <w:t xml:space="preserve"> case</w:t>
            </w:r>
            <w:r w:rsidRPr="00AA1FAC">
              <w:rPr>
                <w:color w:val="7030A0"/>
              </w:rPr>
              <w:t>') %}</w:t>
            </w:r>
            <w:r w:rsidR="00AA1FAC" w:rsidRPr="00AA1FAC">
              <w:rPr>
                <w:color w:val="auto"/>
              </w:rPr>
              <w:br/>
            </w:r>
            <w:r>
              <w:t>If you need information about filling out your Answer</w:t>
            </w:r>
            <w:r w:rsidR="00AA1FAC">
              <w:t>:</w:t>
            </w:r>
          </w:p>
          <w:p w14:paraId="0724136F" w14:textId="6344E21D" w:rsidR="006F3EAC" w:rsidRPr="006F3EAC" w:rsidRDefault="00AA1FAC" w:rsidP="00872523">
            <w:pPr>
              <w:pStyle w:val="ListParagraph"/>
              <w:numPr>
                <w:ilvl w:val="1"/>
                <w:numId w:val="1"/>
              </w:numPr>
              <w:spacing w:after="0"/>
              <w:ind w:left="885"/>
            </w:pPr>
            <w:r>
              <w:t>G</w:t>
            </w:r>
            <w:r w:rsidR="00527487">
              <w:t>o back to the Court Guide</w:t>
            </w:r>
            <w:r w:rsidR="00A5327C">
              <w:t xml:space="preserve"> Action Plan</w:t>
            </w:r>
            <w:r w:rsidR="0019553A">
              <w:t>:</w:t>
            </w:r>
            <w:r w:rsidR="00527487">
              <w:t xml:space="preserve"> </w:t>
            </w:r>
            <w:r w:rsidR="00527487" w:rsidRPr="006F3EAC">
              <w:rPr>
                <w:color w:val="00B050"/>
              </w:rPr>
              <w:t xml:space="preserve">{% if user_need == </w:t>
            </w:r>
            <w:r w:rsidR="00527487" w:rsidRPr="006F3EAC">
              <w:rPr>
                <w:color w:val="00B050"/>
              </w:rPr>
              <w:lastRenderedPageBreak/>
              <w:t xml:space="preserve">'answer custody' %} </w:t>
            </w:r>
            <w:hyperlink r:id="rId23" w:history="1">
              <w:r w:rsidR="009C6837" w:rsidRPr="002F3269">
                <w:rPr>
                  <w:rStyle w:val="Hyperlink"/>
                </w:rPr>
                <w:t>Responding if the Other Parent Wants to Start, or Starts, a Custody Case</w:t>
              </w:r>
            </w:hyperlink>
            <w:r w:rsidR="00527487">
              <w:t xml:space="preserve"> and check the box, “The other parent started a custody case and I want to respond.”</w:t>
            </w:r>
            <w:r w:rsidR="00527487" w:rsidRPr="006F3EAC">
              <w:rPr>
                <w:color w:val="00B050"/>
              </w:rPr>
              <w:t xml:space="preserve">{% elif user_need == 'answer divorce' %} </w:t>
            </w:r>
            <w:hyperlink r:id="rId24">
              <w:r w:rsidR="00527487">
                <w:rPr>
                  <w:rStyle w:val="Hyperlink"/>
                </w:rPr>
                <w:t>Responding if Your Spouse Starts a Case to End Your Marriage</w:t>
              </w:r>
            </w:hyperlink>
            <w:r w:rsidR="00527487">
              <w:t xml:space="preserve">, and check the box,  “My spouse started a court case to end our marriage and I want to respond.” </w:t>
            </w:r>
            <w:r w:rsidR="00527487" w:rsidRPr="006F3EAC">
              <w:rPr>
                <w:color w:val="00B050"/>
              </w:rPr>
              <w:t>{% endif %}</w:t>
            </w:r>
            <w:r w:rsidR="00527487" w:rsidRPr="006F3EAC">
              <w:rPr>
                <w:color w:val="7030A0"/>
              </w:rPr>
              <w:t>{% elif type_of_response.any_true('ak custody case', 'ak divorce case') %}</w:t>
            </w:r>
            <w:r w:rsidR="00527487">
              <w:t xml:space="preserve">See Step </w:t>
            </w:r>
            <w:r w:rsidR="008471D7">
              <w:fldChar w:fldCharType="begin"/>
            </w:r>
            <w:r w:rsidR="008471D7">
              <w:instrText xml:space="preserve"> REF Answer \h </w:instrText>
            </w:r>
            <w:r w:rsidR="008471D7">
              <w:fldChar w:fldCharType="separate"/>
            </w:r>
            <w:r w:rsidR="008471D7">
              <w:rPr>
                <w:noProof/>
              </w:rPr>
              <w:t>10</w:t>
            </w:r>
            <w:r w:rsidR="008471D7">
              <w:fldChar w:fldCharType="end"/>
            </w:r>
            <w:r w:rsidR="00527487">
              <w:t>: Fill out the forms to answer the complaint.</w:t>
            </w:r>
            <w:r w:rsidR="00527487" w:rsidRPr="006F3EAC">
              <w:rPr>
                <w:color w:val="7030A0"/>
              </w:rPr>
              <w:t>{% endif %}</w:t>
            </w:r>
          </w:p>
          <w:p w14:paraId="0F84EDA5" w14:textId="618BC400" w:rsidR="00995B8C" w:rsidRDefault="00527487" w:rsidP="00872523">
            <w:pPr>
              <w:pStyle w:val="ListParagraph"/>
              <w:numPr>
                <w:ilvl w:val="1"/>
                <w:numId w:val="1"/>
              </w:numPr>
              <w:spacing w:after="0"/>
              <w:ind w:left="885"/>
            </w:pPr>
            <w:r>
              <w:t xml:space="preserve">Learn about filing an </w:t>
            </w:r>
            <w:r w:rsidR="00FB0178" w:rsidRPr="00FB0178">
              <w:rPr>
                <w:bCs/>
              </w:rPr>
              <w:t>Answer</w:t>
            </w:r>
            <w:r>
              <w:t xml:space="preserve">. See </w:t>
            </w:r>
            <w:hyperlink r:id="rId25">
              <w:r>
                <w:rPr>
                  <w:rStyle w:val="Hyperlink"/>
                </w:rPr>
                <w:t>Responding to a Complaint Served on You</w:t>
              </w:r>
            </w:hyperlink>
            <w:r>
              <w:t>.</w:t>
            </w:r>
          </w:p>
          <w:p w14:paraId="7F3E3D30" w14:textId="77777777" w:rsidR="008B25DD" w:rsidRPr="008B25DD" w:rsidRDefault="00527487">
            <w:pPr>
              <w:pStyle w:val="ListParagraph"/>
              <w:numPr>
                <w:ilvl w:val="0"/>
                <w:numId w:val="1"/>
              </w:numPr>
              <w:spacing w:after="0"/>
              <w:ind w:left="495"/>
            </w:pPr>
            <w:r>
              <w:rPr>
                <w:color w:val="EA9999"/>
              </w:rPr>
              <w:t>{%</w:t>
            </w:r>
            <w:r w:rsidR="008B25DD">
              <w:rPr>
                <w:color w:val="EA9999"/>
              </w:rPr>
              <w:t>p</w:t>
            </w:r>
            <w:r>
              <w:rPr>
                <w:color w:val="EA9999"/>
              </w:rPr>
              <w:t xml:space="preserve"> if stage_of_default == 'application filed' %}</w:t>
            </w:r>
          </w:p>
          <w:p w14:paraId="799D8630" w14:textId="524013A3" w:rsidR="00995B8C" w:rsidRDefault="00527487">
            <w:pPr>
              <w:pStyle w:val="ListParagraph"/>
              <w:numPr>
                <w:ilvl w:val="0"/>
                <w:numId w:val="1"/>
              </w:numPr>
              <w:spacing w:after="0"/>
              <w:ind w:left="495"/>
            </w:pPr>
            <w:r>
              <w:t>Fill out and file a “motion"</w:t>
            </w:r>
          </w:p>
          <w:p w14:paraId="2B31E8EF" w14:textId="77777777" w:rsidR="00995B8C" w:rsidRDefault="00527487">
            <w:pPr>
              <w:pStyle w:val="ListParagraph"/>
              <w:numPr>
                <w:ilvl w:val="1"/>
                <w:numId w:val="1"/>
              </w:numPr>
              <w:spacing w:before="0" w:after="0"/>
              <w:ind w:left="855"/>
            </w:pPr>
            <w:r>
              <w:t>Title it "Motion and Affidavit to Accept Late Filed Answer,"</w:t>
            </w:r>
          </w:p>
          <w:p w14:paraId="34C1D84A" w14:textId="5A7317C9" w:rsidR="00995B8C" w:rsidRDefault="00527487">
            <w:pPr>
              <w:pStyle w:val="ListParagraph"/>
              <w:numPr>
                <w:ilvl w:val="1"/>
                <w:numId w:val="1"/>
              </w:numPr>
              <w:spacing w:before="0" w:after="0"/>
              <w:ind w:left="855"/>
            </w:pPr>
            <w:r>
              <w:t xml:space="preserve">Ask the court to accept your </w:t>
            </w:r>
            <w:r w:rsidR="00FB0178" w:rsidRPr="00FB0178">
              <w:rPr>
                <w:bCs/>
              </w:rPr>
              <w:t>Answer</w:t>
            </w:r>
            <w:r>
              <w:t xml:space="preserve"> even though it is late. And</w:t>
            </w:r>
          </w:p>
          <w:p w14:paraId="0B9362F5" w14:textId="534E9D59" w:rsidR="00995B8C" w:rsidRDefault="00527487">
            <w:pPr>
              <w:pStyle w:val="ListParagraph"/>
              <w:numPr>
                <w:ilvl w:val="1"/>
                <w:numId w:val="1"/>
              </w:numPr>
              <w:spacing w:before="0"/>
              <w:ind w:left="855"/>
            </w:pPr>
            <w:r>
              <w:t xml:space="preserve">Ask the court </w:t>
            </w:r>
            <w:r w:rsidR="00C71014">
              <w:t xml:space="preserve">to </w:t>
            </w:r>
            <w:r>
              <w:t xml:space="preserve">not enter an </w:t>
            </w:r>
            <w:r>
              <w:rPr>
                <w:b/>
                <w:bCs/>
              </w:rPr>
              <w:t>Entry of Default.</w:t>
            </w:r>
          </w:p>
          <w:p w14:paraId="3047FCD7" w14:textId="6209756F" w:rsidR="00995B8C" w:rsidRDefault="00527487" w:rsidP="00FD38D3">
            <w:pPr>
              <w:pStyle w:val="Body"/>
            </w:pPr>
            <w:commentRangeStart w:id="2"/>
            <w:r>
              <w:t xml:space="preserve">See the Court Guide: </w:t>
            </w:r>
            <w:hyperlink r:id="rId26">
              <w:r>
                <w:rPr>
                  <w:rStyle w:val="Hyperlink"/>
                </w:rPr>
                <w:t>Asking for an Order in a Divorce Case When the Issue Cannot Wait for the Court’s Final Decision (Filing a Motion</w:t>
              </w:r>
            </w:hyperlink>
            <w:commentRangeEnd w:id="2"/>
            <w:r>
              <w:commentReference w:id="2"/>
            </w:r>
            <w:r>
              <w:t>)</w:t>
            </w:r>
          </w:p>
          <w:p w14:paraId="1E205AD6" w14:textId="4A6D763C" w:rsidR="008B25DD" w:rsidRPr="008B25DD" w:rsidRDefault="00527487">
            <w:pPr>
              <w:pStyle w:val="ListParagraph"/>
              <w:numPr>
                <w:ilvl w:val="0"/>
                <w:numId w:val="1"/>
              </w:numPr>
              <w:spacing w:after="0"/>
              <w:ind w:left="495"/>
            </w:pPr>
            <w:r>
              <w:rPr>
                <w:color w:val="EA9999"/>
              </w:rPr>
              <w:t>{%</w:t>
            </w:r>
            <w:r w:rsidR="00CD4213">
              <w:rPr>
                <w:color w:val="EA9999"/>
              </w:rPr>
              <w:t>p</w:t>
            </w:r>
            <w:r>
              <w:rPr>
                <w:color w:val="EA9999"/>
              </w:rPr>
              <w:t xml:space="preserve"> elif stage_of_default == 'hearing scheduled' %}</w:t>
            </w:r>
          </w:p>
          <w:p w14:paraId="3865AF9A" w14:textId="7F201A08" w:rsidR="00995B8C" w:rsidRDefault="00527487">
            <w:pPr>
              <w:pStyle w:val="ListParagraph"/>
              <w:numPr>
                <w:ilvl w:val="0"/>
                <w:numId w:val="1"/>
              </w:numPr>
              <w:spacing w:after="0"/>
              <w:ind w:left="495"/>
            </w:pPr>
            <w:r>
              <w:t xml:space="preserve">Fill out and file </w:t>
            </w:r>
            <w:r>
              <w:rPr>
                <w:b/>
                <w:bCs/>
              </w:rPr>
              <w:t xml:space="preserve">Motion and Affidavit to Set Aside Entry of Default and Accept Late Filed </w:t>
            </w:r>
            <w:r w:rsidR="00FB0178" w:rsidRPr="00FB0178">
              <w:rPr>
                <w:bCs/>
              </w:rPr>
              <w:t>Answer</w:t>
            </w:r>
            <w:r>
              <w:rPr>
                <w:b/>
                <w:bCs/>
              </w:rPr>
              <w:t>, SHC-410</w:t>
            </w:r>
            <w:r>
              <w:t xml:space="preserve"> </w:t>
            </w:r>
            <w:hyperlink r:id="rId27">
              <w:r>
                <w:rPr>
                  <w:rStyle w:val="Hyperlink"/>
                </w:rPr>
                <w:t>Word</w:t>
              </w:r>
            </w:hyperlink>
            <w:r>
              <w:t xml:space="preserve"> | </w:t>
            </w:r>
            <w:hyperlink r:id="rId28">
              <w:r>
                <w:rPr>
                  <w:rStyle w:val="Hyperlink"/>
                </w:rPr>
                <w:t>PDF</w:t>
              </w:r>
            </w:hyperlink>
            <w:r>
              <w:t xml:space="preserve">. </w:t>
            </w:r>
            <w:r>
              <w:br/>
              <w:t xml:space="preserve">This motion asks the court to undo the </w:t>
            </w:r>
            <w:r>
              <w:rPr>
                <w:b/>
                <w:bCs/>
              </w:rPr>
              <w:t>Entry of Default</w:t>
            </w:r>
            <w:r>
              <w:t xml:space="preserve"> and accept your Answer even though it is late.</w:t>
            </w:r>
          </w:p>
          <w:p w14:paraId="300E7552" w14:textId="77777777" w:rsidR="00995B8C" w:rsidRDefault="00527487">
            <w:pPr>
              <w:pStyle w:val="ListParagraph"/>
              <w:numPr>
                <w:ilvl w:val="1"/>
                <w:numId w:val="1"/>
              </w:numPr>
              <w:spacing w:before="0" w:after="0"/>
              <w:ind w:left="855"/>
            </w:pPr>
            <w:r>
              <w:t>Fill in your contact information at the top.</w:t>
            </w:r>
          </w:p>
          <w:p w14:paraId="35B7A47B" w14:textId="77777777" w:rsidR="00995B8C" w:rsidRDefault="00527487">
            <w:pPr>
              <w:pStyle w:val="ListParagraph"/>
              <w:numPr>
                <w:ilvl w:val="1"/>
                <w:numId w:val="1"/>
              </w:numPr>
              <w:spacing w:before="0" w:after="0"/>
              <w:ind w:left="855"/>
            </w:pPr>
            <w:r>
              <w:t>Fill in the rest of the top of the page to match the information and case number on the Complaint and Summons.</w:t>
            </w:r>
          </w:p>
          <w:p w14:paraId="612DC66B" w14:textId="77777777" w:rsidR="00995B8C" w:rsidRDefault="00527487">
            <w:pPr>
              <w:pStyle w:val="ListParagraph"/>
              <w:numPr>
                <w:ilvl w:val="1"/>
                <w:numId w:val="1"/>
              </w:numPr>
              <w:spacing w:before="0" w:after="0"/>
              <w:ind w:left="855"/>
            </w:pPr>
            <w:r>
              <w:t>Explain why you did not file your Answer by the 20-day deadline.</w:t>
            </w:r>
          </w:p>
          <w:p w14:paraId="4FF3AB11" w14:textId="77777777" w:rsidR="008B25DD" w:rsidRDefault="00527487" w:rsidP="00FD38D3">
            <w:pPr>
              <w:pStyle w:val="ListParagraph"/>
              <w:numPr>
                <w:ilvl w:val="1"/>
                <w:numId w:val="1"/>
              </w:numPr>
              <w:spacing w:before="0"/>
              <w:ind w:left="855"/>
            </w:pPr>
            <w:r>
              <w:t>Sign in front of a notary, who will need to see a picture ID. Court staff can notarize your signature for free.</w:t>
            </w:r>
          </w:p>
          <w:p w14:paraId="5B3F7E92" w14:textId="51F686D0" w:rsidR="009B134C" w:rsidRPr="009B134C" w:rsidRDefault="00527487" w:rsidP="008B25DD">
            <w:pPr>
              <w:pStyle w:val="ListParagraph"/>
              <w:numPr>
                <w:ilvl w:val="0"/>
                <w:numId w:val="1"/>
              </w:numPr>
              <w:spacing w:before="0"/>
            </w:pPr>
            <w:r w:rsidRPr="009B134C">
              <w:rPr>
                <w:color w:val="EA9999"/>
              </w:rPr>
              <w:t>{%</w:t>
            </w:r>
            <w:r w:rsidR="008B25DD">
              <w:rPr>
                <w:color w:val="EA9999"/>
              </w:rPr>
              <w:t>p</w:t>
            </w:r>
            <w:r w:rsidRPr="009B134C">
              <w:rPr>
                <w:color w:val="EA9999"/>
              </w:rPr>
              <w:t xml:space="preserve"> endif %}</w:t>
            </w:r>
          </w:p>
          <w:p w14:paraId="07FC2B11" w14:textId="29865696" w:rsidR="004E3562" w:rsidRPr="004E3562" w:rsidRDefault="003128C9" w:rsidP="00FD38D3">
            <w:pPr>
              <w:pStyle w:val="Body"/>
              <w:rPr>
                <w:color w:val="auto"/>
              </w:rPr>
            </w:pPr>
            <w:r>
              <w:t>Give {{ other_party_in_case }} a copy of every document you file with the court. You can use regular mail or deliver it by hand.</w:t>
            </w:r>
            <w:r w:rsidRPr="00AA1FAC">
              <w:rPr>
                <w:color w:val="7030A0"/>
              </w:rPr>
              <w:t xml:space="preserve"> {% if type_of_response.any_true('ak custody case', 'ak divorce case') %}</w:t>
            </w:r>
            <w:r>
              <w:t xml:space="preserve"> See Step </w:t>
            </w:r>
            <w:r>
              <w:fldChar w:fldCharType="begin"/>
            </w:r>
            <w:r>
              <w:instrText xml:space="preserve"> REF Serve \h </w:instrText>
            </w:r>
            <w:r>
              <w:fldChar w:fldCharType="separate"/>
            </w:r>
            <w:r>
              <w:rPr>
                <w:rStyle w:val="NumChar"/>
                <w:noProof/>
              </w:rPr>
              <w:t>17</w:t>
            </w:r>
            <w:r>
              <w:fldChar w:fldCharType="end"/>
            </w:r>
            <w:r>
              <w:t>: Serve {{ other_party_in_case }}.</w:t>
            </w:r>
            <w:r w:rsidRPr="00AA1FAC">
              <w:rPr>
                <w:color w:val="7030A0"/>
              </w:rPr>
              <w:t xml:space="preserve">{% </w:t>
            </w:r>
            <w:r>
              <w:rPr>
                <w:color w:val="7030A0"/>
              </w:rPr>
              <w:t>end</w:t>
            </w:r>
            <w:r w:rsidRPr="00AA1FAC">
              <w:rPr>
                <w:color w:val="7030A0"/>
              </w:rPr>
              <w:t>if</w:t>
            </w:r>
            <w:r>
              <w:rPr>
                <w:color w:val="7030A0"/>
              </w:rPr>
              <w:t xml:space="preserve"> %}</w:t>
            </w:r>
            <w:r w:rsidR="00397562" w:rsidRPr="009B134C">
              <w:rPr>
                <w:color w:val="8EAADB"/>
              </w:rPr>
              <w:t>{% endif %}</w:t>
            </w:r>
            <w:r w:rsidR="00527487" w:rsidRPr="009A4937">
              <w:rPr>
                <w:color w:val="8EAADB"/>
              </w:rPr>
              <w:t xml:space="preserve">{% if stage_of_default in('application filed', 'hearing scheduled') </w:t>
            </w:r>
            <w:r w:rsidR="00527487" w:rsidRPr="004E3562">
              <w:rPr>
                <w:color w:val="8EAADB"/>
              </w:rPr>
              <w:t>%</w:t>
            </w:r>
            <w:r w:rsidR="009A4937" w:rsidRPr="004E3562">
              <w:rPr>
                <w:color w:val="8EAADB"/>
              </w:rPr>
              <w:t>}</w:t>
            </w:r>
          </w:p>
          <w:p w14:paraId="5AF2645F" w14:textId="77777777" w:rsidR="004E3562" w:rsidRDefault="00527487" w:rsidP="00FD38D3">
            <w:pPr>
              <w:pStyle w:val="Body"/>
              <w:rPr>
                <w:color w:val="9900FF"/>
              </w:rPr>
            </w:pPr>
            <w:r w:rsidRPr="009A4937">
              <w:rPr>
                <w:color w:val="9900FF"/>
              </w:rPr>
              <w:lastRenderedPageBreak/>
              <w:t>{%</w:t>
            </w:r>
            <w:r w:rsidR="004E3562">
              <w:rPr>
                <w:color w:val="9900FF"/>
              </w:rPr>
              <w:t>p</w:t>
            </w:r>
            <w:r w:rsidRPr="009A4937">
              <w:rPr>
                <w:color w:val="9900FF"/>
              </w:rPr>
              <w:t xml:space="preserve"> if proper_service in('server to me', 'server to responsible person', 'mail') %}</w:t>
            </w:r>
          </w:p>
          <w:p w14:paraId="28E5BAD1" w14:textId="77777777" w:rsidR="004E3562" w:rsidRDefault="00527487" w:rsidP="00FD38D3">
            <w:pPr>
              <w:pStyle w:val="Body"/>
              <w:rPr>
                <w:b/>
                <w:bCs/>
              </w:rPr>
            </w:pPr>
            <w:r w:rsidRPr="009A4937">
              <w:rPr>
                <w:b/>
                <w:bCs/>
              </w:rPr>
              <w:t>Go forward with the case without telling the court your side of the story</w:t>
            </w:r>
          </w:p>
          <w:p w14:paraId="4DDCCE67" w14:textId="74818C06" w:rsidR="00995B8C" w:rsidRDefault="00527487" w:rsidP="00FD38D3">
            <w:pPr>
              <w:pStyle w:val="Body"/>
            </w:pPr>
            <w:r w:rsidRPr="009A4937">
              <w:rPr>
                <w:color w:val="9900FF"/>
              </w:rPr>
              <w:t>{%</w:t>
            </w:r>
            <w:r w:rsidR="004E3562">
              <w:rPr>
                <w:color w:val="9900FF"/>
              </w:rPr>
              <w:t>p</w:t>
            </w:r>
            <w:r w:rsidRPr="009A4937">
              <w:rPr>
                <w:color w:val="9900FF"/>
              </w:rPr>
              <w:t xml:space="preserve"> endif %}</w:t>
            </w:r>
          </w:p>
          <w:p w14:paraId="1637993E" w14:textId="77777777" w:rsidR="007B7644" w:rsidRDefault="00527487" w:rsidP="00FD38D3">
            <w:pPr>
              <w:pStyle w:val="Body"/>
            </w:pPr>
            <w:r>
              <w:t>If you are okay with the judge deciding the case based on {{ other_party_in_case }}’s Complaint without hearing from you, you do not need to do anything.</w:t>
            </w:r>
          </w:p>
          <w:p w14:paraId="73AA22FE" w14:textId="77777777" w:rsidR="007B7644" w:rsidRDefault="00527487" w:rsidP="00FD38D3">
            <w:pPr>
              <w:pStyle w:val="Body"/>
            </w:pPr>
            <w:r>
              <w:t>But once the judge decides, it is much harder to undo it.</w:t>
            </w:r>
          </w:p>
          <w:p w14:paraId="2AE7143F" w14:textId="7337E018" w:rsidR="00995B8C" w:rsidRDefault="00527487" w:rsidP="00FD38D3">
            <w:pPr>
              <w:pStyle w:val="Body"/>
            </w:pPr>
            <w:r>
              <w:t xml:space="preserve">If you file an </w:t>
            </w:r>
            <w:r w:rsidR="00FB0178" w:rsidRPr="00FB0178">
              <w:rPr>
                <w:bCs/>
              </w:rPr>
              <w:t>Answer</w:t>
            </w:r>
            <w:r>
              <w:t>, the judge will consider what you want and there may be resources for you and {{ other_party_in_case }} to work out any disagreements through mediation or a settlement conferenc</w:t>
            </w:r>
            <w:r w:rsidR="009A4937">
              <w:t>e.</w:t>
            </w:r>
            <w:r w:rsidRPr="009A4937">
              <w:rPr>
                <w:color w:val="8EAADB"/>
              </w:rPr>
              <w:t>{% endif %}</w:t>
            </w:r>
          </w:p>
          <w:p w14:paraId="7E006BA8" w14:textId="327A460A" w:rsidR="00995B8C" w:rsidRDefault="00DF10A3">
            <w:pPr>
              <w:pStyle w:val="Heading3"/>
              <w:outlineLvl w:val="2"/>
            </w:pPr>
            <w:r>
              <w:rPr>
                <w:color w:val="FF0000"/>
              </w:rPr>
              <w:t xml:space="preserve">{% if military or </w:t>
            </w:r>
            <w:r w:rsidRPr="00DF10A3">
              <w:rPr>
                <w:color w:val="FF0000"/>
              </w:rPr>
              <w:t>stage_of_default in('application filed', 'hearing scheduled')</w:t>
            </w:r>
            <w:r>
              <w:rPr>
                <w:color w:val="FF0000"/>
              </w:rPr>
              <w:t xml:space="preserve"> %}</w:t>
            </w:r>
            <w:r w:rsidR="00527487">
              <w:t>Links in this step</w:t>
            </w:r>
          </w:p>
          <w:p w14:paraId="712F03C4" w14:textId="649C6D4F" w:rsidR="00995B8C" w:rsidRDefault="00527487" w:rsidP="00FD38D3">
            <w:pPr>
              <w:pStyle w:val="Body"/>
            </w:pPr>
            <w:r w:rsidRPr="00DF10A3">
              <w:rPr>
                <w:color w:val="ED7D31" w:themeColor="accent2"/>
              </w:rPr>
              <w:t>{% if military %}</w:t>
            </w:r>
            <w:hyperlink r:id="rId29" w:history="1">
              <w:r w:rsidRPr="0095312A">
                <w:rPr>
                  <w:rStyle w:val="Hyperlink"/>
                </w:rPr>
                <w:t>the Servicemembers Civil Relief Act</w:t>
              </w:r>
            </w:hyperlink>
            <w:r>
              <w:br/>
              <w:t>militaryonesource.mil/financial-legal/personal-finance/servicemembers-civil-relief-act</w:t>
            </w:r>
          </w:p>
          <w:p w14:paraId="33B05A3C" w14:textId="465C6337" w:rsidR="00995B8C" w:rsidRDefault="00445367" w:rsidP="00FD38D3">
            <w:pPr>
              <w:pStyle w:val="Body"/>
            </w:pPr>
            <w:hyperlink r:id="rId30" w:history="1">
              <w:r w:rsidR="00527487" w:rsidRPr="0095312A">
                <w:rPr>
                  <w:rStyle w:val="Hyperlink"/>
                </w:rPr>
                <w:t>Military OneSource</w:t>
              </w:r>
            </w:hyperlink>
            <w:r w:rsidR="00527487">
              <w:br/>
              <w:t>militaryonesource.mil</w:t>
            </w:r>
          </w:p>
          <w:p w14:paraId="5B18CF10" w14:textId="29E4C59B" w:rsidR="00995B8C" w:rsidRDefault="00527487" w:rsidP="00FD38D3">
            <w:pPr>
              <w:pStyle w:val="Body"/>
            </w:pPr>
            <w:r w:rsidRPr="00DF10A3">
              <w:rPr>
                <w:color w:val="ED7D31" w:themeColor="accent2"/>
              </w:rPr>
              <w:t>{% endif %}</w:t>
            </w:r>
            <w:r w:rsidRPr="0095312A">
              <w:rPr>
                <w:color w:val="A4C2F4"/>
              </w:rPr>
              <w:t>{% if stage_of_default in('application filed', 'hearing scheduled') %}</w:t>
            </w:r>
            <w:r>
              <w:rPr>
                <w:color w:val="7030A0"/>
              </w:rPr>
              <w:t>{% if type_of_response.all_false('ak custody', 'ak divorce') %}</w:t>
            </w:r>
            <w:r>
              <w:rPr>
                <w:color w:val="00B050"/>
              </w:rPr>
              <w:t>{% if user_need == 'answer custody' %}</w:t>
            </w:r>
            <w:hyperlink r:id="rId31" w:history="1">
              <w:r w:rsidR="009C6837" w:rsidRPr="002F3269">
                <w:rPr>
                  <w:rStyle w:val="Hyperlink"/>
                </w:rPr>
                <w:t>Responding if the Other Parent Wants to Start, or Starts, a Custody Case</w:t>
              </w:r>
            </w:hyperlink>
            <w:r>
              <w:br/>
              <w:t>docassemble.akcourts.gov/start/</w:t>
            </w:r>
            <w:proofErr w:type="spellStart"/>
            <w:r>
              <w:t>RespondingCustody</w:t>
            </w:r>
            <w:proofErr w:type="spellEnd"/>
            <w:r>
              <w:rPr>
                <w:color w:val="00B050"/>
              </w:rPr>
              <w:t>{% elif user_need == 'answer divorce' %}</w:t>
            </w:r>
            <w:hyperlink r:id="rId32">
              <w:r>
                <w:rPr>
                  <w:rStyle w:val="Hyperlink"/>
                </w:rPr>
                <w:t>Responding if Your Spouse Starts a Case to End Your Marriage</w:t>
              </w:r>
            </w:hyperlink>
            <w:r>
              <w:br/>
              <w:t>docassemble.akcourts.gov/start/</w:t>
            </w:r>
            <w:proofErr w:type="spellStart"/>
            <w:r>
              <w:t>RespondingDivorceAndSeparation</w:t>
            </w:r>
            <w:proofErr w:type="spellEnd"/>
          </w:p>
          <w:p w14:paraId="016AF49E" w14:textId="77777777" w:rsidR="009B7434" w:rsidRDefault="00527487" w:rsidP="00FD38D3">
            <w:pPr>
              <w:pStyle w:val="Body"/>
            </w:pPr>
            <w:r>
              <w:rPr>
                <w:color w:val="00B050"/>
              </w:rPr>
              <w:t>{% endif %}</w:t>
            </w:r>
            <w:r>
              <w:rPr>
                <w:color w:val="7030A0"/>
              </w:rPr>
              <w:t>{% endif %}</w:t>
            </w:r>
            <w:r>
              <w:rPr>
                <w:color w:val="0000FF"/>
              </w:rPr>
              <w:t>{% if proper_service == 'neither' %}</w:t>
            </w:r>
            <w:hyperlink r:id="rId33">
              <w:r>
                <w:rPr>
                  <w:rStyle w:val="Hyperlink"/>
                </w:rPr>
                <w:t>Asking for an Order in a Divorce Case When the Issue Cannot Wait for the Court’s Final Decision (Filing a Motion</w:t>
              </w:r>
            </w:hyperlink>
            <w:r>
              <w:t>)</w:t>
            </w:r>
            <w:r>
              <w:br/>
            </w:r>
            <w:r>
              <w:rPr>
                <w:color w:val="auto"/>
              </w:rPr>
              <w:t>docassemble.akcourts.gov/start/</w:t>
            </w:r>
            <w:proofErr w:type="spellStart"/>
            <w:r>
              <w:rPr>
                <w:color w:val="auto"/>
              </w:rPr>
              <w:t>FilingAMotion</w:t>
            </w:r>
            <w:proofErr w:type="spellEnd"/>
          </w:p>
          <w:p w14:paraId="7E37213B" w14:textId="5E1C5EBA" w:rsidR="00995B8C" w:rsidRDefault="00527487" w:rsidP="00FD38D3">
            <w:pPr>
              <w:pStyle w:val="Body"/>
              <w:rPr>
                <w:color w:val="EA9999"/>
              </w:rPr>
            </w:pPr>
            <w:r>
              <w:rPr>
                <w:color w:val="0000FF"/>
              </w:rPr>
              <w:t>{% endif %}</w:t>
            </w:r>
            <w:hyperlink r:id="rId34" w:history="1">
              <w:r w:rsidRPr="00817169">
                <w:rPr>
                  <w:rStyle w:val="Hyperlink"/>
                </w:rPr>
                <w:t>Responding to a Complaint Served on You</w:t>
              </w:r>
            </w:hyperlink>
            <w:r>
              <w:br/>
              <w:t>courts.alaska.gov/shc/family/answer.htm</w:t>
            </w:r>
            <w:r>
              <w:rPr>
                <w:color w:val="EA9999"/>
              </w:rPr>
              <w:t>{% if stage_of_default == 'application filed' and proper_service in('server to me', 'server to responsible person', 'mail') %}</w:t>
            </w:r>
          </w:p>
          <w:p w14:paraId="7DDC8A5F" w14:textId="77777777" w:rsidR="009B7434" w:rsidRDefault="00445367" w:rsidP="00FD38D3">
            <w:pPr>
              <w:pStyle w:val="Body"/>
            </w:pPr>
            <w:hyperlink r:id="rId35">
              <w:r w:rsidR="00527487">
                <w:rPr>
                  <w:rStyle w:val="Hyperlink"/>
                </w:rPr>
                <w:t>Asking for an Order in a Divorce Case When the Issue Cannot Wait for the Court’s Final Decision (Filing a Motion</w:t>
              </w:r>
            </w:hyperlink>
            <w:r w:rsidR="00527487">
              <w:t>)</w:t>
            </w:r>
            <w:r w:rsidR="00527487">
              <w:br/>
            </w:r>
            <w:r w:rsidR="00527487">
              <w:rPr>
                <w:color w:val="auto"/>
              </w:rPr>
              <w:t>docassemble.akcourts.gov/start/</w:t>
            </w:r>
            <w:proofErr w:type="spellStart"/>
            <w:r w:rsidR="00527487">
              <w:rPr>
                <w:color w:val="auto"/>
              </w:rPr>
              <w:t>FilingAMotion</w:t>
            </w:r>
            <w:proofErr w:type="spellEnd"/>
          </w:p>
          <w:p w14:paraId="18B324D9" w14:textId="7F370C37" w:rsidR="00995B8C" w:rsidRPr="00DF10A3" w:rsidRDefault="00527487" w:rsidP="00FD38D3">
            <w:pPr>
              <w:pStyle w:val="Body"/>
              <w:rPr>
                <w:color w:val="auto"/>
              </w:rPr>
            </w:pPr>
            <w:r>
              <w:rPr>
                <w:color w:val="EA9999"/>
              </w:rPr>
              <w:t>{% endif %}{% if stage_of_default == 'hearing scheduled' %}</w:t>
            </w:r>
            <w:r>
              <w:rPr>
                <w:b/>
                <w:bCs/>
              </w:rPr>
              <w:t xml:space="preserve">Motion and Affidavit to Set Aside Entry of Default and Accept Late Filed </w:t>
            </w:r>
            <w:r w:rsidR="00FB0178" w:rsidRPr="00FB0178">
              <w:rPr>
                <w:bCs/>
              </w:rPr>
              <w:t>Answer</w:t>
            </w:r>
            <w:r>
              <w:rPr>
                <w:b/>
                <w:bCs/>
              </w:rPr>
              <w:t>, SHC-410</w:t>
            </w:r>
            <w:r>
              <w:br/>
              <w:t xml:space="preserve">as a </w:t>
            </w:r>
            <w:hyperlink r:id="rId36">
              <w:r>
                <w:rPr>
                  <w:rStyle w:val="Hyperlink"/>
                </w:rPr>
                <w:t>Word</w:t>
              </w:r>
            </w:hyperlink>
            <w:r>
              <w:rPr>
                <w:rStyle w:val="Hyperlink"/>
              </w:rPr>
              <w:t xml:space="preserve"> </w:t>
            </w:r>
            <w:r>
              <w:t>file</w:t>
            </w:r>
            <w:r>
              <w:br/>
              <w:t>courts.alaska.gov/shc/family/docs/shc-410.doc</w:t>
            </w:r>
            <w:r>
              <w:br/>
              <w:t xml:space="preserve">as a </w:t>
            </w:r>
            <w:hyperlink r:id="rId37">
              <w:r>
                <w:rPr>
                  <w:rStyle w:val="Hyperlink"/>
                </w:rPr>
                <w:t>PDF</w:t>
              </w:r>
            </w:hyperlink>
            <w:r>
              <w:br/>
              <w:t>courts.alaska.gov/shc/family/docs/shc-410n.pdf</w:t>
            </w:r>
            <w:r>
              <w:rPr>
                <w:color w:val="EA9999"/>
              </w:rPr>
              <w:t>{% endif %}</w:t>
            </w:r>
            <w:r>
              <w:rPr>
                <w:color w:val="A4C2F4"/>
              </w:rPr>
              <w:t>{% endif %}</w:t>
            </w:r>
            <w:r w:rsidR="00DF10A3">
              <w:rPr>
                <w:color w:val="FF0000"/>
              </w:rPr>
              <w:t>{% endif %}</w:t>
            </w:r>
          </w:p>
        </w:tc>
      </w:tr>
      <w:tr w:rsidR="00995B8C" w14:paraId="1FE4E1CA" w14:textId="77777777" w:rsidTr="007B1AA8">
        <w:trPr>
          <w:jc w:val="center"/>
        </w:trPr>
        <w:tc>
          <w:tcPr>
            <w:tcW w:w="2901" w:type="dxa"/>
            <w:tcBorders>
              <w:top w:val="nil"/>
              <w:left w:val="nil"/>
              <w:bottom w:val="nil"/>
              <w:right w:val="nil"/>
            </w:tcBorders>
            <w:tcMar>
              <w:top w:w="0" w:type="dxa"/>
            </w:tcMar>
          </w:tcPr>
          <w:p w14:paraId="34E00F8D"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2C1624D" w14:textId="77777777" w:rsidR="00995B8C" w:rsidRDefault="00995B8C" w:rsidP="00FD38D3">
            <w:pPr>
              <w:pStyle w:val="Body"/>
            </w:pPr>
          </w:p>
        </w:tc>
      </w:tr>
      <w:tr w:rsidR="00995B8C" w14:paraId="7CE384D3" w14:textId="77777777" w:rsidTr="007B1AA8">
        <w:trPr>
          <w:jc w:val="center"/>
        </w:trPr>
        <w:tc>
          <w:tcPr>
            <w:tcW w:w="2901" w:type="dxa"/>
            <w:tcBorders>
              <w:top w:val="nil"/>
              <w:left w:val="nil"/>
              <w:bottom w:val="nil"/>
              <w:right w:val="nil"/>
            </w:tcBorders>
            <w:tcMar>
              <w:top w:w="0" w:type="dxa"/>
            </w:tcMar>
          </w:tcPr>
          <w:p w14:paraId="2AB6D69B" w14:textId="7820719D" w:rsidR="00995B8C" w:rsidRDefault="00527487" w:rsidP="00FD38D3">
            <w:pPr>
              <w:pStyle w:val="Body"/>
            </w:pPr>
            <w:r>
              <w:t>{%tr if type_of_response</w:t>
            </w:r>
            <w:r w:rsidR="00C030F3">
              <w:t>[</w:t>
            </w:r>
            <w:r>
              <w:t>‘default’</w:t>
            </w:r>
            <w:r w:rsidR="00C030F3">
              <w:t>]</w:t>
            </w:r>
            <w:r>
              <w:t xml:space="preserve"> and stage_of_default == 'judgment entered' and (</w:t>
            </w:r>
            <w:r w:rsidR="006C0318" w:rsidRPr="006C0318">
              <w:t>final_order_date_within_10_days</w:t>
            </w:r>
            <w:r w:rsidR="006C0318">
              <w:t xml:space="preserve"> </w:t>
            </w:r>
            <w:r>
              <w:t xml:space="preserve">or (not </w:t>
            </w:r>
            <w:r w:rsidR="006C0318" w:rsidRPr="006C0318">
              <w:t>final_order_date_within_10_days</w:t>
            </w:r>
            <w:r>
              <w:t xml:space="preserve"> and not </w:t>
            </w:r>
            <w:r w:rsidR="006C0318" w:rsidRPr="006C031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353B214" w14:textId="77777777" w:rsidR="00995B8C" w:rsidRDefault="00527487" w:rsidP="00FD38D3">
            <w:pPr>
              <w:pStyle w:val="Body"/>
            </w:pPr>
            <w:proofErr w:type="spellStart"/>
            <w:r>
              <w:t>learn_reconsider_step</w:t>
            </w:r>
            <w:proofErr w:type="spellEnd"/>
            <w:r>
              <w:t xml:space="preserve"> and </w:t>
            </w:r>
            <w:proofErr w:type="spellStart"/>
            <w:r>
              <w:t>fill_reconsider_step</w:t>
            </w:r>
            <w:proofErr w:type="spellEnd"/>
          </w:p>
        </w:tc>
      </w:tr>
      <w:tr w:rsidR="00995B8C" w14:paraId="5AF11FD7" w14:textId="77777777" w:rsidTr="007B1AA8">
        <w:trPr>
          <w:jc w:val="center"/>
        </w:trPr>
        <w:tc>
          <w:tcPr>
            <w:tcW w:w="2901" w:type="dxa"/>
            <w:tcBorders>
              <w:top w:val="nil"/>
              <w:left w:val="nil"/>
              <w:bottom w:val="nil"/>
              <w:right w:val="nil"/>
            </w:tcBorders>
            <w:tcMar>
              <w:top w:w="0" w:type="dxa"/>
            </w:tcMar>
          </w:tcPr>
          <w:p w14:paraId="3F6B9182" w14:textId="24B02BB6" w:rsidR="00995B8C" w:rsidRDefault="00527487">
            <w:pPr>
              <w:pStyle w:val="Heading2"/>
              <w:outlineLvl w:val="1"/>
            </w:pPr>
            <w:r>
              <w:t xml:space="preserve">Step </w:t>
            </w:r>
            <w:bookmarkStart w:id="3" w:name="LearnReconsider"/>
            <w:r w:rsidR="003B6756">
              <w:fldChar w:fldCharType="begin"/>
            </w:r>
            <w:r w:rsidR="003B6756">
              <w:instrText xml:space="preserve"> SEQ stepList \* ARABIC </w:instrText>
            </w:r>
            <w:r w:rsidR="003B6756">
              <w:fldChar w:fldCharType="separate"/>
            </w:r>
            <w:r w:rsidR="00294DA5">
              <w:rPr>
                <w:noProof/>
              </w:rPr>
              <w:t>5</w:t>
            </w:r>
            <w:r w:rsidR="003B6756">
              <w:rPr>
                <w:noProof/>
              </w:rPr>
              <w:fldChar w:fldCharType="end"/>
            </w:r>
            <w:bookmarkEnd w:id="3"/>
            <w:r>
              <w:t>: Learn about Motions to Reconsider</w:t>
            </w:r>
          </w:p>
        </w:tc>
        <w:tc>
          <w:tcPr>
            <w:tcW w:w="7597" w:type="dxa"/>
            <w:tcBorders>
              <w:top w:val="nil"/>
              <w:left w:val="nil"/>
              <w:bottom w:val="nil"/>
              <w:right w:val="nil"/>
            </w:tcBorders>
            <w:tcMar>
              <w:top w:w="432" w:type="dxa"/>
              <w:left w:w="108" w:type="dxa"/>
              <w:bottom w:w="360" w:type="dxa"/>
              <w:right w:w="108" w:type="dxa"/>
            </w:tcMar>
          </w:tcPr>
          <w:p w14:paraId="1CB9EFA3" w14:textId="77777777" w:rsidR="00995B8C" w:rsidRDefault="00527487" w:rsidP="00FD38D3">
            <w:pPr>
              <w:pStyle w:val="Body"/>
            </w:pPr>
            <w:r>
              <w:t xml:space="preserve">To ask your judge to reconsider a decision, file a </w:t>
            </w:r>
            <w:r>
              <w:rPr>
                <w:b/>
              </w:rPr>
              <w:t>Motion to Reconsider</w:t>
            </w:r>
            <w:r>
              <w:t>.</w:t>
            </w:r>
          </w:p>
          <w:p w14:paraId="242AF7AA" w14:textId="77777777" w:rsidR="00995B8C" w:rsidRDefault="00527487" w:rsidP="00FD38D3">
            <w:pPr>
              <w:pStyle w:val="Body"/>
            </w:pPr>
            <w:r>
              <w:t>You have only 10 days after the date the court sent your {{ case_type }} order to you.</w:t>
            </w:r>
          </w:p>
          <w:p w14:paraId="1F6BF81F" w14:textId="77777777" w:rsidR="00995B8C" w:rsidRDefault="00527487" w:rsidP="00FD38D3">
            <w:pPr>
              <w:pStyle w:val="Body"/>
            </w:pPr>
            <w:r>
              <w:t>Look at the last page of the order. The date to count from is in the box at the bottom of the page. It looks something like this.</w:t>
            </w:r>
          </w:p>
          <w:p w14:paraId="0C1A7C0E" w14:textId="77777777" w:rsidR="00995B8C" w:rsidRDefault="00527487" w:rsidP="00FD38D3">
            <w:pPr>
              <w:pStyle w:val="Body"/>
            </w:pPr>
            <w:r>
              <w:t xml:space="preserve">{% for image_data in </w:t>
            </w:r>
            <w:proofErr w:type="spellStart"/>
            <w:r>
              <w:t>distribution_certificate_list</w:t>
            </w:r>
            <w:proofErr w:type="spellEnd"/>
            <w:r>
              <w:t xml:space="preserve"> %}</w:t>
            </w:r>
          </w:p>
          <w:p w14:paraId="6F15E0CD" w14:textId="77777777" w:rsidR="00995B8C" w:rsidRDefault="00527487" w:rsidP="00FD38D3">
            <w:pPr>
              <w:pStyle w:val="Body"/>
            </w:pPr>
            <w:r>
              <w:lastRenderedPageBreak/>
              <w:t>{{ image_data['text'] }}</w:t>
            </w:r>
          </w:p>
          <w:p w14:paraId="355E0FC2" w14:textId="77777777" w:rsidR="00995B8C" w:rsidRDefault="00527487" w:rsidP="00FD38D3">
            <w:pPr>
              <w:pStyle w:val="Body"/>
            </w:pPr>
            <w:r>
              <w:t>{{ image_data['image'].show(width='5in%') }}</w:t>
            </w:r>
          </w:p>
          <w:p w14:paraId="748F65E8" w14:textId="77777777" w:rsidR="00995B8C" w:rsidRDefault="00527487" w:rsidP="00FD38D3">
            <w:pPr>
              <w:pStyle w:val="Body"/>
            </w:pPr>
            <w:r>
              <w:t xml:space="preserve">{% endfor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Saturday, and the court is open Monday, your motion is due Monday. If Monday is a holiday, your motion is due Tuesday.</w:t>
            </w:r>
          </w:p>
          <w:p w14:paraId="17A0B402" w14:textId="77777777" w:rsidR="009B7434" w:rsidRDefault="00527487">
            <w:pPr>
              <w:pStyle w:val="Heading3"/>
              <w:outlineLvl w:val="2"/>
            </w:pPr>
            <w:r>
              <w:t>You can ask a judge to reconsider their decision for 4 reasons</w:t>
            </w:r>
          </w:p>
          <w:p w14:paraId="4E689700" w14:textId="10B55593" w:rsidR="00995B8C" w:rsidRDefault="00527487" w:rsidP="00FD38D3">
            <w:pPr>
              <w:pStyle w:val="Body"/>
            </w:pPr>
            <w:r>
              <w:t>The judge overlooked, misapplied or failed to consider a statute, decision or principle directly controlling. This means the judge made a mistake when they applied the law in your case.</w:t>
            </w:r>
          </w:p>
          <w:p w14:paraId="1D75B1C5" w14:textId="77777777" w:rsidR="00995B8C" w:rsidRDefault="00527487">
            <w:pPr>
              <w:pStyle w:val="Heading4"/>
              <w:outlineLvl w:val="3"/>
            </w:pPr>
            <w:r>
              <w:t>For example</w:t>
            </w:r>
          </w:p>
          <w:p w14:paraId="47319314" w14:textId="77777777" w:rsidR="00995B8C" w:rsidRDefault="00527487">
            <w:pPr>
              <w:pStyle w:val="ListParagraph"/>
              <w:numPr>
                <w:ilvl w:val="0"/>
                <w:numId w:val="1"/>
              </w:numPr>
              <w:spacing w:after="0"/>
            </w:pPr>
            <w:r>
              <w:t>Rule 90.3 states that if a child spends at least 256 nights with one parent, that parent has primary custody and the other parent pays 20% of their adjusted annual income for child support to the parent the child lives with.</w:t>
            </w:r>
          </w:p>
          <w:p w14:paraId="53E44F2A" w14:textId="77777777" w:rsidR="00995B8C" w:rsidRDefault="00527487">
            <w:pPr>
              <w:pStyle w:val="ListParagraph"/>
              <w:numPr>
                <w:ilvl w:val="0"/>
                <w:numId w:val="1"/>
              </w:numPr>
              <w:spacing w:before="0"/>
            </w:pPr>
            <w:r>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Civil Rule 90.3.</w:t>
            </w:r>
          </w:p>
          <w:p w14:paraId="78BDE37C" w14:textId="77777777" w:rsidR="00995B8C" w:rsidRDefault="00527487" w:rsidP="00FD38D3">
            <w:pPr>
              <w:pStyle w:val="Body"/>
            </w:pPr>
            <w:r>
              <w:t>The judge overlooked or misconceived some material fact or proposition of law. This means the judge got an important fact wrong.</w:t>
            </w:r>
          </w:p>
          <w:p w14:paraId="27CCF519" w14:textId="77777777" w:rsidR="00995B8C" w:rsidRDefault="00527487">
            <w:pPr>
              <w:pStyle w:val="Heading4"/>
              <w:outlineLvl w:val="3"/>
            </w:pPr>
            <w:r>
              <w:t>For example</w:t>
            </w:r>
          </w:p>
          <w:p w14:paraId="5C743E53" w14:textId="77777777" w:rsidR="009B7434" w:rsidRDefault="00527487">
            <w:pPr>
              <w:pStyle w:val="ListParagraph"/>
              <w:numPr>
                <w:ilvl w:val="0"/>
                <w:numId w:val="1"/>
              </w:numPr>
              <w:spacing w:after="0"/>
              <w:rPr>
                <w:color w:val="000000"/>
                <w:shd w:val="clear" w:color="auto" w:fill="FFFFFF"/>
              </w:rPr>
            </w:pPr>
            <w:r>
              <w:t>T</w:t>
            </w:r>
            <w:r>
              <w:rPr>
                <w:color w:val="000000"/>
                <w:shd w:val="clear" w:color="auto" w:fill="FFFFFF"/>
              </w:rPr>
              <w:t>he parents agree that mom makes $25,000 every year. They file the forms to tell the judge they agree. The judge calculated child support using $35,000 for mom’s income.</w:t>
            </w:r>
          </w:p>
          <w:p w14:paraId="40A65AA7" w14:textId="0B266EC5" w:rsidR="00995B8C" w:rsidRDefault="00527487">
            <w:pPr>
              <w:pStyle w:val="ListParagraph"/>
              <w:numPr>
                <w:ilvl w:val="0"/>
                <w:numId w:val="1"/>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state that the judge used the wrong income to calculate child support.</w:t>
            </w:r>
          </w:p>
          <w:p w14:paraId="48F07E20" w14:textId="77777777" w:rsidR="00995B8C" w:rsidRDefault="00527487" w:rsidP="00FD38D3">
            <w:pPr>
              <w:pStyle w:val="Body"/>
            </w:pPr>
            <w:r>
              <w:t>The judge overlooked or misconceived a material question in the case. This means the judge misunderstood what you were asking for.</w:t>
            </w:r>
          </w:p>
          <w:p w14:paraId="4D237A13" w14:textId="77777777" w:rsidR="00995B8C" w:rsidRDefault="00527487">
            <w:pPr>
              <w:pStyle w:val="Heading4"/>
              <w:outlineLvl w:val="3"/>
            </w:pPr>
            <w:r>
              <w:t>For example</w:t>
            </w:r>
          </w:p>
          <w:p w14:paraId="650F0CAF" w14:textId="77777777" w:rsidR="00995B8C" w:rsidRDefault="00527487">
            <w:pPr>
              <w:pStyle w:val="ListParagraph"/>
              <w:numPr>
                <w:ilvl w:val="0"/>
                <w:numId w:val="1"/>
              </w:numPr>
            </w:pPr>
            <w:r>
              <w:t xml:space="preserve">A child changed from living full time with their mom to living full time with their dad. Under the child support formula, dad used </w:t>
            </w:r>
            <w:r>
              <w:lastRenderedPageBreak/>
              <w:t>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D6670FD" w14:textId="77777777" w:rsidR="00995B8C" w:rsidRDefault="00527487" w:rsidP="00FD38D3">
            <w:pPr>
              <w:pStyle w:val="Body"/>
            </w:pPr>
            <w:r>
              <w:t xml:space="preserve">The </w:t>
            </w:r>
            <w:r>
              <w:rPr>
                <w:b/>
              </w:rPr>
              <w:t>Motion to Reconsider</w:t>
            </w:r>
            <w:r>
              <w:t xml:space="preserve"> would state the judge did not include the changed parenting schedule in the child support calculation.</w:t>
            </w:r>
          </w:p>
          <w:p w14:paraId="2E096477" w14:textId="77777777" w:rsidR="00995B8C" w:rsidRDefault="00527487" w:rsidP="00FD38D3">
            <w:pPr>
              <w:pStyle w:val="Body"/>
            </w:pPr>
            <w:r>
              <w:t>The law applied in the ruling was changed by a later court decision or statute. This means the judge used a rule or law that changed.</w:t>
            </w:r>
          </w:p>
          <w:p w14:paraId="395FF8CE" w14:textId="77777777" w:rsidR="00995B8C" w:rsidRDefault="00527487">
            <w:pPr>
              <w:pStyle w:val="Heading4"/>
              <w:outlineLvl w:val="3"/>
            </w:pPr>
            <w:r>
              <w:t>For example</w:t>
            </w:r>
          </w:p>
          <w:p w14:paraId="31D8CCEE" w14:textId="77777777" w:rsidR="00995B8C" w:rsidRDefault="00527487">
            <w:pPr>
              <w:pStyle w:val="ListParagraph"/>
              <w:numPr>
                <w:ilvl w:val="0"/>
                <w:numId w:val="1"/>
              </w:numPr>
              <w:spacing w:after="0"/>
            </w:pPr>
            <w:r>
              <w:rPr>
                <w:iCs/>
              </w:rPr>
              <w:t>On April 15, 2018, Civil Rule 90.3 changed to allow a parent to deduct the cost of their own health insurance from their gross income, up to 10% of the parent's gross income.</w:t>
            </w:r>
          </w:p>
          <w:p w14:paraId="653A94FC" w14:textId="77777777" w:rsidR="00995B8C" w:rsidRDefault="00527487">
            <w:pPr>
              <w:pStyle w:val="ListParagraph"/>
              <w:numPr>
                <w:ilvl w:val="0"/>
                <w:numId w:val="1"/>
              </w:numPr>
              <w:spacing w:before="0"/>
            </w:pPr>
            <w:r>
              <w:rPr>
                <w:iCs/>
              </w:rPr>
              <w:t xml:space="preserve"> If the judge calculated child support on April 14 and did not subtract the cost of the parent's health insurance, the Motion to Reconsider would explain the cost of the parent's health insurance and state that Civil Rule 90.3 changed on April 15, 2018</w:t>
            </w:r>
            <w:r>
              <w:rPr>
                <w:color w:val="000000"/>
                <w:shd w:val="clear" w:color="auto" w:fill="FFFFFF"/>
              </w:rPr>
              <w:t>.</w:t>
            </w:r>
          </w:p>
          <w:p w14:paraId="13726F2D" w14:textId="1589BDC3" w:rsidR="00995B8C" w:rsidRDefault="00527487" w:rsidP="00FD38D3">
            <w:pPr>
              <w:pStyle w:val="Body"/>
            </w:pPr>
            <w:r>
              <w:t xml:space="preserve">See </w:t>
            </w:r>
            <w:hyperlink r:id="rId38">
              <w:r>
                <w:rPr>
                  <w:rStyle w:val="Hyperlink"/>
                </w:rPr>
                <w:t>Alaska Rule of Civil Procedure</w:t>
              </w:r>
            </w:hyperlink>
            <w:r>
              <w:t xml:space="preserve"> 77(k) to read the court rules about the </w:t>
            </w:r>
            <w:r>
              <w:rPr>
                <w:b/>
              </w:rPr>
              <w:t>4 reasons</w:t>
            </w:r>
            <w:r>
              <w:t xml:space="preserve"> you can ask the court to reconsider a judge's decision.</w:t>
            </w:r>
          </w:p>
          <w:p w14:paraId="281FCCD8" w14:textId="77777777" w:rsidR="00995B8C" w:rsidRDefault="00527487">
            <w:pPr>
              <w:pStyle w:val="Heading3"/>
              <w:outlineLvl w:val="2"/>
            </w:pPr>
            <w:r>
              <w:t>Link in this step</w:t>
            </w:r>
          </w:p>
          <w:p w14:paraId="6702367C" w14:textId="77777777" w:rsidR="00995B8C" w:rsidRDefault="00527487" w:rsidP="00FD38D3">
            <w:pPr>
              <w:pStyle w:val="Body"/>
            </w:pPr>
            <w:r>
              <w:rPr>
                <w:b/>
              </w:rPr>
              <w:t>Alaska Rules of Civil Procedure</w:t>
            </w:r>
            <w:r>
              <w:br/>
              <w:t>courts.alaska.gov/rules/docs/civ.pdf</w:t>
            </w:r>
          </w:p>
        </w:tc>
      </w:tr>
      <w:tr w:rsidR="00995B8C" w14:paraId="53DBDDF5" w14:textId="77777777" w:rsidTr="007B1AA8">
        <w:trPr>
          <w:jc w:val="center"/>
        </w:trPr>
        <w:tc>
          <w:tcPr>
            <w:tcW w:w="2901" w:type="dxa"/>
            <w:tcBorders>
              <w:top w:val="nil"/>
              <w:left w:val="nil"/>
              <w:bottom w:val="nil"/>
              <w:right w:val="nil"/>
            </w:tcBorders>
            <w:tcMar>
              <w:top w:w="0" w:type="dxa"/>
            </w:tcMar>
          </w:tcPr>
          <w:p w14:paraId="6F5F716A" w14:textId="08B051D1"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6</w:t>
            </w:r>
            <w:r>
              <w:rPr>
                <w:rStyle w:val="NumChar"/>
              </w:rPr>
              <w:fldChar w:fldCharType="end"/>
            </w:r>
            <w:r>
              <w:t>: Fill out the Motion to Reconsider forms</w:t>
            </w:r>
          </w:p>
        </w:tc>
        <w:tc>
          <w:tcPr>
            <w:tcW w:w="7597" w:type="dxa"/>
            <w:tcBorders>
              <w:top w:val="nil"/>
              <w:left w:val="nil"/>
              <w:bottom w:val="nil"/>
              <w:right w:val="nil"/>
            </w:tcBorders>
            <w:tcMar>
              <w:top w:w="432" w:type="dxa"/>
              <w:left w:w="108" w:type="dxa"/>
              <w:bottom w:w="360" w:type="dxa"/>
              <w:right w:w="108" w:type="dxa"/>
            </w:tcMar>
          </w:tcPr>
          <w:p w14:paraId="3B8EE871" w14:textId="77777777" w:rsidR="00995B8C" w:rsidRDefault="00527487">
            <w:pPr>
              <w:pStyle w:val="Heading3"/>
              <w:spacing w:before="120"/>
              <w:outlineLvl w:val="2"/>
            </w:pPr>
            <w:r>
              <w:t>Use</w:t>
            </w:r>
          </w:p>
          <w:p w14:paraId="7478177B" w14:textId="716ABBB3" w:rsidR="00995B8C" w:rsidRDefault="00527487">
            <w:pPr>
              <w:pStyle w:val="ListParagraph"/>
              <w:numPr>
                <w:ilvl w:val="0"/>
                <w:numId w:val="1"/>
              </w:numPr>
              <w:spacing w:after="0"/>
              <w:ind w:left="405"/>
              <w:rPr>
                <w:rStyle w:val="Hyperlink"/>
                <w:color w:val="auto"/>
              </w:rPr>
            </w:pPr>
            <w:r>
              <w:rPr>
                <w:b/>
              </w:rPr>
              <w:t>Motion and Affidavit to Reconsider, SHC-1545</w:t>
            </w:r>
            <w:r>
              <w:t xml:space="preserve"> </w:t>
            </w:r>
            <w:hyperlink r:id="rId39" w:tgtFrame="_blank">
              <w:r>
                <w:rPr>
                  <w:rStyle w:val="Hyperlink"/>
                </w:rPr>
                <w:t>Word</w:t>
              </w:r>
            </w:hyperlink>
            <w:r>
              <w:t xml:space="preserve"> | </w:t>
            </w:r>
            <w:hyperlink r:id="rId40" w:tgtFrame="_blank">
              <w:r>
                <w:rPr>
                  <w:rStyle w:val="Hyperlink"/>
                </w:rPr>
                <w:t>PDF</w:t>
              </w:r>
            </w:hyperlink>
          </w:p>
          <w:p w14:paraId="6419FD34" w14:textId="77777777" w:rsidR="009B7434" w:rsidRDefault="00527487">
            <w:pPr>
              <w:pStyle w:val="ListParagraph"/>
              <w:numPr>
                <w:ilvl w:val="1"/>
                <w:numId w:val="1"/>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w:t>
            </w:r>
          </w:p>
          <w:p w14:paraId="62E28A6A" w14:textId="7287F048" w:rsidR="00995B8C" w:rsidRDefault="00527487">
            <w:pPr>
              <w:pStyle w:val="ListParagraph"/>
              <w:numPr>
                <w:ilvl w:val="1"/>
                <w:numId w:val="1"/>
              </w:numPr>
              <w:spacing w:before="0" w:after="0"/>
              <w:ind w:left="765"/>
            </w:pPr>
            <w:r>
              <w:t xml:space="preserve">Your </w:t>
            </w:r>
            <w:r>
              <w:rPr>
                <w:b/>
                <w:iCs/>
              </w:rPr>
              <w:t xml:space="preserve">Motion </w:t>
            </w:r>
            <w:r>
              <w:rPr>
                <w:b/>
              </w:rPr>
              <w:t>to Reconsider</w:t>
            </w:r>
            <w:r>
              <w:t xml:space="preserve"> must be no more than 5 pages, including attachments.</w:t>
            </w:r>
          </w:p>
          <w:p w14:paraId="27E501A4" w14:textId="77777777" w:rsidR="00995B8C" w:rsidRDefault="00527487">
            <w:pPr>
              <w:pStyle w:val="ListParagraph"/>
              <w:numPr>
                <w:ilvl w:val="1"/>
                <w:numId w:val="1"/>
              </w:numPr>
              <w:spacing w:before="0" w:after="0"/>
              <w:ind w:left="765"/>
            </w:pPr>
            <w:r>
              <w:t xml:space="preserve">Wait to sign the form until you are in front of someone who has </w:t>
            </w:r>
            <w:r>
              <w:lastRenderedPageBreak/>
              <w:t>the power to take oaths, like a notary public.</w:t>
            </w:r>
          </w:p>
          <w:p w14:paraId="177CB118" w14:textId="77777777" w:rsidR="00995B8C" w:rsidRDefault="00527487">
            <w:pPr>
              <w:pStyle w:val="ListParagraph"/>
              <w:numPr>
                <w:ilvl w:val="2"/>
                <w:numId w:val="1"/>
              </w:numPr>
              <w:spacing w:before="0" w:after="0"/>
              <w:ind w:left="1081"/>
            </w:pPr>
            <w:r>
              <w:t>The court clerk can do this for free.</w:t>
            </w:r>
          </w:p>
          <w:p w14:paraId="25A2A842" w14:textId="77777777" w:rsidR="00995B8C" w:rsidRDefault="00527487">
            <w:pPr>
              <w:pStyle w:val="ListParagraph"/>
              <w:numPr>
                <w:ilvl w:val="2"/>
                <w:numId w:val="1"/>
              </w:numPr>
              <w:spacing w:before="0" w:after="0"/>
              <w:ind w:left="1081"/>
            </w:pPr>
            <w:r>
              <w:t>Bring a valid photo ID with you.</w:t>
            </w:r>
          </w:p>
          <w:p w14:paraId="6C1DAAD7" w14:textId="77777777" w:rsidR="00995B8C" w:rsidRDefault="00527487">
            <w:pPr>
              <w:pStyle w:val="ListParagraph"/>
              <w:numPr>
                <w:ilvl w:val="1"/>
                <w:numId w:val="1"/>
              </w:numPr>
              <w:spacing w:before="0" w:after="0"/>
              <w:ind w:left="765"/>
            </w:pPr>
            <w:r>
              <w:t>If you cannot get to a notary public or someone who has the power to take oaths, you can “self-certify.”</w:t>
            </w:r>
            <w:ins w:id="4" w:author="Caroline Robinson" w:date="2024-04-04T13:11:00Z">
              <w:r>
                <w:t xml:space="preserve"> </w:t>
              </w:r>
            </w:ins>
            <w:r>
              <w:t>Use:</w:t>
            </w:r>
          </w:p>
          <w:p w14:paraId="492FE328" w14:textId="26AFA3D0" w:rsidR="00995B8C" w:rsidRDefault="00527487">
            <w:pPr>
              <w:pStyle w:val="ListParagraph"/>
              <w:numPr>
                <w:ilvl w:val="2"/>
                <w:numId w:val="1"/>
              </w:numPr>
              <w:spacing w:before="0" w:after="0"/>
              <w:ind w:left="1081"/>
            </w:pPr>
            <w:r>
              <w:t>Self</w:t>
            </w:r>
            <w:r>
              <w:rPr>
                <w:b/>
                <w:bCs/>
              </w:rPr>
              <w:t>-Certification(No Notary Available), TF-835</w:t>
            </w:r>
            <w:r>
              <w:rPr>
                <w:bCs/>
              </w:rPr>
              <w:t xml:space="preserve"> [</w:t>
            </w:r>
            <w:hyperlink r:id="rId41">
              <w:r>
                <w:rPr>
                  <w:rStyle w:val="Hyperlink"/>
                  <w:bCs/>
                </w:rPr>
                <w:t>Fill-In PDF</w:t>
              </w:r>
            </w:hyperlink>
            <w:r>
              <w:rPr>
                <w:bCs/>
              </w:rPr>
              <w:t>]</w:t>
            </w:r>
          </w:p>
          <w:p w14:paraId="4D2A427B" w14:textId="4E50F5A1" w:rsidR="00995B8C" w:rsidRDefault="00527487">
            <w:pPr>
              <w:pStyle w:val="ListParagraph"/>
              <w:numPr>
                <w:ilvl w:val="0"/>
                <w:numId w:val="1"/>
              </w:numPr>
              <w:spacing w:before="0"/>
              <w:ind w:left="405"/>
            </w:pPr>
            <w:r>
              <w:rPr>
                <w:b/>
              </w:rPr>
              <w:t>Proposed Order on Motion, SHC-1302</w:t>
            </w:r>
            <w:r>
              <w:t xml:space="preserve"> </w:t>
            </w:r>
            <w:hyperlink r:id="rId42" w:tgtFrame="_blank">
              <w:r>
                <w:rPr>
                  <w:rStyle w:val="Hyperlink"/>
                </w:rPr>
                <w:t>Word</w:t>
              </w:r>
            </w:hyperlink>
            <w:r>
              <w:t xml:space="preserve"> | </w:t>
            </w:r>
            <w:hyperlink r:id="rId43" w:tgtFrame="_blank">
              <w:r>
                <w:rPr>
                  <w:rStyle w:val="Hyperlink"/>
                </w:rPr>
                <w:t>PDF</w:t>
              </w:r>
            </w:hyperlink>
            <w:r w:rsidR="008A222D">
              <w:rPr>
                <w:color w:val="000000"/>
              </w:rPr>
              <w:br/>
            </w:r>
            <w:r>
              <w:rPr>
                <w:color w:val="000000"/>
              </w:rPr>
              <w:t xml:space="preserve">Do </w:t>
            </w:r>
            <w:r>
              <w:rPr>
                <w:b/>
                <w:color w:val="000000"/>
              </w:rPr>
              <w:t>not</w:t>
            </w:r>
            <w:r>
              <w:rPr>
                <w:color w:val="000000"/>
              </w:rPr>
              <w:t xml:space="preserve"> sign this form.</w:t>
            </w:r>
          </w:p>
          <w:p w14:paraId="6945576D" w14:textId="77777777" w:rsidR="00995B8C" w:rsidRDefault="00527487">
            <w:pPr>
              <w:pStyle w:val="Heading3"/>
              <w:outlineLvl w:val="2"/>
            </w:pPr>
            <w:r>
              <w:t>Links in this step</w:t>
            </w:r>
          </w:p>
          <w:p w14:paraId="2437DC46" w14:textId="5A0E5E41" w:rsidR="00995B8C" w:rsidRDefault="00527487" w:rsidP="00FD38D3">
            <w:pPr>
              <w:pStyle w:val="Body"/>
            </w:pPr>
            <w:r>
              <w:rPr>
                <w:b/>
              </w:rPr>
              <w:t>Motion to Reconsider, SHC-1545</w:t>
            </w:r>
            <w:r>
              <w:br/>
              <w:t xml:space="preserve">as a </w:t>
            </w:r>
            <w:hyperlink r:id="rId44" w:tgtFrame="_blank">
              <w:r>
                <w:rPr>
                  <w:rStyle w:val="Hyperlink"/>
                </w:rPr>
                <w:t>Word</w:t>
              </w:r>
            </w:hyperlink>
            <w:r>
              <w:t xml:space="preserve"> file</w:t>
            </w:r>
            <w:r>
              <w:br/>
              <w:t>courts.alaska.gov/shc/family/docs/shc-1545.doc</w:t>
            </w:r>
            <w:r>
              <w:br/>
              <w:t xml:space="preserve">as a </w:t>
            </w:r>
            <w:hyperlink r:id="rId45" w:tgtFrame="_blank">
              <w:r>
                <w:rPr>
                  <w:rStyle w:val="Hyperlink"/>
                </w:rPr>
                <w:t>PDF</w:t>
              </w:r>
            </w:hyperlink>
            <w:r>
              <w:t xml:space="preserve"> file</w:t>
            </w:r>
            <w:r>
              <w:br/>
              <w:t>courts.alaska.gov/shc/family/docs/shc-1545n.pdf</w:t>
            </w:r>
          </w:p>
          <w:p w14:paraId="0E0A1D95" w14:textId="7442D520" w:rsidR="00995B8C" w:rsidRDefault="00527487" w:rsidP="00FD38D3">
            <w:pPr>
              <w:pStyle w:val="Body"/>
            </w:pPr>
            <w:r>
              <w:rPr>
                <w:b/>
                <w:bCs/>
              </w:rPr>
              <w:t>Self-Certification(No Notary Available), TF-835</w:t>
            </w:r>
            <w:r>
              <w:rPr>
                <w:bCs/>
              </w:rPr>
              <w:t xml:space="preserve"> [</w:t>
            </w:r>
            <w:hyperlink r:id="rId46">
              <w:r>
                <w:rPr>
                  <w:rStyle w:val="Hyperlink"/>
                  <w:bCs/>
                </w:rPr>
                <w:t>Fill-In PDF</w:t>
              </w:r>
            </w:hyperlink>
            <w:r>
              <w:rPr>
                <w:bCs/>
              </w:rPr>
              <w:t>]</w:t>
            </w:r>
            <w:r>
              <w:br/>
              <w:t>public.courts.alaska.gov/web/forms/docs/tf-835.pdf</w:t>
            </w:r>
          </w:p>
          <w:p w14:paraId="351DA0CA" w14:textId="2090A68E" w:rsidR="00995B8C" w:rsidRDefault="00527487" w:rsidP="00FD38D3">
            <w:pPr>
              <w:pStyle w:val="Body"/>
            </w:pPr>
            <w:r>
              <w:rPr>
                <w:b/>
              </w:rPr>
              <w:t>Proposed Order on Motion, SHC-1302</w:t>
            </w:r>
            <w:r>
              <w:br/>
              <w:t xml:space="preserve">as a </w:t>
            </w:r>
            <w:hyperlink r:id="rId47" w:tgtFrame="_blank">
              <w:r>
                <w:rPr>
                  <w:rStyle w:val="Hyperlink"/>
                </w:rPr>
                <w:t>Word</w:t>
              </w:r>
            </w:hyperlink>
            <w:r>
              <w:t xml:space="preserve"> file</w:t>
            </w:r>
            <w:r>
              <w:br/>
              <w:t>courts.alaska.gov/shc/family/docs/shc-1302.doc</w:t>
            </w:r>
            <w:r>
              <w:br/>
              <w:t xml:space="preserve">as a </w:t>
            </w:r>
            <w:hyperlink r:id="rId48" w:tgtFrame="_blank">
              <w:r>
                <w:rPr>
                  <w:rStyle w:val="Hyperlink"/>
                </w:rPr>
                <w:t>PDF</w:t>
              </w:r>
            </w:hyperlink>
            <w:r>
              <w:t xml:space="preserve"> file</w:t>
            </w:r>
            <w:r>
              <w:br/>
              <w:t>courts.alaska.gov/shc/family/docs/shc-1302n.pdf</w:t>
            </w:r>
          </w:p>
          <w:p w14:paraId="4CAE400C"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7A8F1C4A" w14:textId="77777777" w:rsidTr="007B1AA8">
        <w:trPr>
          <w:jc w:val="center"/>
        </w:trPr>
        <w:tc>
          <w:tcPr>
            <w:tcW w:w="2901" w:type="dxa"/>
            <w:tcBorders>
              <w:top w:val="nil"/>
              <w:left w:val="nil"/>
              <w:bottom w:val="nil"/>
              <w:right w:val="nil"/>
            </w:tcBorders>
            <w:tcMar>
              <w:top w:w="0" w:type="dxa"/>
            </w:tcMar>
          </w:tcPr>
          <w:p w14:paraId="34DED26D" w14:textId="77777777" w:rsidR="00995B8C" w:rsidRDefault="00527487" w:rsidP="00FD38D3">
            <w:pPr>
              <w:pStyle w:val="Body"/>
            </w:pPr>
            <w:r>
              <w:rPr>
                <w:shd w:val="clear" w:color="auto" w:fill="FFFFFF"/>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633B71F1" w14:textId="77777777" w:rsidR="00995B8C" w:rsidRDefault="00995B8C" w:rsidP="00FD38D3">
            <w:pPr>
              <w:pStyle w:val="Body"/>
            </w:pPr>
          </w:p>
        </w:tc>
      </w:tr>
      <w:tr w:rsidR="00995B8C" w14:paraId="60ED421B" w14:textId="77777777" w:rsidTr="007B1AA8">
        <w:trPr>
          <w:jc w:val="center"/>
        </w:trPr>
        <w:tc>
          <w:tcPr>
            <w:tcW w:w="2901" w:type="dxa"/>
            <w:tcBorders>
              <w:top w:val="nil"/>
              <w:left w:val="nil"/>
              <w:bottom w:val="nil"/>
              <w:right w:val="nil"/>
            </w:tcBorders>
            <w:tcMar>
              <w:top w:w="0" w:type="dxa"/>
            </w:tcMar>
          </w:tcPr>
          <w:p w14:paraId="5F3D38BE" w14:textId="7FFCC0C4" w:rsidR="00995B8C" w:rsidRDefault="00527487" w:rsidP="00FD38D3">
            <w:pPr>
              <w:pStyle w:val="Body"/>
            </w:pPr>
            <w:r>
              <w:t>{%tr if type_of_response</w:t>
            </w:r>
            <w:r w:rsidR="00C030F3">
              <w:t>[</w:t>
            </w:r>
            <w:r>
              <w:t>‘default’</w:t>
            </w:r>
            <w:r w:rsidR="00C030F3">
              <w:t>]</w:t>
            </w:r>
            <w:r>
              <w:t xml:space="preserve"> and stage_of_default =='judgment entered' and (</w:t>
            </w:r>
            <w:r w:rsidR="005440D8" w:rsidRPr="005440D8">
              <w:t>final_order_date_more_than_10_days</w:t>
            </w:r>
            <w:r w:rsidR="005440D8">
              <w:t xml:space="preserve"> </w:t>
            </w:r>
            <w:r>
              <w:t xml:space="preserve">or (not </w:t>
            </w:r>
            <w:r w:rsidR="005440D8" w:rsidRPr="005440D8">
              <w:t>final_order_date_within_10_days</w:t>
            </w:r>
            <w:r w:rsidR="005440D8">
              <w:t xml:space="preserve"> </w:t>
            </w:r>
            <w:r>
              <w:t xml:space="preserve">and not </w:t>
            </w:r>
            <w:r w:rsidR="005440D8" w:rsidRPr="005440D8">
              <w:lastRenderedPageBreak/>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AB6C696" w14:textId="77777777" w:rsidR="00995B8C" w:rsidRDefault="00527487" w:rsidP="00FD38D3">
            <w:pPr>
              <w:pStyle w:val="Body"/>
            </w:pPr>
            <w:proofErr w:type="spellStart"/>
            <w:r>
              <w:lastRenderedPageBreak/>
              <w:t>learn_set_aside_step</w:t>
            </w:r>
            <w:proofErr w:type="spellEnd"/>
            <w:r>
              <w:t xml:space="preserve"> and </w:t>
            </w:r>
            <w:proofErr w:type="spellStart"/>
            <w:r>
              <w:t>fill_set_aside_step</w:t>
            </w:r>
            <w:proofErr w:type="spellEnd"/>
          </w:p>
        </w:tc>
      </w:tr>
      <w:tr w:rsidR="00995B8C" w14:paraId="011193A9" w14:textId="77777777" w:rsidTr="007B1AA8">
        <w:trPr>
          <w:jc w:val="center"/>
        </w:trPr>
        <w:tc>
          <w:tcPr>
            <w:tcW w:w="2901" w:type="dxa"/>
            <w:tcBorders>
              <w:top w:val="nil"/>
              <w:left w:val="nil"/>
              <w:bottom w:val="nil"/>
              <w:right w:val="nil"/>
            </w:tcBorders>
            <w:tcMar>
              <w:top w:w="0" w:type="dxa"/>
            </w:tcMar>
          </w:tcPr>
          <w:p w14:paraId="090DE8F1" w14:textId="1868A81F" w:rsidR="00995B8C" w:rsidRDefault="00527487">
            <w:pPr>
              <w:pStyle w:val="Heading2"/>
              <w:outlineLvl w:val="1"/>
            </w:pPr>
            <w:r>
              <w:rPr>
                <w:shd w:val="clear" w:color="auto" w:fill="FFFFFF"/>
              </w:rPr>
              <w:t xml:space="preserve">Step </w:t>
            </w:r>
            <w:bookmarkStart w:id="5" w:name="LearnSetAside"/>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7</w:t>
            </w:r>
            <w:r>
              <w:rPr>
                <w:shd w:val="clear" w:color="auto" w:fill="FFFFFF"/>
              </w:rPr>
              <w:fldChar w:fldCharType="end"/>
            </w:r>
            <w:bookmarkEnd w:id="5"/>
            <w:r>
              <w:rPr>
                <w:shd w:val="clear" w:color="auto" w:fill="FFFFFF"/>
              </w:rPr>
              <w:t>:</w:t>
            </w:r>
            <w:r>
              <w:t xml:space="preserve"> Learn about the Motion to Set Aside Judgment or Order</w:t>
            </w:r>
          </w:p>
        </w:tc>
        <w:tc>
          <w:tcPr>
            <w:tcW w:w="7597" w:type="dxa"/>
            <w:tcBorders>
              <w:top w:val="nil"/>
              <w:left w:val="nil"/>
              <w:bottom w:val="nil"/>
              <w:right w:val="nil"/>
            </w:tcBorders>
            <w:tcMar>
              <w:top w:w="432" w:type="dxa"/>
              <w:left w:w="108" w:type="dxa"/>
              <w:bottom w:w="360" w:type="dxa"/>
              <w:right w:w="108" w:type="dxa"/>
            </w:tcMar>
          </w:tcPr>
          <w:p w14:paraId="75AE24F0" w14:textId="77777777" w:rsidR="00995B8C" w:rsidRDefault="00527487" w:rsidP="00FD38D3">
            <w:pPr>
              <w:pStyle w:val="Body"/>
            </w:pPr>
            <w:r>
              <w:t>A Motion to Set Aside Judgment or Order asks the judge to:</w:t>
            </w:r>
          </w:p>
          <w:p w14:paraId="34CBFEA7" w14:textId="77777777" w:rsidR="00995B8C" w:rsidRDefault="00527487">
            <w:pPr>
              <w:pStyle w:val="ListParagraph"/>
              <w:numPr>
                <w:ilvl w:val="0"/>
                <w:numId w:val="1"/>
              </w:numPr>
              <w:spacing w:after="0"/>
              <w:ind w:left="405"/>
            </w:pPr>
            <w:r>
              <w:t xml:space="preserve">Set aside or undo the final </w:t>
            </w:r>
            <w:r>
              <w:rPr>
                <w:color w:val="FFC000"/>
              </w:rPr>
              <w:t xml:space="preserve">{% if user_need == 'change AK order' and </w:t>
            </w:r>
            <w:proofErr w:type="spellStart"/>
            <w:r>
              <w:rPr>
                <w:color w:val="FFC000"/>
              </w:rPr>
              <w:t>type_of_final_order.all_true</w:t>
            </w:r>
            <w:proofErr w:type="spellEnd"/>
            <w:r>
              <w:rPr>
                <w:color w:val="FFC000"/>
              </w:rPr>
              <w:t>('custody order', exclusive = True) %}</w:t>
            </w:r>
            <w:r>
              <w:t xml:space="preserve">custody </w:t>
            </w:r>
            <w:r>
              <w:rPr>
                <w:color w:val="FFC000"/>
              </w:rPr>
              <w:t>{% endif %}</w:t>
            </w:r>
            <w:r>
              <w:t>decision in your case, and</w:t>
            </w:r>
          </w:p>
          <w:p w14:paraId="10F52310" w14:textId="77777777" w:rsidR="00995B8C" w:rsidRDefault="00527487">
            <w:pPr>
              <w:pStyle w:val="ListParagraph"/>
              <w:numPr>
                <w:ilvl w:val="0"/>
                <w:numId w:val="1"/>
              </w:numPr>
              <w:spacing w:before="0"/>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274EE0D9" w14:textId="77777777" w:rsidR="00995B8C" w:rsidRDefault="00527487" w:rsidP="00FD38D3">
            <w:pPr>
              <w:pStyle w:val="Body"/>
            </w:pPr>
            <w:r>
              <w:t>Judges rarely agree to do this.</w:t>
            </w:r>
          </w:p>
          <w:p w14:paraId="112AA2D4" w14:textId="77777777" w:rsidR="009B7434" w:rsidRDefault="00527487" w:rsidP="00FD38D3">
            <w:pPr>
              <w:pStyle w:val="Body"/>
            </w:pPr>
            <w:r>
              <w:t xml:space="preserve">Civil Rule 60(a) and (b) describe the reasons you can use to file this motion. You may decide to file a </w:t>
            </w:r>
            <w:r>
              <w:rPr>
                <w:b/>
              </w:rPr>
              <w:t>Motion to Set Aside Judgment or Order</w:t>
            </w:r>
            <w:r>
              <w:t xml:space="preserve"> if:</w:t>
            </w:r>
          </w:p>
          <w:p w14:paraId="6E7C22CF" w14:textId="5413A841" w:rsidR="00995B8C" w:rsidRDefault="00527487">
            <w:pPr>
              <w:pStyle w:val="ListParagraph"/>
              <w:numPr>
                <w:ilvl w:val="0"/>
                <w:numId w:val="1"/>
              </w:numPr>
              <w:spacing w:after="0"/>
              <w:ind w:left="405"/>
            </w:pPr>
            <w:r>
              <w:t>The final order has a problem listed in Civil Rule 60(a) or (b). The problems are described below. And</w:t>
            </w:r>
          </w:p>
          <w:p w14:paraId="2B5059DC" w14:textId="400D3355" w:rsidR="00995B8C" w:rsidRDefault="00527487">
            <w:pPr>
              <w:pStyle w:val="ListParagraph"/>
              <w:numPr>
                <w:ilvl w:val="0"/>
                <w:numId w:val="1"/>
              </w:numPr>
              <w:spacing w:before="0"/>
              <w:ind w:left="405"/>
            </w:pPr>
            <w:r>
              <w:t xml:space="preserve">You can file within a "reasonable time" after the date the court sent </w:t>
            </w:r>
            <w:r w:rsidR="00323A2E">
              <w:rPr>
                <w:color w:val="FF0000"/>
              </w:rPr>
              <w:t>{% if user_need in('answer custody', 'answer divorce') %}</w:t>
            </w:r>
            <w:r w:rsidR="00323A2E">
              <w:rPr>
                <w:color w:val="auto"/>
              </w:rPr>
              <w:t>the default judgment</w:t>
            </w:r>
            <w:r w:rsidR="00323A2E">
              <w:rPr>
                <w:color w:val="FF0000"/>
              </w:rPr>
              <w:t>{% else %}</w:t>
            </w:r>
            <w:r>
              <w:t>your child support order</w:t>
            </w:r>
            <w:r w:rsidR="00323A2E">
              <w:rPr>
                <w:color w:val="FF0000"/>
              </w:rPr>
              <w:t>{% endif %}</w:t>
            </w:r>
            <w:r>
              <w:t xml:space="preserve"> to you. For any of the first 3 reasons in Civil Rule 60(b), you must file within </w:t>
            </w:r>
            <w:r>
              <w:rPr>
                <w:b/>
              </w:rPr>
              <w:t>1 year</w:t>
            </w:r>
            <w:r>
              <w:t xml:space="preserve"> of the date the court sent the order to you.</w:t>
            </w:r>
          </w:p>
          <w:p w14:paraId="44940DBC" w14:textId="77777777" w:rsidR="00995B8C" w:rsidRDefault="00527487" w:rsidP="00FD38D3">
            <w:pPr>
              <w:pStyle w:val="Body"/>
            </w:pPr>
            <w:r>
              <w:t>The date the court sent the order to you is in the box at the bottom of the last page of your order.</w:t>
            </w:r>
          </w:p>
          <w:p w14:paraId="7EDFC3B4" w14:textId="77777777" w:rsidR="00995B8C" w:rsidRDefault="00527487" w:rsidP="00FD38D3">
            <w:pPr>
              <w:pStyle w:val="Body"/>
            </w:pPr>
            <w:r>
              <w:t xml:space="preserve">{% for image_data in </w:t>
            </w:r>
            <w:proofErr w:type="spellStart"/>
            <w:r>
              <w:t>distribution_certificate_list</w:t>
            </w:r>
            <w:proofErr w:type="spellEnd"/>
            <w:r>
              <w:t xml:space="preserve"> %}</w:t>
            </w:r>
          </w:p>
          <w:p w14:paraId="6963CB7F" w14:textId="77777777" w:rsidR="00995B8C" w:rsidRDefault="00527487" w:rsidP="00FD38D3">
            <w:pPr>
              <w:pStyle w:val="Body"/>
            </w:pPr>
            <w:r>
              <w:t>{{ image_data['text'] }}</w:t>
            </w:r>
          </w:p>
          <w:p w14:paraId="3482B1C3" w14:textId="77777777" w:rsidR="00995B8C" w:rsidRDefault="00527487" w:rsidP="00FD38D3">
            <w:pPr>
              <w:pStyle w:val="Body"/>
            </w:pPr>
            <w:r>
              <w:t>{{ image_data['image'].show(width='5in%') }}</w:t>
            </w:r>
          </w:p>
          <w:p w14:paraId="14EA4B87" w14:textId="77777777" w:rsidR="00995B8C" w:rsidRDefault="00527487" w:rsidP="00FD38D3">
            <w:pPr>
              <w:pStyle w:val="Body"/>
            </w:pPr>
            <w:r>
              <w:t>{% endfor %}</w:t>
            </w:r>
          </w:p>
          <w:p w14:paraId="7B602AAB" w14:textId="77777777" w:rsidR="00995B8C" w:rsidRDefault="00527487" w:rsidP="00FD38D3">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3351DDE7" w14:textId="77777777" w:rsidR="00995B8C" w:rsidRDefault="00527487">
            <w:pPr>
              <w:pStyle w:val="Heading3"/>
              <w:keepNext/>
              <w:outlineLvl w:val="2"/>
            </w:pPr>
            <w:r>
              <w:t xml:space="preserve">Reasons you may file a Motion to Set Aside </w:t>
            </w:r>
            <w:r>
              <w:lastRenderedPageBreak/>
              <w:t>Judgment or Order</w:t>
            </w:r>
          </w:p>
          <w:p w14:paraId="65F10008" w14:textId="77777777" w:rsidR="009B7434" w:rsidRDefault="00527487" w:rsidP="00FD38D3">
            <w:pPr>
              <w:pStyle w:val="Body"/>
            </w:pPr>
            <w:r>
              <w:t>Civil Rule 60(a)</w:t>
            </w:r>
          </w:p>
          <w:p w14:paraId="25E91F7F" w14:textId="2BB550FF" w:rsidR="00995B8C" w:rsidRDefault="00527487" w:rsidP="00FD38D3">
            <w:pPr>
              <w:pStyle w:val="Body"/>
            </w:pPr>
            <w:r>
              <w:t>The court made a clerical mistake or accidentally left something out of a document.</w:t>
            </w:r>
          </w:p>
          <w:p w14:paraId="7B6A0341" w14:textId="77777777" w:rsidR="00995B8C" w:rsidRDefault="00527487">
            <w:pPr>
              <w:pStyle w:val="Heading4"/>
              <w:outlineLvl w:val="3"/>
            </w:pPr>
            <w:r>
              <w:t>For example</w:t>
            </w:r>
          </w:p>
          <w:p w14:paraId="2D0BD6B1" w14:textId="77777777" w:rsidR="00995B8C" w:rsidRDefault="00527487">
            <w:pPr>
              <w:pStyle w:val="ListParagraph"/>
              <w:numPr>
                <w:ilvl w:val="0"/>
                <w:numId w:val="1"/>
              </w:numPr>
              <w:spacing w:after="0"/>
            </w:pPr>
            <w:r>
              <w:t>The order has the wrong birthday for one of your children. Or</w:t>
            </w:r>
          </w:p>
          <w:p w14:paraId="3A38045D" w14:textId="77777777" w:rsidR="00995B8C" w:rsidRDefault="00527487">
            <w:pPr>
              <w:pStyle w:val="ListParagraph"/>
              <w:numPr>
                <w:ilvl w:val="0"/>
                <w:numId w:val="1"/>
              </w:numPr>
              <w:spacing w:before="0"/>
            </w:pPr>
            <w:r>
              <w:t xml:space="preserve">The order was sent to both parents on January 4, </w:t>
            </w:r>
            <w:r>
              <w:rPr>
                <w:b/>
              </w:rPr>
              <w:t>2023</w:t>
            </w:r>
            <w:r>
              <w:t xml:space="preserve">, but the date on the order is January 4, </w:t>
            </w:r>
            <w:r>
              <w:rPr>
                <w:b/>
              </w:rPr>
              <w:t>2022</w:t>
            </w:r>
            <w:r>
              <w:t>.</w:t>
            </w:r>
          </w:p>
          <w:p w14:paraId="7D0E0401" w14:textId="77777777" w:rsidR="009B7434" w:rsidRDefault="00527487" w:rsidP="00FD38D3">
            <w:pPr>
              <w:pStyle w:val="Body"/>
            </w:pPr>
            <w:r>
              <w:t>Civil Rule 60(b)</w:t>
            </w:r>
          </w:p>
          <w:p w14:paraId="6474A199" w14:textId="77777777" w:rsidR="009B7434" w:rsidRDefault="00527487" w:rsidP="00FD38D3">
            <w:pPr>
              <w:pStyle w:val="Body"/>
            </w:pPr>
            <w:r>
              <w:t>The court made a mistake listed below.</w:t>
            </w:r>
          </w:p>
          <w:p w14:paraId="6251BB2B" w14:textId="77777777" w:rsidR="009B7434" w:rsidRDefault="00527487" w:rsidP="00FD38D3">
            <w:pPr>
              <w:pStyle w:val="Body"/>
            </w:pPr>
            <w:r>
              <w:t xml:space="preserve">For the first 3 types of mistakes, you must file your </w:t>
            </w:r>
            <w:r>
              <w:rPr>
                <w:b/>
              </w:rPr>
              <w:t>Motion to Set Aside</w:t>
            </w:r>
          </w:p>
          <w:p w14:paraId="60014A0F" w14:textId="77777777" w:rsidR="009B7434" w:rsidRDefault="00527487" w:rsidP="00FD38D3">
            <w:pPr>
              <w:pStyle w:val="Body"/>
            </w:pPr>
            <w:r>
              <w:t xml:space="preserve">Within </w:t>
            </w:r>
            <w:r>
              <w:rPr>
                <w:b/>
                <w:bCs/>
              </w:rPr>
              <w:t>1 year</w:t>
            </w:r>
            <w:r>
              <w:t xml:space="preserve"> of the date the court sent the order to you, </w:t>
            </w:r>
            <w:r>
              <w:rPr>
                <w:b/>
              </w:rPr>
              <w:t>and</w:t>
            </w:r>
          </w:p>
          <w:p w14:paraId="3A0B7F3E" w14:textId="77777777" w:rsidR="009B7434" w:rsidRDefault="00527487" w:rsidP="00FD38D3">
            <w:pPr>
              <w:pStyle w:val="Body"/>
            </w:pPr>
            <w:r>
              <w:t>The amount of time before you file must be "reasonable.”</w:t>
            </w:r>
          </w:p>
          <w:p w14:paraId="689D04A0" w14:textId="2C830960" w:rsidR="00995B8C" w:rsidRDefault="00527487">
            <w:pPr>
              <w:pStyle w:val="ListParagraphNumbered"/>
              <w:numPr>
                <w:ilvl w:val="0"/>
                <w:numId w:val="6"/>
              </w:numPr>
              <w:ind w:left="402"/>
            </w:pPr>
            <w:r>
              <w:t>Inadvertence, surprise or excusable neglect:</w:t>
            </w:r>
          </w:p>
          <w:p w14:paraId="6AC764CF" w14:textId="77777777" w:rsidR="00995B8C" w:rsidRDefault="00527487">
            <w:pPr>
              <w:pStyle w:val="ListParagraph"/>
              <w:numPr>
                <w:ilvl w:val="0"/>
                <w:numId w:val="1"/>
              </w:numPr>
              <w:spacing w:after="0"/>
            </w:pPr>
            <w:r>
              <w:t>A parent made a mistake or did not pay close attention -inadvertence,</w:t>
            </w:r>
          </w:p>
          <w:p w14:paraId="0B16DA2B" w14:textId="77777777" w:rsidR="009B7434" w:rsidRDefault="00527487">
            <w:pPr>
              <w:pStyle w:val="ListParagraph"/>
              <w:numPr>
                <w:ilvl w:val="0"/>
                <w:numId w:val="1"/>
              </w:numPr>
              <w:spacing w:before="0" w:after="0"/>
            </w:pPr>
            <w:r>
              <w:t>An unexpected action, sudden confusion or an unanticipated event - surprise, or</w:t>
            </w:r>
          </w:p>
          <w:p w14:paraId="289BA8CA" w14:textId="661D3F6B" w:rsidR="00995B8C" w:rsidRDefault="00527487">
            <w:pPr>
              <w:pStyle w:val="ListParagraph"/>
              <w:numPr>
                <w:ilvl w:val="0"/>
                <w:numId w:val="1"/>
              </w:numPr>
              <w:spacing w:before="0"/>
            </w:pPr>
            <w:r>
              <w:t>A legitimate excuse for failing to take required action - excusable neglect.</w:t>
            </w:r>
          </w:p>
          <w:p w14:paraId="76A7196F" w14:textId="77777777" w:rsidR="00995B8C" w:rsidRDefault="00527487">
            <w:pPr>
              <w:pStyle w:val="Heading4"/>
              <w:outlineLvl w:val="3"/>
            </w:pPr>
            <w:r>
              <w:t>For example</w:t>
            </w:r>
          </w:p>
          <w:p w14:paraId="048E12ED" w14:textId="77777777" w:rsidR="009B7434" w:rsidRDefault="00527487" w:rsidP="00FD38D3">
            <w:pPr>
              <w:pStyle w:val="Body"/>
            </w:pPr>
            <w:r>
              <w:t>You ask the judge to set aside the decision made at a hearing you missed because:</w:t>
            </w:r>
          </w:p>
          <w:p w14:paraId="0ABD9E06" w14:textId="77777777" w:rsidR="009B7434" w:rsidRDefault="00527487">
            <w:pPr>
              <w:pStyle w:val="ListParagraph"/>
              <w:numPr>
                <w:ilvl w:val="0"/>
                <w:numId w:val="1"/>
              </w:numPr>
              <w:spacing w:after="0"/>
            </w:pPr>
            <w:r>
              <w:t>You had a heart attack the day before, and</w:t>
            </w:r>
          </w:p>
          <w:p w14:paraId="5F3CA225" w14:textId="5978CF82" w:rsidR="00995B8C" w:rsidRDefault="00527487">
            <w:pPr>
              <w:pStyle w:val="ListParagraph"/>
              <w:numPr>
                <w:ilvl w:val="0"/>
                <w:numId w:val="1"/>
              </w:numPr>
              <w:spacing w:before="0"/>
            </w:pPr>
            <w:r>
              <w:t>You were in the ICU, so you could not attend.</w:t>
            </w:r>
          </w:p>
          <w:p w14:paraId="34254B1F" w14:textId="77777777" w:rsidR="00995B8C" w:rsidRDefault="00527487">
            <w:pPr>
              <w:pStyle w:val="ListParagraphNumbered"/>
              <w:numPr>
                <w:ilvl w:val="0"/>
                <w:numId w:val="6"/>
              </w:numPr>
              <w:ind w:left="402"/>
              <w:rPr>
                <w:b w:val="0"/>
              </w:rPr>
            </w:pPr>
            <w:r>
              <w:t>Newly discovered evidence which could not have been discovered by taking reasonable steps within the 10 days allowed to request a new trial.</w:t>
            </w:r>
          </w:p>
          <w:p w14:paraId="15BFAA66" w14:textId="77777777" w:rsidR="00995B8C" w:rsidRDefault="00527487">
            <w:pPr>
              <w:pStyle w:val="Heading4"/>
              <w:outlineLvl w:val="3"/>
              <w:rPr>
                <w:color w:val="202529"/>
              </w:rPr>
            </w:pPr>
            <w:r>
              <w:lastRenderedPageBreak/>
              <w:t>For example</w:t>
            </w:r>
          </w:p>
          <w:p w14:paraId="74F8BF20" w14:textId="77777777" w:rsidR="00995B8C" w:rsidRDefault="00527487">
            <w:pPr>
              <w:pStyle w:val="ListParagraph"/>
              <w:numPr>
                <w:ilvl w:val="0"/>
                <w:numId w:val="1"/>
              </w:numPr>
              <w:spacing w:after="0"/>
            </w:pPr>
            <w:r>
              <w:rPr>
                <w:rFonts w:eastAsia="Times New Roman"/>
                <w:color w:val="000000"/>
              </w:rPr>
              <w:t>You gave your spouse $1,000 before the trial to pay the property taxes on your marital home, and</w:t>
            </w:r>
          </w:p>
          <w:p w14:paraId="05C9380C" w14:textId="77777777" w:rsidR="00995B8C" w:rsidRDefault="00527487">
            <w:pPr>
              <w:pStyle w:val="ListParagraph"/>
              <w:numPr>
                <w:ilvl w:val="0"/>
                <w:numId w:val="1"/>
              </w:numPr>
              <w:spacing w:before="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1377DCEF" w14:textId="77777777" w:rsidR="00995B8C" w:rsidRDefault="00527487">
            <w:pPr>
              <w:pStyle w:val="ListParagraphNumbered"/>
              <w:numPr>
                <w:ilvl w:val="0"/>
                <w:numId w:val="6"/>
              </w:numPr>
              <w:ind w:left="402"/>
              <w:rPr>
                <w:b w:val="0"/>
              </w:rPr>
            </w:pPr>
            <w:r>
              <w:t>Fraud, misrepresentation, or other misconduct from the other side.</w:t>
            </w:r>
          </w:p>
          <w:p w14:paraId="7863759E" w14:textId="77777777" w:rsidR="00995B8C" w:rsidRDefault="00527487">
            <w:pPr>
              <w:pStyle w:val="Heading4"/>
              <w:outlineLvl w:val="3"/>
              <w:rPr>
                <w:color w:val="202529"/>
              </w:rPr>
            </w:pPr>
            <w:r>
              <w:t>For example</w:t>
            </w:r>
          </w:p>
          <w:p w14:paraId="1AA42277" w14:textId="77777777" w:rsidR="00995B8C" w:rsidRDefault="00527487">
            <w:pPr>
              <w:widowControl w:val="0"/>
              <w:spacing w:before="280" w:after="120"/>
              <w:ind w:left="360"/>
              <w:rPr>
                <w:rFonts w:eastAsia="Calibri"/>
              </w:rPr>
            </w:pPr>
            <w:r>
              <w:rPr>
                <w:rFonts w:eastAsia="Times New Roman"/>
                <w:color w:val="000000"/>
              </w:rPr>
              <w:t>One spouse</w:t>
            </w:r>
            <w:r>
              <w:rPr>
                <w:rFonts w:eastAsia="Calibri"/>
                <w:color w:val="000000"/>
              </w:rPr>
              <w:t xml:space="preserve"> forges </w:t>
            </w:r>
            <w:r>
              <w:rPr>
                <w:rFonts w:eastAsia="Times New Roman"/>
                <w:color w:val="000000"/>
              </w:rPr>
              <w:t>an appraisal of the marital home and uses it as evidence at the divorce trial to argue the value of the house</w:t>
            </w:r>
            <w:r>
              <w:rPr>
                <w:rFonts w:eastAsia="Calibri"/>
                <w:color w:val="000000"/>
              </w:rPr>
              <w:t>.</w:t>
            </w:r>
          </w:p>
          <w:p w14:paraId="25CAF0A5" w14:textId="77777777" w:rsidR="00995B8C" w:rsidRDefault="00527487" w:rsidP="00FD38D3">
            <w:pPr>
              <w:pStyle w:val="Body"/>
            </w:pPr>
            <w:r>
              <w:t>For the next 3 types of mistakes, the amount of time before you file must be "reasonable.”</w:t>
            </w:r>
          </w:p>
          <w:p w14:paraId="757EB35E" w14:textId="77777777" w:rsidR="00995B8C" w:rsidRDefault="00527487">
            <w:pPr>
              <w:pStyle w:val="ListParagraphNumbered"/>
              <w:numPr>
                <w:ilvl w:val="0"/>
                <w:numId w:val="6"/>
              </w:numPr>
              <w:ind w:left="402"/>
              <w:rPr>
                <w:b w:val="0"/>
              </w:rPr>
            </w:pPr>
            <w:r>
              <w:t>The judgment is void.</w:t>
            </w:r>
          </w:p>
          <w:p w14:paraId="425F2130" w14:textId="77777777" w:rsidR="009B7434" w:rsidRDefault="00527487">
            <w:pPr>
              <w:pStyle w:val="Heading4"/>
              <w:outlineLvl w:val="3"/>
            </w:pPr>
            <w:r>
              <w:t>For example</w:t>
            </w:r>
          </w:p>
          <w:p w14:paraId="50E256ED" w14:textId="2763FFF5" w:rsidR="00995B8C" w:rsidRDefault="00527487">
            <w:pPr>
              <w:pStyle w:val="ListParagraph"/>
              <w:numPr>
                <w:ilvl w:val="0"/>
                <w:numId w:val="1"/>
              </w:numPr>
              <w:spacing w:after="0"/>
            </w:pPr>
            <w:r>
              <w:rPr>
                <w:rFonts w:eastAsia="Times New Roman"/>
                <w:color w:val="000000"/>
              </w:rPr>
              <w:t>An Alaska court generally does not have the authority or "jurisdiction" to make a parenting plan for a child who has lived in another state for the past 6 or more months.</w:t>
            </w:r>
          </w:p>
          <w:p w14:paraId="162D91F9" w14:textId="77777777" w:rsidR="00995B8C" w:rsidRDefault="00527487">
            <w:pPr>
              <w:pStyle w:val="ListParagraph"/>
              <w:numPr>
                <w:ilvl w:val="0"/>
                <w:numId w:val="1"/>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5F85BAB1" w14:textId="77777777" w:rsidR="009B7434" w:rsidRDefault="00527487">
            <w:pPr>
              <w:pStyle w:val="ListParagraph"/>
              <w:numPr>
                <w:ilvl w:val="0"/>
                <w:numId w:val="1"/>
              </w:numPr>
              <w:spacing w:before="0" w:after="0"/>
              <w:rPr>
                <w:rFonts w:eastAsia="Times New Roman"/>
                <w:color w:val="000000"/>
              </w:rPr>
            </w:pPr>
            <w:r>
              <w:rPr>
                <w:rFonts w:eastAsia="Times New Roman"/>
                <w:color w:val="000000"/>
              </w:rPr>
              <w:t>A parent hid this detail from</w:t>
            </w:r>
            <w:r>
              <w:rPr>
                <w:color w:val="000000"/>
              </w:rPr>
              <w:t xml:space="preserve"> the</w:t>
            </w:r>
            <w:r>
              <w:rPr>
                <w:rFonts w:eastAsia="Times New Roman"/>
                <w:color w:val="000000"/>
              </w:rPr>
              <w:t xml:space="preserve"> other parent and the court,</w:t>
            </w:r>
          </w:p>
          <w:p w14:paraId="293F28DB" w14:textId="5688F757" w:rsidR="00995B8C" w:rsidRDefault="00527487">
            <w:pPr>
              <w:pStyle w:val="ListParagraph"/>
              <w:numPr>
                <w:ilvl w:val="0"/>
                <w:numId w:val="1"/>
              </w:numPr>
              <w:spacing w:before="0"/>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770F1C51" w14:textId="77777777" w:rsidR="00995B8C" w:rsidRDefault="00527487">
            <w:pPr>
              <w:pStyle w:val="ListParagraphNumbered"/>
              <w:numPr>
                <w:ilvl w:val="0"/>
                <w:numId w:val="6"/>
              </w:numPr>
              <w:ind w:left="402"/>
              <w:rPr>
                <w:b w:val="0"/>
              </w:rPr>
            </w:pPr>
            <w:r>
              <w:t>The judgment has been satisfied, released or discharged, or a prior judgment upon which it is based has been reversed or otherwise vacated or it is no longer fair that the judgment should apply at this time.</w:t>
            </w:r>
          </w:p>
          <w:p w14:paraId="19BE4990" w14:textId="77777777" w:rsidR="00995B8C" w:rsidRDefault="00527487">
            <w:pPr>
              <w:pStyle w:val="Heading4"/>
              <w:outlineLvl w:val="3"/>
              <w:rPr>
                <w:color w:val="202529"/>
              </w:rPr>
            </w:pPr>
            <w:r>
              <w:t>For example</w:t>
            </w:r>
          </w:p>
          <w:p w14:paraId="3418CFC9" w14:textId="77777777" w:rsidR="00995B8C" w:rsidRDefault="00527487">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E82DE2" w14:textId="77777777" w:rsidR="00995B8C" w:rsidRDefault="00527487">
            <w:pPr>
              <w:pStyle w:val="ListParagraphNumbered"/>
              <w:numPr>
                <w:ilvl w:val="0"/>
                <w:numId w:val="6"/>
              </w:numPr>
              <w:ind w:left="402"/>
            </w:pPr>
            <w:r>
              <w:lastRenderedPageBreak/>
              <w:t>Any other reason justifying relief from the judgment.</w:t>
            </w:r>
          </w:p>
          <w:p w14:paraId="0435051B" w14:textId="77777777" w:rsidR="00995B8C" w:rsidRDefault="00527487" w:rsidP="00FD38D3">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995B8C" w14:paraId="09087D72" w14:textId="77777777" w:rsidTr="007B1AA8">
        <w:trPr>
          <w:jc w:val="center"/>
        </w:trPr>
        <w:tc>
          <w:tcPr>
            <w:tcW w:w="2901" w:type="dxa"/>
            <w:tcBorders>
              <w:top w:val="nil"/>
              <w:left w:val="nil"/>
              <w:bottom w:val="nil"/>
              <w:right w:val="nil"/>
            </w:tcBorders>
            <w:tcMar>
              <w:top w:w="0" w:type="dxa"/>
            </w:tcMar>
          </w:tcPr>
          <w:p w14:paraId="1A5A6C60" w14:textId="62D3DBF4" w:rsidR="00995B8C" w:rsidRDefault="00527487">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8</w:t>
            </w:r>
            <w:r>
              <w:rPr>
                <w:shd w:val="clear" w:color="auto" w:fill="FFFFFF"/>
              </w:rPr>
              <w:fldChar w:fldCharType="end"/>
            </w:r>
            <w:r>
              <w:rPr>
                <w:shd w:val="clear" w:color="auto" w:fill="FFFFFF"/>
              </w:rPr>
              <w:t>:</w:t>
            </w:r>
            <w:r>
              <w:t xml:space="preserve"> Fill out forms if you want to file a Motion to Set Aside</w:t>
            </w:r>
          </w:p>
        </w:tc>
        <w:tc>
          <w:tcPr>
            <w:tcW w:w="7597" w:type="dxa"/>
            <w:tcBorders>
              <w:top w:val="nil"/>
              <w:left w:val="nil"/>
              <w:bottom w:val="nil"/>
              <w:right w:val="nil"/>
            </w:tcBorders>
            <w:tcMar>
              <w:top w:w="432" w:type="dxa"/>
              <w:left w:w="108" w:type="dxa"/>
              <w:bottom w:w="360" w:type="dxa"/>
              <w:right w:w="108" w:type="dxa"/>
            </w:tcMar>
          </w:tcPr>
          <w:p w14:paraId="19FC5846" w14:textId="77777777" w:rsidR="00995B8C" w:rsidRDefault="00527487" w:rsidP="00FD38D3">
            <w:pPr>
              <w:pStyle w:val="Body"/>
            </w:pPr>
            <w:r>
              <w:t xml:space="preserve">If you decide to file a </w:t>
            </w:r>
            <w:r>
              <w:rPr>
                <w:b/>
              </w:rPr>
              <w:t>Motion to Set Aside</w:t>
            </w:r>
            <w:r>
              <w:t xml:space="preserve"> because it fits your case:</w:t>
            </w:r>
          </w:p>
          <w:p w14:paraId="00D339A8" w14:textId="77777777" w:rsidR="00995B8C" w:rsidRDefault="00527487">
            <w:pPr>
              <w:pStyle w:val="Heading3"/>
              <w:outlineLvl w:val="2"/>
            </w:pPr>
            <w:r>
              <w:t>Use</w:t>
            </w:r>
          </w:p>
          <w:p w14:paraId="4257910D" w14:textId="39392552" w:rsidR="00995B8C" w:rsidRDefault="00527487">
            <w:pPr>
              <w:pStyle w:val="ListParagraph"/>
              <w:numPr>
                <w:ilvl w:val="0"/>
                <w:numId w:val="1"/>
              </w:numPr>
              <w:spacing w:after="0"/>
              <w:ind w:left="405"/>
              <w:rPr>
                <w:rStyle w:val="Hyperlink"/>
                <w:color w:val="202529"/>
              </w:rPr>
            </w:pPr>
            <w:r>
              <w:rPr>
                <w:b/>
              </w:rPr>
              <w:t>Motion and Affidavit to Set Aside the Judgment or Order, SHC-1548</w:t>
            </w:r>
            <w:r>
              <w:t xml:space="preserve"> </w:t>
            </w:r>
            <w:hyperlink r:id="rId49">
              <w:r>
                <w:rPr>
                  <w:rStyle w:val="Hyperlink"/>
                </w:rPr>
                <w:t>Word</w:t>
              </w:r>
            </w:hyperlink>
            <w:r>
              <w:t xml:space="preserve"> | </w:t>
            </w:r>
            <w:hyperlink r:id="rId50">
              <w:r>
                <w:rPr>
                  <w:rStyle w:val="Hyperlink"/>
                </w:rPr>
                <w:t>PDF</w:t>
              </w:r>
            </w:hyperlink>
          </w:p>
          <w:p w14:paraId="52780F29" w14:textId="77777777" w:rsidR="009B7434" w:rsidRDefault="00527487">
            <w:pPr>
              <w:pStyle w:val="ListParagraph"/>
              <w:numPr>
                <w:ilvl w:val="1"/>
                <w:numId w:val="1"/>
              </w:numPr>
              <w:spacing w:before="0" w:after="0"/>
              <w:ind w:left="750"/>
            </w:pPr>
            <w:r>
              <w:t>Put everything you want the judge to know and think about in your motion. You may not be able to tell the judge in person because they may not hold a hearing.</w:t>
            </w:r>
          </w:p>
          <w:p w14:paraId="5947B1E1" w14:textId="77777777" w:rsidR="009B7434" w:rsidRDefault="00527487">
            <w:pPr>
              <w:pStyle w:val="ListParagraph"/>
              <w:numPr>
                <w:ilvl w:val="1"/>
                <w:numId w:val="1"/>
              </w:numPr>
              <w:spacing w:before="0" w:after="0"/>
              <w:ind w:left="750"/>
            </w:pPr>
            <w:r>
              <w:t>Wait to sign the form until you are in front of someone who has the power to take oaths, like a notary public.</w:t>
            </w:r>
          </w:p>
          <w:p w14:paraId="5E534F39" w14:textId="62EA8045" w:rsidR="00995B8C" w:rsidRDefault="00527487">
            <w:pPr>
              <w:pStyle w:val="ListParagraph"/>
              <w:numPr>
                <w:ilvl w:val="2"/>
                <w:numId w:val="1"/>
              </w:numPr>
              <w:spacing w:before="0" w:after="0"/>
              <w:ind w:left="1081"/>
            </w:pPr>
            <w:r>
              <w:t>The court clerk can do this for free.</w:t>
            </w:r>
          </w:p>
          <w:p w14:paraId="3D131B98" w14:textId="77777777" w:rsidR="00995B8C" w:rsidRDefault="00527487">
            <w:pPr>
              <w:pStyle w:val="ListParagraph"/>
              <w:numPr>
                <w:ilvl w:val="2"/>
                <w:numId w:val="1"/>
              </w:numPr>
              <w:spacing w:before="0" w:after="0"/>
              <w:ind w:left="1081"/>
            </w:pPr>
            <w:r>
              <w:t>Bring a valid photo ID with you.</w:t>
            </w:r>
          </w:p>
          <w:p w14:paraId="2116608D" w14:textId="77777777" w:rsidR="00995B8C" w:rsidRDefault="00527487">
            <w:pPr>
              <w:pStyle w:val="ListParagraph"/>
              <w:numPr>
                <w:ilvl w:val="1"/>
                <w:numId w:val="1"/>
              </w:numPr>
              <w:spacing w:before="0" w:after="0"/>
              <w:ind w:left="750"/>
            </w:pPr>
            <w:r>
              <w:t>If you cannot get to a notary public or someone who has the power to take oaths, you can “self-</w:t>
            </w:r>
            <w:proofErr w:type="spellStart"/>
            <w:r>
              <w:t>certify.”Use</w:t>
            </w:r>
            <w:proofErr w:type="spellEnd"/>
            <w:r>
              <w:t>:</w:t>
            </w:r>
          </w:p>
          <w:p w14:paraId="7282BBE4" w14:textId="6059880A" w:rsidR="00995B8C" w:rsidRDefault="00527487">
            <w:pPr>
              <w:pStyle w:val="ListParagraph"/>
              <w:numPr>
                <w:ilvl w:val="2"/>
                <w:numId w:val="1"/>
              </w:numPr>
              <w:spacing w:before="0" w:after="0"/>
              <w:ind w:left="1081"/>
            </w:pPr>
            <w:r>
              <w:rPr>
                <w:b/>
                <w:bCs/>
              </w:rPr>
              <w:t>Self-Certification(No Notary Available), TF-835</w:t>
            </w:r>
            <w:r>
              <w:rPr>
                <w:bCs/>
              </w:rPr>
              <w:t xml:space="preserve"> [</w:t>
            </w:r>
            <w:hyperlink r:id="rId51">
              <w:r>
                <w:rPr>
                  <w:rStyle w:val="Hyperlink"/>
                  <w:bCs/>
                </w:rPr>
                <w:t>Fill-In PDF</w:t>
              </w:r>
            </w:hyperlink>
            <w:r>
              <w:rPr>
                <w:bCs/>
              </w:rPr>
              <w:t>]</w:t>
            </w:r>
          </w:p>
          <w:p w14:paraId="1C6EFC49" w14:textId="49CE9EA7" w:rsidR="00995B8C" w:rsidRDefault="00527487">
            <w:pPr>
              <w:pStyle w:val="ListParagraph"/>
              <w:numPr>
                <w:ilvl w:val="0"/>
                <w:numId w:val="1"/>
              </w:numPr>
              <w:spacing w:before="0" w:after="0"/>
              <w:ind w:left="405"/>
              <w:rPr>
                <w:rStyle w:val="Hyperlink"/>
                <w:color w:val="202529"/>
              </w:rPr>
            </w:pPr>
            <w:r>
              <w:rPr>
                <w:b/>
              </w:rPr>
              <w:t>Proposed Order on Motion, SHC-1302</w:t>
            </w:r>
            <w:r>
              <w:t xml:space="preserve"> </w:t>
            </w:r>
            <w:hyperlink r:id="rId52">
              <w:r>
                <w:rPr>
                  <w:rStyle w:val="Hyperlink"/>
                </w:rPr>
                <w:t>Word</w:t>
              </w:r>
            </w:hyperlink>
            <w:r>
              <w:t xml:space="preserve"> | </w:t>
            </w:r>
            <w:hyperlink r:id="rId53">
              <w:r>
                <w:rPr>
                  <w:rStyle w:val="Hyperlink"/>
                </w:rPr>
                <w:t>PDF</w:t>
              </w:r>
            </w:hyperlink>
          </w:p>
          <w:p w14:paraId="68D14A11" w14:textId="77561725" w:rsidR="00995B8C" w:rsidRDefault="00527487">
            <w:pPr>
              <w:pStyle w:val="ListParagraph"/>
              <w:numPr>
                <w:ilvl w:val="0"/>
                <w:numId w:val="1"/>
              </w:numPr>
              <w:spacing w:before="0"/>
              <w:ind w:left="405"/>
              <w:rPr>
                <w:rStyle w:val="Hyperlink"/>
                <w:color w:val="202529"/>
              </w:rPr>
            </w:pPr>
            <w:r>
              <w:rPr>
                <w:b/>
                <w:bCs/>
                <w:color w:val="000000"/>
              </w:rPr>
              <w:t>Notice of Motion, SHC-1630</w:t>
            </w:r>
            <w:r>
              <w:rPr>
                <w:bCs/>
                <w:color w:val="000000"/>
              </w:rPr>
              <w:t xml:space="preserve"> </w:t>
            </w:r>
            <w:hyperlink r:id="rId54" w:tgtFrame="_blank">
              <w:r>
                <w:rPr>
                  <w:rStyle w:val="Hyperlink"/>
                  <w:color w:val="006699"/>
                </w:rPr>
                <w:t>Word</w:t>
              </w:r>
            </w:hyperlink>
            <w:r>
              <w:rPr>
                <w:color w:val="000000"/>
              </w:rPr>
              <w:t xml:space="preserve"> | </w:t>
            </w:r>
            <w:hyperlink r:id="rId55" w:tgtFrame="_blank">
              <w:r>
                <w:rPr>
                  <w:rStyle w:val="Hyperlink"/>
                  <w:color w:val="006699"/>
                </w:rPr>
                <w:t>PDF</w:t>
              </w:r>
            </w:hyperlink>
          </w:p>
          <w:p w14:paraId="40136E4E" w14:textId="77777777" w:rsidR="00995B8C" w:rsidRDefault="00527487">
            <w:pPr>
              <w:pStyle w:val="Heading3"/>
              <w:outlineLvl w:val="2"/>
            </w:pPr>
            <w:r>
              <w:t>Watch</w:t>
            </w:r>
          </w:p>
          <w:p w14:paraId="447B710A" w14:textId="3CC2E1C6" w:rsidR="00995B8C" w:rsidRDefault="00445367" w:rsidP="00FD38D3">
            <w:pPr>
              <w:pStyle w:val="Body"/>
            </w:pPr>
            <w:hyperlink r:id="rId56">
              <w:r w:rsidR="00527487">
                <w:rPr>
                  <w:bCs/>
                </w:rPr>
                <w:t>Motions Part 1: How to Ask the Court for Something</w:t>
              </w:r>
              <w:r w:rsidR="00527487">
                <w:t xml:space="preserve"> </w:t>
              </w:r>
              <w:r w:rsidR="00527487">
                <w:rPr>
                  <w:noProof/>
                </w:rPr>
                <mc:AlternateContent>
                  <mc:Choice Requires="wps">
                    <w:drawing>
                      <wp:inline distT="0" distB="0" distL="0" distR="0" wp14:anchorId="3C32AB95" wp14:editId="787FC631">
                        <wp:extent cx="238125" cy="238125"/>
                        <wp:effectExtent l="0" t="0" r="0" b="0"/>
                        <wp:docPr id="10" name="Rectangle 2" descr="Play Motions Part 1: How to ask the court for something Video"/>
                        <wp:cNvGraphicFramePr/>
                        <a:graphic xmlns:a="http://schemas.openxmlformats.org/drawingml/2006/main">
                          <a:graphicData uri="http://schemas.microsoft.com/office/word/2010/wordprocessingShape">
                            <wps:wsp>
                              <wps:cNvSpPr/>
                              <wps:spPr>
                                <a:xfrm>
                                  <a:off x="0" y="0"/>
                                  <a:ext cx="237960" cy="2379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067D1991" id="Rectangle 2" o:spid="_x0000_s1026" alt="Play Motions Part 1: How to ask the court for something Video"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" filled="f" stroked="f" strokeweight="0">
                        <w10:anchorlock/>
                      </v:rect>
                    </w:pict>
                  </mc:Fallback>
                </mc:AlternateContent>
              </w:r>
            </w:hyperlink>
          </w:p>
          <w:p w14:paraId="4EAC6A25" w14:textId="77777777" w:rsidR="00995B8C" w:rsidRDefault="00527487">
            <w:pPr>
              <w:pStyle w:val="Heading3"/>
              <w:outlineLvl w:val="2"/>
            </w:pPr>
            <w:r>
              <w:t>Links in this step</w:t>
            </w:r>
          </w:p>
          <w:p w14:paraId="4770DB4B" w14:textId="3D635246" w:rsidR="00995B8C" w:rsidRDefault="00527487" w:rsidP="00FD38D3">
            <w:pPr>
              <w:pStyle w:val="Body"/>
            </w:pPr>
            <w:r>
              <w:rPr>
                <w:b/>
              </w:rPr>
              <w:t>Motion and Affidavit to Set Aside the Judgment or Order, SHC-1548</w:t>
            </w:r>
            <w:r>
              <w:br/>
              <w:t xml:space="preserve">as a </w:t>
            </w:r>
            <w:hyperlink r:id="rId57">
              <w:r>
                <w:rPr>
                  <w:rStyle w:val="Hyperlink"/>
                </w:rPr>
                <w:t>Word file</w:t>
              </w:r>
            </w:hyperlink>
            <w:r>
              <w:br/>
              <w:t>courts.alaska.gov/shc/family/docs/shc-1548.doc</w:t>
            </w:r>
            <w:r>
              <w:br/>
              <w:t xml:space="preserve">as a | </w:t>
            </w:r>
            <w:hyperlink r:id="rId58">
              <w:r>
                <w:rPr>
                  <w:rStyle w:val="Hyperlink"/>
                </w:rPr>
                <w:t>PDF file</w:t>
              </w:r>
            </w:hyperlink>
            <w:r>
              <w:br/>
              <w:t>courts.alaska.gov/shc/family/docs/shc-1548n.pdf</w:t>
            </w:r>
          </w:p>
          <w:p w14:paraId="4F999B85" w14:textId="26581B6D" w:rsidR="00995B8C" w:rsidRDefault="00527487" w:rsidP="00FD38D3">
            <w:pPr>
              <w:pStyle w:val="Body"/>
            </w:pPr>
            <w:r>
              <w:rPr>
                <w:b/>
                <w:bCs/>
              </w:rPr>
              <w:t>Self-Certification(No Notary Available), TF-835</w:t>
            </w:r>
            <w:r>
              <w:rPr>
                <w:bCs/>
              </w:rPr>
              <w:t xml:space="preserve"> [</w:t>
            </w:r>
            <w:hyperlink r:id="rId59">
              <w:r>
                <w:rPr>
                  <w:rStyle w:val="Hyperlink"/>
                  <w:bCs/>
                </w:rPr>
                <w:t>Fill-In PDF</w:t>
              </w:r>
            </w:hyperlink>
            <w:r>
              <w:rPr>
                <w:bCs/>
              </w:rPr>
              <w:t>]</w:t>
            </w:r>
            <w:r>
              <w:br/>
              <w:t>public.courts.alaska.gov/web/forms/docs/tf-835.pdf</w:t>
            </w:r>
          </w:p>
          <w:p w14:paraId="52F01DE6" w14:textId="139D5995" w:rsidR="00995B8C" w:rsidRDefault="00527487" w:rsidP="00FD38D3">
            <w:pPr>
              <w:pStyle w:val="Body"/>
            </w:pPr>
            <w:r>
              <w:rPr>
                <w:b/>
              </w:rPr>
              <w:lastRenderedPageBreak/>
              <w:t>Proposed Order on Motion, SHC-1302</w:t>
            </w:r>
            <w:r>
              <w:rPr>
                <w:b/>
              </w:rPr>
              <w:br/>
            </w:r>
            <w:r>
              <w:t xml:space="preserve">as a </w:t>
            </w:r>
            <w:hyperlink r:id="rId60">
              <w:r>
                <w:rPr>
                  <w:rStyle w:val="Hyperlink"/>
                </w:rPr>
                <w:t>Word file</w:t>
              </w:r>
            </w:hyperlink>
            <w:r>
              <w:br/>
              <w:t xml:space="preserve">courts.alaska.gov/shc/family/docs/shc-1302.doc </w:t>
            </w:r>
            <w:r>
              <w:br/>
              <w:t xml:space="preserve">as a </w:t>
            </w:r>
            <w:hyperlink r:id="rId61">
              <w:proofErr w:type="spellStart"/>
              <w:r>
                <w:rPr>
                  <w:rStyle w:val="Hyperlink"/>
                </w:rPr>
                <w:t>PDf</w:t>
              </w:r>
              <w:proofErr w:type="spellEnd"/>
              <w:r>
                <w:rPr>
                  <w:rStyle w:val="Hyperlink"/>
                </w:rPr>
                <w:t xml:space="preserve"> file</w:t>
              </w:r>
            </w:hyperlink>
            <w:r>
              <w:br/>
              <w:t>courts.alaska.gov/shc/family/docs/shc-1302n.pdf</w:t>
            </w:r>
          </w:p>
          <w:p w14:paraId="60B7DF90"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4FC64A9D" w14:textId="77777777" w:rsidTr="007B1AA8">
        <w:trPr>
          <w:jc w:val="center"/>
        </w:trPr>
        <w:tc>
          <w:tcPr>
            <w:tcW w:w="2901" w:type="dxa"/>
            <w:tcBorders>
              <w:top w:val="nil"/>
              <w:left w:val="nil"/>
              <w:bottom w:val="nil"/>
              <w:right w:val="nil"/>
            </w:tcBorders>
            <w:tcMar>
              <w:top w:w="0" w:type="dxa"/>
            </w:tcMar>
          </w:tcPr>
          <w:p w14:paraId="25C121A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D34058F" w14:textId="77777777" w:rsidR="00995B8C" w:rsidRDefault="00995B8C" w:rsidP="00FD38D3">
            <w:pPr>
              <w:pStyle w:val="Body"/>
            </w:pPr>
          </w:p>
        </w:tc>
      </w:tr>
      <w:tr w:rsidR="00B8491C" w14:paraId="67C92979" w14:textId="77777777" w:rsidTr="007B1AA8">
        <w:trPr>
          <w:jc w:val="center"/>
        </w:trPr>
        <w:tc>
          <w:tcPr>
            <w:tcW w:w="2901" w:type="dxa"/>
            <w:tcBorders>
              <w:top w:val="nil"/>
              <w:left w:val="nil"/>
              <w:bottom w:val="nil"/>
              <w:right w:val="nil"/>
            </w:tcBorders>
            <w:tcMar>
              <w:top w:w="0" w:type="dxa"/>
            </w:tcMar>
          </w:tcPr>
          <w:p w14:paraId="4023BF3A" w14:textId="15C43F87" w:rsidR="00B8491C" w:rsidRPr="00B8491C" w:rsidRDefault="00B8491C" w:rsidP="00B8491C">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rPr>
                <w:color w:val="auto"/>
              </w:rPr>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rPr>
                <w:color w:val="auto"/>
              </w:rP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divorce case'] and </w:t>
            </w:r>
            <w:r>
              <w:rPr>
                <w:color w:val="34A853"/>
              </w:rPr>
              <w:lastRenderedPageBreak/>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Borders>
              <w:top w:val="nil"/>
              <w:left w:val="nil"/>
              <w:bottom w:val="nil"/>
              <w:right w:val="nil"/>
            </w:tcBorders>
            <w:tcMar>
              <w:top w:w="432" w:type="dxa"/>
              <w:left w:w="108" w:type="dxa"/>
              <w:bottom w:w="360" w:type="dxa"/>
              <w:right w:w="108" w:type="dxa"/>
            </w:tcMar>
          </w:tcPr>
          <w:p w14:paraId="366BFCAC" w14:textId="7A5B20DC" w:rsidR="00B8491C" w:rsidRDefault="00B8491C" w:rsidP="00FD38D3">
            <w:pPr>
              <w:pStyle w:val="Body"/>
            </w:pPr>
            <w:proofErr w:type="spellStart"/>
            <w:r>
              <w:lastRenderedPageBreak/>
              <w:t>want_help_to_agree_step</w:t>
            </w:r>
            <w:proofErr w:type="spellEnd"/>
          </w:p>
        </w:tc>
      </w:tr>
      <w:tr w:rsidR="00B8491C" w:rsidRPr="00B8491C" w14:paraId="76D10983" w14:textId="77777777" w:rsidTr="007B1AA8">
        <w:trPr>
          <w:jc w:val="center"/>
        </w:trPr>
        <w:tc>
          <w:tcPr>
            <w:tcW w:w="2901" w:type="dxa"/>
            <w:tcBorders>
              <w:top w:val="nil"/>
              <w:left w:val="nil"/>
              <w:bottom w:val="nil"/>
              <w:right w:val="nil"/>
            </w:tcBorders>
            <w:tcMar>
              <w:top w:w="0" w:type="dxa"/>
            </w:tcMar>
          </w:tcPr>
          <w:p w14:paraId="2B4902BD" w14:textId="49FCCBF0" w:rsidR="00B8491C" w:rsidRPr="00B8491C" w:rsidRDefault="00B8491C" w:rsidP="00B8491C">
            <w:pPr>
              <w:pStyle w:val="Heading2"/>
              <w:outlineLvl w:val="1"/>
            </w:pPr>
            <w:r>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294DA5">
              <w:rPr>
                <w:rFonts w:eastAsia="Calibri"/>
                <w:noProof/>
              </w:rPr>
              <w:t>9</w:t>
            </w:r>
            <w:r>
              <w:rPr>
                <w:rFonts w:eastAsia="Calibri"/>
              </w:rPr>
              <w:fldChar w:fldCharType="end"/>
            </w:r>
            <w:r>
              <w:t xml:space="preserve">: </w:t>
            </w:r>
            <w:r>
              <w:rPr>
                <w:color w:val="FF0000"/>
              </w:rPr>
              <w:t>{% if user_need == 'answer divorce' and type_of_response.all_true('stay married', exclusive=True) %}</w:t>
            </w:r>
            <w:r>
              <w:t xml:space="preserve">What you can </w:t>
            </w:r>
            <w:r>
              <w:lastRenderedPageBreak/>
              <w:t>do when {{other_party_in_case}} wants to end the marriage and you do not</w:t>
            </w:r>
            <w:r>
              <w:rPr>
                <w:color w:val="FF0000"/>
              </w:rPr>
              <w:t>{% elif user_need == 'answer divorce' and type_of_response.all_false() %}</w:t>
            </w:r>
            <w:r>
              <w:t>Options if {{other_party_in_case}} wants to talk about ending a marriage</w:t>
            </w:r>
            <w:r>
              <w:rPr>
                <w:color w:val="FF0000"/>
              </w:rPr>
              <w:t>{% endif %}{% if user_need == 'answer custody' and type_of_response.all_false() %}</w:t>
            </w:r>
            <w:r>
              <w:t xml:space="preserve">Options if {{other_party_in_case}} wants to talk about a </w:t>
            </w:r>
            <w:r>
              <w:lastRenderedPageBreak/>
              <w:t>Parenting Plan and starting a custody case</w:t>
            </w:r>
            <w:r>
              <w:rPr>
                <w:color w:val="FF0000"/>
              </w:rPr>
              <w:t>{% endif %}{% if (</w:t>
            </w:r>
            <w:r>
              <w:rPr>
                <w:color w:val="FFC000"/>
              </w:rPr>
              <w:t>user_need == 'answer custody' and type_of_response['ak custody case']</w:t>
            </w:r>
            <w:r>
              <w:rPr>
                <w:color w:val="FF0000"/>
              </w:rPr>
              <w:t>) or (</w:t>
            </w:r>
            <w:r>
              <w:rPr>
                <w:color w:val="FFC000"/>
              </w:rPr>
              <w:t>type_of_response['case in 2 states'] and stage_of_other_case == 'ended with no order'</w:t>
            </w:r>
            <w:r>
              <w:rPr>
                <w:color w:val="FF0000"/>
              </w:rPr>
              <w:t>) %}</w:t>
            </w:r>
            <w:r>
              <w:rPr>
                <w:color w:val="92D050"/>
              </w:rPr>
              <w:t>{% if response_to_complaint == 'agree' %}</w:t>
            </w:r>
            <w:r>
              <w:t>Review your options when you agree with what {{other_party_in_case}} is asking</w:t>
            </w:r>
            <w:r>
              <w:rPr>
                <w:color w:val="92D050"/>
              </w:rPr>
              <w:t xml:space="preserve">{% elif </w:t>
            </w:r>
            <w:r>
              <w:rPr>
                <w:color w:val="92D050"/>
              </w:rPr>
              <w:lastRenderedPageBreak/>
              <w:t>response_to_complaint == 'some' %}</w:t>
            </w:r>
            <w:r>
              <w:t>Review your options when you agree with some of what {{other_party_in_case}} is asking</w:t>
            </w:r>
            <w:r>
              <w:rPr>
                <w:color w:val="92D050"/>
              </w:rPr>
              <w:t>{% elif response_to_complaint == 'none' and want_help_to_agree %}</w:t>
            </w:r>
            <w:r>
              <w:t>Resources to help you reach an agreement with {{other_party_in_case}}</w:t>
            </w:r>
            <w:r>
              <w:rPr>
                <w:color w:val="92D050"/>
              </w:rPr>
              <w:t>{% endif %}</w:t>
            </w:r>
            <w:r>
              <w:rPr>
                <w:color w:val="FF0000"/>
              </w:rPr>
              <w:t>{% endif %}{% if user_need == 'answer divorce' and type_of_respons</w:t>
            </w:r>
            <w:r>
              <w:rPr>
                <w:color w:val="FF0000"/>
              </w:rPr>
              <w:lastRenderedPageBreak/>
              <w:t>e['ak divorce case']%}</w:t>
            </w:r>
            <w:r>
              <w:rPr>
                <w:color w:val="FFC000"/>
              </w:rPr>
              <w:t>{% if case_type == 'divorce' or (</w:t>
            </w:r>
            <w:r>
              <w:rPr>
                <w:color w:val="92D050"/>
              </w:rPr>
              <w:t>case_type == 'legal separation' and want_legal_separation == 'yes'</w:t>
            </w:r>
            <w:r>
              <w:rPr>
                <w:color w:val="FFC000"/>
              </w:rPr>
              <w:t>) and response_to_complaint == 'agree' %}</w:t>
            </w:r>
            <w:r>
              <w:t>Review your options when you agree with what {{other_party_in_case}} is asking</w:t>
            </w:r>
            <w:r>
              <w:rPr>
                <w:color w:val="FFC000"/>
              </w:rPr>
              <w:t>{% elif case_type == 'divorce' or (</w:t>
            </w:r>
            <w:r>
              <w:rPr>
                <w:color w:val="92D050"/>
              </w:rPr>
              <w:t>case_type == 'legal separation' and want_legal_separation == 'yes'</w:t>
            </w:r>
            <w:r>
              <w:rPr>
                <w:color w:val="FFC000"/>
              </w:rPr>
              <w:t xml:space="preserve">) </w:t>
            </w:r>
            <w:r>
              <w:rPr>
                <w:color w:val="FFC000"/>
              </w:rPr>
              <w:lastRenderedPageBreak/>
              <w:t>and response_to_complaint == 'some' %}</w:t>
            </w:r>
            <w:r>
              <w:t>Review your options when you agree with some of what {{other_party_in_case}} is asking</w:t>
            </w:r>
            <w:r>
              <w:rPr>
                <w:color w:val="FFC000"/>
              </w:rPr>
              <w:t>{% elif case_type == 'divorce' and response_to_complaint == 'none' and want_help_to_agree %}</w:t>
            </w:r>
            <w:r>
              <w:t>Resources to help you reach an agreement with {{other_party_in_case}}</w:t>
            </w:r>
            <w:r>
              <w:rPr>
                <w:color w:val="FFC000"/>
              </w:rPr>
              <w:t xml:space="preserve">{% elif case_type == 'legal separation' and </w:t>
            </w:r>
            <w:r>
              <w:rPr>
                <w:color w:val="FFC000"/>
              </w:rPr>
              <w:lastRenderedPageBreak/>
              <w:t>(</w:t>
            </w:r>
            <w:r>
              <w:rPr>
                <w:color w:val="92D050"/>
              </w:rPr>
              <w:t>(</w:t>
            </w:r>
            <w:r>
              <w:rPr>
                <w:color w:val="00B050"/>
              </w:rPr>
              <w:t>want_legal_separation == 'yes' and response_to_complaint == 'none'</w:t>
            </w:r>
            <w:r>
              <w:rPr>
                <w:color w:val="92D050"/>
              </w:rPr>
              <w:t>) or want_legal_separation in ('no', 'unsure')</w:t>
            </w:r>
            <w:r>
              <w:rPr>
                <w:color w:val="FFC000"/>
              </w:rPr>
              <w:t>) and want_help_to_agree %}</w:t>
            </w:r>
            <w:r>
              <w:t>Decide if you want to try to reach an agreement with {{other_party_in_case}}</w:t>
            </w:r>
            <w:r>
              <w:rPr>
                <w:color w:val="FFC000"/>
              </w:rPr>
              <w:t>{% endif %}</w:t>
            </w:r>
            <w:r>
              <w:rPr>
                <w:color w:val="FF0000"/>
              </w:rPr>
              <w:t>{% endif %}</w:t>
            </w:r>
          </w:p>
        </w:tc>
        <w:tc>
          <w:tcPr>
            <w:tcW w:w="7597" w:type="dxa"/>
            <w:tcBorders>
              <w:top w:val="nil"/>
              <w:left w:val="nil"/>
              <w:bottom w:val="nil"/>
              <w:right w:val="nil"/>
            </w:tcBorders>
            <w:tcMar>
              <w:top w:w="432" w:type="dxa"/>
              <w:left w:w="108" w:type="dxa"/>
              <w:bottom w:w="360" w:type="dxa"/>
              <w:right w:w="108" w:type="dxa"/>
            </w:tcMar>
          </w:tcPr>
          <w:p w14:paraId="20E5DDB7" w14:textId="77777777" w:rsidR="00C91578" w:rsidRDefault="00B8491C" w:rsidP="00B8491C">
            <w:pPr>
              <w:pStyle w:val="Body"/>
              <w:spacing w:before="120"/>
              <w:rPr>
                <w:color w:val="FF0000"/>
              </w:rPr>
            </w:pPr>
            <w:r>
              <w:rPr>
                <w:color w:val="FF0000"/>
              </w:rPr>
              <w:lastRenderedPageBreak/>
              <w:t>{%</w:t>
            </w:r>
            <w:r w:rsidR="00C91578">
              <w:rPr>
                <w:color w:val="FF0000"/>
              </w:rPr>
              <w:t>p</w:t>
            </w:r>
            <w:r>
              <w:rPr>
                <w:color w:val="FF0000"/>
              </w:rPr>
              <w:t xml:space="preserve"> if user_need == 'answer custody' and type_of_response.all_false() %}</w:t>
            </w:r>
          </w:p>
          <w:p w14:paraId="51E5CEC8" w14:textId="2E8434AF" w:rsidR="00B8491C" w:rsidRDefault="00B8491C" w:rsidP="00B8491C">
            <w:pPr>
              <w:pStyle w:val="Body"/>
              <w:spacing w:before="120"/>
            </w:pPr>
            <w:r>
              <w:t>One parent cannot stop {{ other_party_in_case }} from starting a {{ case_type }} case to get a court order about the parenting plan. If either parent asks, the court will issue a parenting plan, custody, and child support order.</w:t>
            </w:r>
          </w:p>
          <w:p w14:paraId="5BCB309A" w14:textId="77777777" w:rsidR="00C91578" w:rsidRDefault="00B8491C" w:rsidP="00B8491C">
            <w:pPr>
              <w:pStyle w:val="Body"/>
            </w:pPr>
            <w:r>
              <w:t>If there is going to be a {{ case_type }} case, there are benefits to reaching an agreement.</w:t>
            </w:r>
          </w:p>
          <w:p w14:paraId="46FC353A" w14:textId="77777777" w:rsidR="00C91578" w:rsidRDefault="00B8491C" w:rsidP="00B8491C">
            <w:pPr>
              <w:pStyle w:val="Body"/>
              <w:rPr>
                <w:color w:val="FF0000"/>
              </w:rPr>
            </w:pPr>
            <w:r>
              <w:rPr>
                <w:color w:val="FF0000"/>
              </w:rPr>
              <w:t>{%</w:t>
            </w:r>
            <w:r w:rsidR="00C91578">
              <w:rPr>
                <w:color w:val="FF0000"/>
              </w:rPr>
              <w:t>p</w:t>
            </w:r>
            <w:r>
              <w:rPr>
                <w:color w:val="FF0000"/>
              </w:rPr>
              <w:t xml:space="preserve"> endif %}</w:t>
            </w:r>
          </w:p>
          <w:p w14:paraId="5CCEE96F" w14:textId="77777777" w:rsidR="00C91578" w:rsidRDefault="00B8491C" w:rsidP="00B8491C">
            <w:pPr>
              <w:pStyle w:val="Body"/>
              <w:rPr>
                <w:color w:val="FF0000"/>
              </w:rPr>
            </w:pPr>
            <w:r>
              <w:rPr>
                <w:color w:val="FF0000"/>
              </w:rPr>
              <w:t>{%</w:t>
            </w:r>
            <w:r w:rsidR="00C91578">
              <w:rPr>
                <w:color w:val="FF0000"/>
              </w:rPr>
              <w:t>p</w:t>
            </w:r>
            <w:r>
              <w:rPr>
                <w:color w:val="FF0000"/>
              </w:rPr>
              <w:t xml:space="preserve"> if user_need == 'answer divorce' and (</w:t>
            </w:r>
            <w:r>
              <w:rPr>
                <w:color w:val="FFC000"/>
              </w:rPr>
              <w:t>type_of_response.all_false() or type_of_response['stay married']</w:t>
            </w:r>
            <w:r>
              <w:rPr>
                <w:color w:val="FF0000"/>
              </w:rPr>
              <w:t>) %}</w:t>
            </w:r>
          </w:p>
          <w:p w14:paraId="783AA545" w14:textId="21267E7B" w:rsidR="00B8491C" w:rsidRDefault="00B8491C" w:rsidP="00B8491C">
            <w:pPr>
              <w:pStyle w:val="Body"/>
              <w:rPr>
                <w:rFonts w:eastAsia="Times New Roman"/>
                <w:bCs/>
              </w:rPr>
            </w:pPr>
            <w:r>
              <w:lastRenderedPageBreak/>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This can be emotionally difficult if you are the spouse who wants to stay married. Counseling may be helpful.</w:t>
            </w:r>
          </w:p>
          <w:p w14:paraId="7CE3475E" w14:textId="77777777" w:rsidR="00B8491C" w:rsidRDefault="00B8491C" w:rsidP="00B8491C">
            <w:pPr>
              <w:pStyle w:val="Body"/>
              <w:rPr>
                <w:rFonts w:eastAsia="Times New Roman"/>
                <w:bCs/>
              </w:rPr>
            </w:pPr>
            <w:r>
              <w:rPr>
                <w:rStyle w:val="Heading3Char"/>
              </w:rPr>
              <w:t>Find a therapist or marriage counselor</w:t>
            </w:r>
            <w:r>
              <w:t>{% elif type_of_response.all_false() %}</w:t>
            </w:r>
          </w:p>
          <w:p w14:paraId="3635D25E" w14:textId="77777777" w:rsidR="00B8491C" w:rsidRDefault="00B8491C" w:rsidP="00B8491C">
            <w:pPr>
              <w:pStyle w:val="Body"/>
              <w:rPr>
                <w:rFonts w:eastAsia="Times New Roman"/>
                <w:bCs/>
              </w:rPr>
            </w:pPr>
            <w:r>
              <w:t>If you do not want the marriage to end, counseling can be helpful. The following resources may be helpful to find a therapist for yourself or marriage counselors for both of you:</w:t>
            </w:r>
          </w:p>
          <w:p w14:paraId="49D4254F" w14:textId="77777777" w:rsidR="00B8491C" w:rsidRDefault="00B8491C" w:rsidP="00B8491C">
            <w:pPr>
              <w:pStyle w:val="ListParagraph"/>
              <w:numPr>
                <w:ilvl w:val="0"/>
                <w:numId w:val="1"/>
              </w:numPr>
              <w:spacing w:after="0"/>
              <w:ind w:left="480"/>
            </w:pPr>
            <w:r>
              <w:rPr>
                <w:color w:val="FFC000"/>
              </w:rPr>
              <w:t>{% endif %}</w:t>
            </w:r>
            <w:r>
              <w:t>You can ask friends, family, or community and religious leaders in your area for referrals to trusted therapists for yourself or marriage counselors for both of you.</w:t>
            </w:r>
          </w:p>
          <w:p w14:paraId="6AA81446" w14:textId="77777777" w:rsidR="00B8491C" w:rsidRDefault="00B8491C" w:rsidP="00B8491C">
            <w:pPr>
              <w:pStyle w:val="ListParagraph"/>
              <w:numPr>
                <w:ilvl w:val="0"/>
                <w:numId w:val="1"/>
              </w:numPr>
              <w:spacing w:before="0" w:after="0"/>
              <w:ind w:left="480"/>
            </w:pPr>
            <w:r>
              <w:t>You can call Alaska 2-1-1 and ask about counseling and mental health services by dialing 2-1-1 or 1-800-478-2221</w:t>
            </w:r>
          </w:p>
          <w:p w14:paraId="4D1EB3B2" w14:textId="02288311" w:rsidR="00B8491C" w:rsidRDefault="00B8491C" w:rsidP="00B8491C">
            <w:pPr>
              <w:pStyle w:val="ListParagraph"/>
              <w:numPr>
                <w:ilvl w:val="0"/>
                <w:numId w:val="1"/>
              </w:numPr>
              <w:spacing w:before="0"/>
              <w:ind w:left="480"/>
            </w:pPr>
            <w:r>
              <w:t xml:space="preserve">You can search for mental health services on </w:t>
            </w:r>
            <w:hyperlink r:id="rId62">
              <w:r>
                <w:rPr>
                  <w:rStyle w:val="Hyperlink"/>
                  <w:rFonts w:eastAsia="Times New Roman"/>
                  <w:bCs/>
                </w:rPr>
                <w:t>Alaska 2-1-1</w:t>
              </w:r>
            </w:hyperlink>
            <w:r>
              <w:t>.</w:t>
            </w:r>
          </w:p>
          <w:p w14:paraId="2DE08D94" w14:textId="77777777" w:rsidR="00B8491C" w:rsidRDefault="00B8491C" w:rsidP="00B8491C">
            <w:pPr>
              <w:pStyle w:val="Body"/>
            </w:pPr>
            <w:r>
              <w:rPr>
                <w:rFonts w:eastAsia="Times New Roman"/>
                <w:bCs/>
              </w:rPr>
              <w:t xml:space="preserve">If the marriage is going to end, </w:t>
            </w:r>
            <w:r>
              <w:t>there are benefits to reaching an agreement.</w:t>
            </w:r>
          </w:p>
          <w:p w14:paraId="5ABC1752" w14:textId="08DE1C5F" w:rsidR="00B8491C" w:rsidRDefault="00B8491C" w:rsidP="00B249BF">
            <w:pPr>
              <w:pStyle w:val="Body"/>
            </w:pPr>
            <w:r>
              <w:rPr>
                <w:color w:val="FF0000"/>
              </w:rPr>
              <w:t>{%</w:t>
            </w:r>
            <w:r w:rsidR="00C91578">
              <w:rPr>
                <w:color w:val="FF0000"/>
              </w:rPr>
              <w:t>p</w:t>
            </w:r>
            <w:r>
              <w:rPr>
                <w:color w:val="FF0000"/>
              </w:rPr>
              <w:t xml:space="preserve"> endif %}</w:t>
            </w:r>
          </w:p>
          <w:p w14:paraId="1666475D" w14:textId="2E7C5569" w:rsidR="002435E2" w:rsidRDefault="002435E2" w:rsidP="002435E2">
            <w:pPr>
              <w:pStyle w:val="Body"/>
            </w:pPr>
            <w:r>
              <w:t xml:space="preserve">You </w:t>
            </w:r>
            <w:r w:rsidRPr="002435E2">
              <w:rPr>
                <w:b/>
                <w:bCs/>
              </w:rPr>
              <w:t>must file your Answer within 20 days</w:t>
            </w:r>
            <w:r>
              <w:t xml:space="preserve"> of getting the Complaint, even if you are trying to work out an agreement with {{other_party_in_case}}.</w:t>
            </w:r>
          </w:p>
          <w:p w14:paraId="5A0B1111" w14:textId="4108A1E2" w:rsidR="00B249BF" w:rsidRPr="002435E2" w:rsidRDefault="002435E2" w:rsidP="00B249BF">
            <w:pPr>
              <w:pStyle w:val="Body"/>
              <w:rPr>
                <w:color w:val="auto"/>
              </w:rPr>
            </w:pPr>
            <w:r>
              <w:t>If you miss the 20-day deadline, the court may enter a default judgment against you.</w:t>
            </w:r>
            <w:r w:rsidR="00B249BF">
              <w:rPr>
                <w:color w:val="FFC000"/>
              </w:rPr>
              <w:t>{% if response_to_complaint in('agree', 'some') %}</w:t>
            </w:r>
          </w:p>
          <w:p w14:paraId="759A8CCB" w14:textId="77777777" w:rsidR="00B249BF" w:rsidRDefault="00B249BF" w:rsidP="00B249BF">
            <w:pPr>
              <w:pStyle w:val="Body"/>
              <w:rPr>
                <w:color w:val="92D050"/>
              </w:rPr>
            </w:pPr>
            <w:r w:rsidRPr="002435E2">
              <w:rPr>
                <w:color w:val="92D050"/>
              </w:rPr>
              <w:t>{</w:t>
            </w:r>
            <w:r>
              <w:rPr>
                <w:color w:val="92D050"/>
              </w:rPr>
              <w:t>%p if response_to_complaint == 'agree' %}</w:t>
            </w:r>
          </w:p>
          <w:p w14:paraId="45183CDC" w14:textId="77777777" w:rsidR="00B249BF" w:rsidRDefault="00B249BF" w:rsidP="00B249BF">
            <w:pPr>
              <w:pStyle w:val="Body"/>
            </w:pPr>
            <w:r>
              <w:t>If you agree with everything {</w:t>
            </w:r>
            <w:r w:rsidRPr="002435E2">
              <w:t>{other_party_in_case</w:t>
            </w:r>
            <w:r>
              <w:t>}</w:t>
            </w:r>
            <w:r w:rsidRPr="002435E2">
              <w:t>}</w:t>
            </w:r>
            <w:r>
              <w:t xml:space="preserve"> asked for in the Complaint:</w:t>
            </w:r>
          </w:p>
          <w:p w14:paraId="4DE39A2A" w14:textId="77777777" w:rsidR="00B249BF" w:rsidRDefault="00B249BF" w:rsidP="00B249BF">
            <w:pPr>
              <w:pStyle w:val="ListParagraph"/>
              <w:numPr>
                <w:ilvl w:val="0"/>
                <w:numId w:val="1"/>
              </w:numPr>
              <w:spacing w:after="0"/>
              <w:ind w:left="420"/>
            </w:pPr>
            <w:r>
              <w:t>State that you agree in your Answer</w:t>
            </w:r>
          </w:p>
          <w:p w14:paraId="2F9E19B8" w14:textId="77777777" w:rsidR="00B249BF" w:rsidRDefault="00B249BF" w:rsidP="00B249BF">
            <w:pPr>
              <w:pStyle w:val="ListParagraph"/>
              <w:numPr>
                <w:ilvl w:val="0"/>
                <w:numId w:val="1"/>
              </w:numPr>
              <w:spacing w:before="100" w:afterAutospacing="0"/>
              <w:ind w:left="418"/>
              <w:contextualSpacing/>
            </w:pPr>
            <w:r>
              <w:t>Decide if you want to write out an agreement with {</w:t>
            </w:r>
            <w:r w:rsidRPr="002435E2">
              <w:t>{other_party_in_case</w:t>
            </w:r>
            <w:r>
              <w:t>}</w:t>
            </w:r>
            <w:r w:rsidRPr="002435E2">
              <w:t>}</w:t>
            </w:r>
            <w:r>
              <w:t>.</w:t>
            </w:r>
          </w:p>
          <w:p w14:paraId="5F4D873A" w14:textId="77777777" w:rsidR="00B249BF" w:rsidRDefault="00B249BF" w:rsidP="00B249BF">
            <w:pPr>
              <w:pStyle w:val="Body"/>
              <w:rPr>
                <w:color w:val="92D050"/>
              </w:rPr>
            </w:pPr>
            <w:r>
              <w:rPr>
                <w:color w:val="92D050"/>
              </w:rPr>
              <w:t>{%p elif response_to_complaint == 'some' %}</w:t>
            </w:r>
          </w:p>
          <w:p w14:paraId="7B651B9B" w14:textId="77777777" w:rsidR="009B7434" w:rsidRDefault="00B249BF" w:rsidP="00B249BF">
            <w:pPr>
              <w:pStyle w:val="Body"/>
              <w:rPr>
                <w:color w:val="FFC000"/>
              </w:rPr>
            </w:pPr>
            <w:r>
              <w:t>If you agree with some of what the {</w:t>
            </w:r>
            <w:r w:rsidRPr="002435E2">
              <w:t>{other_party_in_case</w:t>
            </w:r>
            <w:r>
              <w:t>}</w:t>
            </w:r>
            <w:r w:rsidRPr="002435E2">
              <w:t>}</w:t>
            </w:r>
            <w:r>
              <w:t xml:space="preserve"> asked for </w:t>
            </w:r>
            <w:r>
              <w:lastRenderedPageBreak/>
              <w:t>in the Complaint:</w:t>
            </w:r>
          </w:p>
          <w:p w14:paraId="6F592E2F" w14:textId="2E7FE446" w:rsidR="00B249BF" w:rsidRDefault="00B249BF" w:rsidP="00B249BF">
            <w:pPr>
              <w:pStyle w:val="ListParagraph"/>
              <w:numPr>
                <w:ilvl w:val="0"/>
                <w:numId w:val="1"/>
              </w:numPr>
              <w:spacing w:after="0"/>
              <w:ind w:left="420"/>
            </w:pPr>
            <w:r>
              <w:t>State that you agree in your Answer</w:t>
            </w:r>
          </w:p>
          <w:p w14:paraId="4B4DAB06" w14:textId="77777777" w:rsidR="00B249BF" w:rsidRPr="002435E2" w:rsidRDefault="00B249BF" w:rsidP="00B249BF">
            <w:pPr>
              <w:pStyle w:val="ListParagraph"/>
              <w:numPr>
                <w:ilvl w:val="0"/>
                <w:numId w:val="1"/>
              </w:numPr>
              <w:spacing w:before="100" w:afterAutospacing="0"/>
              <w:ind w:left="418"/>
              <w:contextualSpacing/>
            </w:pPr>
            <w:r w:rsidRPr="002435E2">
              <w:t xml:space="preserve">Decide if you want to try to work with </w:t>
            </w:r>
            <w:r>
              <w:t>{</w:t>
            </w:r>
            <w:r w:rsidRPr="002435E2">
              <w:t>{other_party_in_case</w:t>
            </w:r>
            <w:r>
              <w:t>}</w:t>
            </w:r>
            <w:r w:rsidRPr="002435E2">
              <w:t>} to write out your agreement.</w:t>
            </w:r>
          </w:p>
          <w:p w14:paraId="7DA6D8DF" w14:textId="77777777" w:rsidR="00B249BF" w:rsidRDefault="00B249BF" w:rsidP="00B249BF">
            <w:pPr>
              <w:ind w:left="60"/>
            </w:pPr>
            <w:r w:rsidRPr="002435E2">
              <w:rPr>
                <w:color w:val="92D050"/>
              </w:rPr>
              <w:t>{%p endif %}</w:t>
            </w:r>
          </w:p>
          <w:p w14:paraId="1727CA1D" w14:textId="6A861EA5" w:rsidR="00B8491C" w:rsidRDefault="00B8491C" w:rsidP="002435E2">
            <w:pPr>
              <w:pStyle w:val="Heading3"/>
              <w:outlineLvl w:val="2"/>
              <w:rPr>
                <w:color w:val="FFC000"/>
              </w:rPr>
            </w:pPr>
            <w:r>
              <w:t>Review the benefits of reaching an agreement</w:t>
            </w:r>
            <w:r>
              <w:rPr>
                <w:color w:val="FFC000"/>
              </w:rPr>
              <w:t>{% endif %}</w:t>
            </w:r>
          </w:p>
          <w:p w14:paraId="7DCDC411" w14:textId="77777777" w:rsidR="006A2B6C" w:rsidRDefault="002435E2" w:rsidP="002435E2">
            <w:pPr>
              <w:pStyle w:val="Body"/>
              <w:rPr>
                <w:color w:val="ED7D31" w:themeColor="accent2"/>
              </w:rPr>
            </w:pPr>
            <w:r w:rsidRPr="002435E2">
              <w:rPr>
                <w:color w:val="ED7D31" w:themeColor="accent2"/>
              </w:rPr>
              <w:t>{%</w:t>
            </w:r>
            <w:r w:rsidR="006A2B6C">
              <w:rPr>
                <w:color w:val="ED7D31" w:themeColor="accent2"/>
              </w:rPr>
              <w:t>p</w:t>
            </w:r>
            <w:r w:rsidRPr="002435E2">
              <w:rPr>
                <w:color w:val="ED7D31" w:themeColor="accent2"/>
              </w:rPr>
              <w:t xml:space="preserve"> if type_of_response.all_false() or (user_need == 'answer custody' and type_of_response['ak custody case']) or (user_need == 'answer divorce' and type_of_response['ak divorce case']) or (type_of_response['case in 2 states'] and stage_of_other_case == 'ended with no order')</w:t>
            </w:r>
            <w:r>
              <w:rPr>
                <w:color w:val="ED7D31" w:themeColor="accent2"/>
              </w:rPr>
              <w:t xml:space="preserve"> %}</w:t>
            </w:r>
          </w:p>
          <w:p w14:paraId="6C818B3B" w14:textId="5943A99C" w:rsidR="00B8491C" w:rsidRDefault="002435E2" w:rsidP="00EE4045">
            <w:pPr>
              <w:pStyle w:val="Heading3"/>
              <w:outlineLvl w:val="2"/>
            </w:pPr>
            <w:r w:rsidRPr="00EE4045">
              <w:rPr>
                <w:color w:val="92D050"/>
              </w:rPr>
              <w:t>{% if (case_type in ('custody', 'divorce') and response_to_complaint == 'none') or  (case_type == 'legal separation' and want_legal_separation == 'yes' and response_to_complaint == 'none') or (case_type == 'legal separation' and want_legal_separation in ('no', 'unsure') and want_help_to_agree)</w:t>
            </w:r>
            <w:r>
              <w:t xml:space="preserve"> </w:t>
            </w:r>
            <w:r w:rsidR="00C151DB" w:rsidRPr="00C151DB">
              <w:rPr>
                <w:color w:val="ED7D31" w:themeColor="accent2"/>
              </w:rPr>
              <w:t xml:space="preserve">or </w:t>
            </w:r>
            <w:r w:rsidR="00C151DB" w:rsidRPr="002435E2">
              <w:rPr>
                <w:color w:val="ED7D31" w:themeColor="accent2"/>
              </w:rPr>
              <w:t xml:space="preserve">type_of_response.all_false() </w:t>
            </w:r>
            <w:r w:rsidRPr="00EE4045">
              <w:rPr>
                <w:color w:val="92D050"/>
              </w:rPr>
              <w:t>%}</w:t>
            </w:r>
            <w:r w:rsidR="00B8491C">
              <w:t>The benefits of reaching an agreement</w:t>
            </w:r>
          </w:p>
          <w:p w14:paraId="2B1C975E" w14:textId="7DC27900" w:rsidR="006A2B6C" w:rsidRDefault="00B8491C" w:rsidP="001B1E6E">
            <w:pPr>
              <w:pStyle w:val="Body"/>
              <w:rPr>
                <w:color w:val="92D050"/>
              </w:rPr>
            </w:pPr>
            <w:r>
              <w:t xml:space="preserve">If you and </w:t>
            </w:r>
            <w:r w:rsidR="001B1E6E">
              <w:t>{</w:t>
            </w:r>
            <w:r w:rsidR="001B1E6E" w:rsidRPr="001B1E6E">
              <w:t>{other_party_in_case}</w:t>
            </w:r>
            <w:r w:rsidR="001B1E6E">
              <w:t>}</w:t>
            </w:r>
            <w:r w:rsidR="001B1E6E" w:rsidRPr="001B1E6E">
              <w:t xml:space="preserve"> </w:t>
            </w:r>
            <w:r w:rsidR="001B1E6E">
              <w:t xml:space="preserve">reach an </w:t>
            </w:r>
            <w:r>
              <w:t>agree</w:t>
            </w:r>
            <w:r w:rsidR="001B1E6E">
              <w:t>ment</w:t>
            </w:r>
            <w:r>
              <w:t xml:space="preserve"> about the issues in the case, you can avoid a trial.</w:t>
            </w:r>
            <w:r w:rsidR="001B1E6E">
              <w:rPr>
                <w:color w:val="92D050"/>
              </w:rPr>
              <w:t>{</w:t>
            </w:r>
            <w:r w:rsidR="001B1E6E" w:rsidRPr="001B1E6E">
              <w:rPr>
                <w:color w:val="92D050"/>
              </w:rPr>
              <w:t>% elif case_type in ('</w:t>
            </w:r>
            <w:proofErr w:type="spellStart"/>
            <w:r w:rsidR="001B1E6E" w:rsidRPr="001B1E6E">
              <w:rPr>
                <w:color w:val="92D050"/>
              </w:rPr>
              <w:t>custody','divorce</w:t>
            </w:r>
            <w:proofErr w:type="spellEnd"/>
            <w:r w:rsidR="001B1E6E" w:rsidRPr="001B1E6E">
              <w:rPr>
                <w:color w:val="92D050"/>
              </w:rPr>
              <w:t>') or (case_type == 'legal separation' and want_legal_separation == 'yes') and response_to_complaint in ('agree', 'some')</w:t>
            </w:r>
            <w:r w:rsidR="001B1E6E">
              <w:rPr>
                <w:color w:val="92D050"/>
              </w:rPr>
              <w:t xml:space="preserve"> %}</w:t>
            </w:r>
            <w:r w:rsidR="001B1E6E" w:rsidRPr="001B1E6E">
              <w:t xml:space="preserve">If you and </w:t>
            </w:r>
            <w:r w:rsidR="001B1E6E">
              <w:t>{</w:t>
            </w:r>
            <w:r w:rsidR="001B1E6E" w:rsidRPr="001B1E6E">
              <w:t>{other_party_in_case}</w:t>
            </w:r>
            <w:r w:rsidR="001B1E6E">
              <w:t>}</w:t>
            </w:r>
            <w:r w:rsidR="001B1E6E" w:rsidRPr="001B1E6E">
              <w:t xml:space="preserve"> agree about the issues in the case, you can avoid a trial.</w:t>
            </w:r>
            <w:r w:rsidR="001B1E6E">
              <w:rPr>
                <w:color w:val="92D050"/>
              </w:rPr>
              <w:t>{</w:t>
            </w:r>
            <w:r w:rsidR="001B1E6E" w:rsidRPr="001B1E6E">
              <w:rPr>
                <w:color w:val="92D050"/>
              </w:rPr>
              <w:t>% e</w:t>
            </w:r>
            <w:r w:rsidR="001B1E6E">
              <w:rPr>
                <w:color w:val="92D050"/>
              </w:rPr>
              <w:t>nd</w:t>
            </w:r>
            <w:r w:rsidR="001B1E6E" w:rsidRPr="001B1E6E">
              <w:rPr>
                <w:color w:val="92D050"/>
              </w:rPr>
              <w:t>if</w:t>
            </w:r>
            <w:r w:rsidR="001B1E6E">
              <w:rPr>
                <w:color w:val="92D050"/>
              </w:rPr>
              <w:t xml:space="preserve"> %}</w:t>
            </w:r>
          </w:p>
          <w:p w14:paraId="488CA48B" w14:textId="02E7AAD9" w:rsidR="001B1E6E" w:rsidRDefault="001B1E6E" w:rsidP="001B1E6E">
            <w:pPr>
              <w:pStyle w:val="Body"/>
            </w:pPr>
            <w:r w:rsidRPr="001B1E6E">
              <w:rPr>
                <w:color w:val="ED7D31" w:themeColor="accent2"/>
              </w:rPr>
              <w:t>{%</w:t>
            </w:r>
            <w:r w:rsidR="006A2B6C">
              <w:rPr>
                <w:color w:val="ED7D31" w:themeColor="accent2"/>
              </w:rPr>
              <w:t>p</w:t>
            </w:r>
            <w:r w:rsidRPr="001B1E6E">
              <w:rPr>
                <w:color w:val="ED7D31" w:themeColor="accent2"/>
              </w:rPr>
              <w:t xml:space="preserve"> endif %}</w:t>
            </w:r>
          </w:p>
          <w:p w14:paraId="40C74853" w14:textId="6E0ECAF2" w:rsidR="00B8491C" w:rsidRDefault="00B8491C" w:rsidP="001B1E6E">
            <w:pPr>
              <w:pStyle w:val="Body"/>
            </w:pPr>
            <w:r w:rsidRPr="001B1E6E">
              <w:rPr>
                <w:b/>
                <w:bCs/>
              </w:rPr>
              <w:t>Some benefits are</w:t>
            </w:r>
            <w:r>
              <w:t>:</w:t>
            </w:r>
          </w:p>
          <w:p w14:paraId="09C604DC" w14:textId="77777777" w:rsidR="007B2E76" w:rsidRPr="007B2E76" w:rsidRDefault="001B1E6E" w:rsidP="00163E96">
            <w:pPr>
              <w:pStyle w:val="Body"/>
              <w:numPr>
                <w:ilvl w:val="0"/>
                <w:numId w:val="1"/>
              </w:numPr>
              <w:tabs>
                <w:tab w:val="clear" w:pos="0"/>
              </w:tabs>
              <w:spacing w:after="0"/>
              <w:ind w:left="405"/>
            </w:pPr>
            <w:r w:rsidRPr="007B2E76">
              <w:rPr>
                <w:color w:val="92D050"/>
              </w:rPr>
              <w:t>{%p if (user_need == 'answer custody' and type_of_response['ak custody case']) or (user_need == 'answer divorce' and type_of_response['ak divorce case'] and minor_children) or (type_of_response.all_false() and want_help_to_agree) or (type_of_response['case in 2 states'] and stage_of_other_case == 'ended with no order') %}</w:t>
            </w:r>
          </w:p>
          <w:p w14:paraId="382E7597" w14:textId="75CE6357" w:rsidR="00B8491C" w:rsidRDefault="00B8491C" w:rsidP="00163E96">
            <w:pPr>
              <w:pStyle w:val="Body"/>
              <w:numPr>
                <w:ilvl w:val="0"/>
                <w:numId w:val="1"/>
              </w:numPr>
              <w:tabs>
                <w:tab w:val="clear" w:pos="0"/>
              </w:tabs>
              <w:spacing w:after="0"/>
              <w:ind w:left="405"/>
            </w:pPr>
            <w:r>
              <w:lastRenderedPageBreak/>
              <w:t>Working out the parenting plan instead of fighting is better for the children</w:t>
            </w:r>
            <w:r w:rsidR="004309AE">
              <w:t>.</w:t>
            </w:r>
          </w:p>
          <w:p w14:paraId="5A5265D4" w14:textId="15290D47" w:rsidR="001B1E6E" w:rsidRDefault="001B1E6E" w:rsidP="00B8491C">
            <w:pPr>
              <w:pStyle w:val="ListParagraph"/>
              <w:numPr>
                <w:ilvl w:val="0"/>
                <w:numId w:val="1"/>
              </w:numPr>
              <w:spacing w:after="0"/>
              <w:ind w:left="424"/>
            </w:pPr>
            <w:r w:rsidRPr="001B1E6E">
              <w:rPr>
                <w:color w:val="92D050"/>
              </w:rPr>
              <w:t xml:space="preserve">{%p </w:t>
            </w:r>
            <w:r>
              <w:rPr>
                <w:color w:val="92D050"/>
              </w:rPr>
              <w:t>end</w:t>
            </w:r>
            <w:r w:rsidRPr="001B1E6E">
              <w:rPr>
                <w:color w:val="92D050"/>
              </w:rPr>
              <w:t>if</w:t>
            </w:r>
            <w:r>
              <w:rPr>
                <w:color w:val="92D050"/>
              </w:rPr>
              <w:t xml:space="preserve"> %}</w:t>
            </w:r>
          </w:p>
          <w:p w14:paraId="36CE183B" w14:textId="69CCC541" w:rsidR="004309AE" w:rsidRDefault="00B8491C" w:rsidP="00EF5B26">
            <w:pPr>
              <w:pStyle w:val="ListParagraph"/>
              <w:numPr>
                <w:ilvl w:val="0"/>
                <w:numId w:val="1"/>
              </w:numPr>
              <w:tabs>
                <w:tab w:val="clear" w:pos="0"/>
              </w:tabs>
              <w:spacing w:before="0" w:after="0"/>
              <w:ind w:left="424"/>
            </w:pPr>
            <w:r>
              <w:t>You decide the outcome rather than a judge - you know more about the issues in your case than the judge ever will</w:t>
            </w:r>
            <w:r w:rsidR="004309AE">
              <w:t>.</w:t>
            </w:r>
          </w:p>
          <w:p w14:paraId="1B84527F" w14:textId="6016C7EC" w:rsidR="004309AE" w:rsidRDefault="004309AE" w:rsidP="004309AE">
            <w:pPr>
              <w:pStyle w:val="ListParagraph"/>
              <w:numPr>
                <w:ilvl w:val="0"/>
                <w:numId w:val="1"/>
              </w:numPr>
              <w:spacing w:after="0"/>
              <w:ind w:left="424"/>
            </w:pPr>
            <w:r w:rsidRPr="004309AE">
              <w:rPr>
                <w:color w:val="92D050"/>
              </w:rPr>
              <w:t>{%p if user_need == 'answer custody' %}</w:t>
            </w:r>
          </w:p>
          <w:p w14:paraId="3E5D9B6B" w14:textId="43DBBE0D" w:rsidR="004309AE" w:rsidRDefault="004309AE" w:rsidP="004309AE">
            <w:pPr>
              <w:pStyle w:val="ListParagraph"/>
              <w:numPr>
                <w:ilvl w:val="0"/>
                <w:numId w:val="1"/>
              </w:numPr>
              <w:spacing w:before="0" w:after="0"/>
              <w:ind w:left="424"/>
            </w:pPr>
            <w:r>
              <w:t>Reaching an agreement may be more cooperative than dealing with the issues in a trial, where each parent presents evidence and makes arguments about what they want the judge to decide.</w:t>
            </w:r>
          </w:p>
          <w:p w14:paraId="1487ABB8" w14:textId="54FDCFC4" w:rsidR="004309AE" w:rsidRDefault="004309AE" w:rsidP="004309AE">
            <w:pPr>
              <w:pStyle w:val="ListParagraph"/>
              <w:numPr>
                <w:ilvl w:val="0"/>
                <w:numId w:val="1"/>
              </w:numPr>
              <w:spacing w:before="0" w:after="0"/>
              <w:ind w:left="424"/>
            </w:pPr>
            <w:r w:rsidRPr="004309AE">
              <w:rPr>
                <w:color w:val="92D050"/>
              </w:rPr>
              <w:t>{%p elif user_need == 'answer divorce' %</w:t>
            </w:r>
            <w:r>
              <w:rPr>
                <w:color w:val="92D050"/>
              </w:rPr>
              <w:t>}</w:t>
            </w:r>
          </w:p>
          <w:p w14:paraId="25E536B8" w14:textId="77777777" w:rsidR="004309AE" w:rsidRDefault="004309AE" w:rsidP="004309AE">
            <w:pPr>
              <w:pStyle w:val="ListParagraph"/>
              <w:numPr>
                <w:ilvl w:val="0"/>
                <w:numId w:val="1"/>
              </w:numPr>
              <w:spacing w:before="0" w:after="0"/>
              <w:ind w:left="424"/>
            </w:pPr>
            <w:r>
              <w:t>Reaching an agreement may be more cooperative than dealing with the issues in a trial, where each spouse presents evidence and makes arguments about what they want the judge to decide.</w:t>
            </w:r>
          </w:p>
          <w:p w14:paraId="5B18D077" w14:textId="77777777" w:rsidR="004309AE" w:rsidRPr="004309AE" w:rsidRDefault="004309AE" w:rsidP="004309AE">
            <w:pPr>
              <w:pStyle w:val="ListParagraph"/>
              <w:numPr>
                <w:ilvl w:val="0"/>
                <w:numId w:val="1"/>
              </w:numPr>
              <w:spacing w:before="0" w:after="0"/>
              <w:ind w:left="424"/>
              <w:rPr>
                <w:color w:val="auto"/>
              </w:rPr>
            </w:pPr>
            <w:r w:rsidRPr="004309AE">
              <w:rPr>
                <w:color w:val="92D050"/>
              </w:rPr>
              <w:t>{%p endif %}</w:t>
            </w:r>
          </w:p>
          <w:p w14:paraId="32CCEF4C" w14:textId="56C373C8" w:rsidR="00B8491C" w:rsidRDefault="00B8491C" w:rsidP="004309AE">
            <w:pPr>
              <w:pStyle w:val="ListParagraph"/>
              <w:numPr>
                <w:ilvl w:val="0"/>
                <w:numId w:val="1"/>
              </w:numPr>
              <w:spacing w:before="0" w:after="0"/>
              <w:ind w:left="424"/>
            </w:pPr>
            <w:r>
              <w:t>Reaching an agreement outside of court can save time and money, and provide more privacy and confidentiality</w:t>
            </w:r>
            <w:r w:rsidR="004309AE">
              <w:t>.</w:t>
            </w:r>
          </w:p>
          <w:p w14:paraId="7B04F2C6" w14:textId="77777777" w:rsidR="00B8491C" w:rsidRDefault="00B8491C" w:rsidP="00B8491C">
            <w:pPr>
              <w:pStyle w:val="Heading3"/>
              <w:outlineLvl w:val="2"/>
            </w:pPr>
            <w:r>
              <w:t>Watch a video about reaching an agreement</w:t>
            </w:r>
          </w:p>
          <w:p w14:paraId="7D8C2D1D" w14:textId="03BC863C" w:rsidR="00B8491C" w:rsidRDefault="00B8491C" w:rsidP="00BE2347">
            <w:pPr>
              <w:pStyle w:val="Body"/>
            </w:pPr>
            <w:r>
              <w:t xml:space="preserve">Watch a </w:t>
            </w:r>
            <w:hyperlink r:id="rId63">
              <w:r>
                <w:rPr>
                  <w:rStyle w:val="Hyperlink"/>
                </w:rPr>
                <w:t>short video that discusses resolving your case</w:t>
              </w:r>
            </w:hyperlink>
            <w:r>
              <w:t xml:space="preserve"> by reaching agreement with </w:t>
            </w:r>
            <w:r w:rsidR="00094A0B">
              <w:t>{{ other_party_in_case }}</w:t>
            </w:r>
            <w:r w:rsidR="00261F28">
              <w:t>.</w:t>
            </w:r>
          </w:p>
          <w:p w14:paraId="05ABB26A" w14:textId="77777777" w:rsidR="00B8491C" w:rsidRDefault="00B8491C" w:rsidP="00B8491C">
            <w:pPr>
              <w:pStyle w:val="Heading3"/>
              <w:outlineLvl w:val="2"/>
            </w:pPr>
            <w:r>
              <w:t>Options for working with the other parent to write out your agreement</w:t>
            </w:r>
          </w:p>
          <w:p w14:paraId="26E8502B" w14:textId="7644442D" w:rsidR="00B8491C" w:rsidRDefault="00B8491C" w:rsidP="00BE760D">
            <w:pPr>
              <w:pStyle w:val="ListParagraph"/>
              <w:numPr>
                <w:ilvl w:val="0"/>
                <w:numId w:val="1"/>
              </w:numPr>
              <w:spacing w:before="0" w:after="0"/>
              <w:ind w:left="514"/>
            </w:pPr>
            <w:r>
              <w:t xml:space="preserve">Talk to the other parent about </w:t>
            </w:r>
            <w:r w:rsidR="00BE760D" w:rsidRPr="00BE760D">
              <w:rPr>
                <w:shd w:val="clear" w:color="auto" w:fill="FFFFFF"/>
              </w:rPr>
              <w:t>settling the case without a trial</w:t>
            </w:r>
          </w:p>
          <w:p w14:paraId="39585C49" w14:textId="77777777" w:rsidR="00B8491C" w:rsidRDefault="00B8491C" w:rsidP="00B8491C">
            <w:pPr>
              <w:pStyle w:val="ListParagraph"/>
              <w:numPr>
                <w:ilvl w:val="0"/>
                <w:numId w:val="1"/>
              </w:numPr>
              <w:spacing w:before="0" w:after="0"/>
              <w:ind w:left="514"/>
              <w:rPr>
                <w:color w:val="auto"/>
              </w:rPr>
            </w:pPr>
            <w:r>
              <w:t>Mediation</w:t>
            </w:r>
            <w:r>
              <w:rPr>
                <w:color w:val="FF0000"/>
              </w:rPr>
              <w:t>{% if type_of_response.any_true() %}</w:t>
            </w:r>
          </w:p>
          <w:p w14:paraId="0DD92E1F" w14:textId="77777777" w:rsidR="00B8491C" w:rsidRDefault="00B8491C" w:rsidP="00B8491C">
            <w:pPr>
              <w:pStyle w:val="ListParagraph"/>
              <w:numPr>
                <w:ilvl w:val="0"/>
                <w:numId w:val="1"/>
              </w:numPr>
              <w:spacing w:before="0" w:after="0"/>
              <w:ind w:left="514"/>
              <w:rPr>
                <w:color w:val="auto"/>
              </w:rPr>
            </w:pPr>
            <w:r>
              <w:rPr>
                <w:shd w:val="clear" w:color="auto" w:fill="FFFFFF"/>
              </w:rPr>
              <w:t>Settlement Conference</w:t>
            </w:r>
            <w:r>
              <w:rPr>
                <w:color w:val="FF0000"/>
              </w:rPr>
              <w:t>{% endif %}</w:t>
            </w:r>
          </w:p>
          <w:p w14:paraId="5FCB0751" w14:textId="77777777" w:rsidR="00B8491C" w:rsidRDefault="00B8491C" w:rsidP="00B8491C">
            <w:pPr>
              <w:pStyle w:val="ListParagraph"/>
              <w:numPr>
                <w:ilvl w:val="0"/>
                <w:numId w:val="1"/>
              </w:numPr>
              <w:spacing w:before="0"/>
              <w:ind w:left="514"/>
            </w:pPr>
            <w:r>
              <w:t>Collaborative Law</w:t>
            </w:r>
          </w:p>
          <w:p w14:paraId="0AE4A724" w14:textId="77777777" w:rsidR="00B8491C" w:rsidRDefault="00B8491C" w:rsidP="00B8491C">
            <w:pPr>
              <w:pStyle w:val="Heading3"/>
              <w:outlineLvl w:val="2"/>
            </w:pPr>
            <w:r>
              <w:t>Talk to the other parent about settling the case without a trial</w:t>
            </w:r>
          </w:p>
          <w:p w14:paraId="22983F68" w14:textId="42CA43FA" w:rsidR="00044CEE" w:rsidRPr="00044CEE" w:rsidRDefault="00044CEE" w:rsidP="00044CEE">
            <w:pPr>
              <w:pStyle w:val="Body"/>
              <w:rPr>
                <w:color w:val="FF0000"/>
              </w:rPr>
            </w:pPr>
            <w:r w:rsidRPr="00044CEE">
              <w:rPr>
                <w:color w:val="FF0000"/>
              </w:rPr>
              <w:t>{% if user_need == 'answer custody' %}</w:t>
            </w:r>
            <w:r>
              <w:t>Some parents want to work out the issues by agreement without the judge deciding and are able to talk to each other in person, on-line, or with the help of a friend or family member.</w:t>
            </w:r>
            <w:r w:rsidRPr="00044CEE">
              <w:rPr>
                <w:color w:val="FF0000"/>
              </w:rPr>
              <w:t>{% elif user_need == 'answer divorce' %}</w:t>
            </w:r>
            <w:r>
              <w:t>Some spouses want to work out the issues by agreement without the judge deciding and are able to talk to each other in person, on-line, or with the help of a friend or family member.</w:t>
            </w:r>
            <w:r w:rsidRPr="00044CEE">
              <w:rPr>
                <w:color w:val="FF0000"/>
              </w:rPr>
              <w:t>{% endif</w:t>
            </w:r>
            <w:r>
              <w:rPr>
                <w:color w:val="FF0000"/>
              </w:rPr>
              <w:t xml:space="preserve"> %</w:t>
            </w:r>
            <w:r w:rsidRPr="00044CEE">
              <w:rPr>
                <w:color w:val="FF0000"/>
              </w:rPr>
              <w:t>}</w:t>
            </w:r>
          </w:p>
          <w:p w14:paraId="13EC2938" w14:textId="3E1C3711" w:rsidR="00B8491C" w:rsidRDefault="00B8491C" w:rsidP="00044CEE">
            <w:pPr>
              <w:pStyle w:val="Heading3"/>
              <w:outlineLvl w:val="2"/>
            </w:pPr>
            <w:r>
              <w:t>Mediation</w:t>
            </w:r>
          </w:p>
          <w:p w14:paraId="65F61878" w14:textId="22613FE1" w:rsidR="00B8491C" w:rsidRDefault="00B8491C" w:rsidP="00B8491C">
            <w:pPr>
              <w:pStyle w:val="Body"/>
            </w:pPr>
            <w:r>
              <w:lastRenderedPageBreak/>
              <w:t xml:space="preserve">Mediation is </w:t>
            </w:r>
            <w:r w:rsidR="00D4571F">
              <w:t>a</w:t>
            </w:r>
            <w:r w:rsidR="00CA7665">
              <w:t xml:space="preserve"> voluntary</w:t>
            </w:r>
            <w:r>
              <w:t xml:space="preserve"> and confidential way to resolve disagreements</w:t>
            </w:r>
            <w:r w:rsidR="00D4571F">
              <w:t xml:space="preserve">. </w:t>
            </w:r>
            <w:r w:rsidR="00D4571F" w:rsidRPr="00D4571F">
              <w:t>No one else, like a judge or the mediator, decides for you</w:t>
            </w:r>
            <w:r w:rsidR="00D4571F">
              <w:t>.</w:t>
            </w:r>
            <w:r>
              <w:t xml:space="preserve"> A neutral person, called the mediator, helps people outside the court process:</w:t>
            </w:r>
          </w:p>
          <w:p w14:paraId="2D1591BE" w14:textId="0BA3E784" w:rsidR="00B8491C" w:rsidRDefault="00D4571F" w:rsidP="00B8491C">
            <w:pPr>
              <w:pStyle w:val="ListParagraph"/>
              <w:numPr>
                <w:ilvl w:val="0"/>
                <w:numId w:val="1"/>
              </w:numPr>
              <w:spacing w:after="0"/>
              <w:ind w:left="514"/>
            </w:pPr>
            <w:r>
              <w:t>F</w:t>
            </w:r>
            <w:r w:rsidR="00B8491C">
              <w:t>igure out the important issues in the disagreement</w:t>
            </w:r>
            <w:r>
              <w:t>.</w:t>
            </w:r>
          </w:p>
          <w:p w14:paraId="2F84F599" w14:textId="609AE4BE" w:rsidR="00B8491C" w:rsidRDefault="00D4571F" w:rsidP="00B8491C">
            <w:pPr>
              <w:pStyle w:val="ListParagraph"/>
              <w:numPr>
                <w:ilvl w:val="0"/>
                <w:numId w:val="1"/>
              </w:numPr>
              <w:spacing w:before="0" w:after="0"/>
              <w:ind w:left="514"/>
            </w:pPr>
            <w:r>
              <w:t>E</w:t>
            </w:r>
            <w:r w:rsidR="00B8491C">
              <w:t>xplain and understand each oth</w:t>
            </w:r>
            <w:r>
              <w:t>er's needs.</w:t>
            </w:r>
          </w:p>
          <w:p w14:paraId="1ACEC4AD" w14:textId="1FE1A7DC" w:rsidR="00B8491C" w:rsidRDefault="00D4571F" w:rsidP="00B8491C">
            <w:pPr>
              <w:pStyle w:val="ListParagraph"/>
              <w:numPr>
                <w:ilvl w:val="0"/>
                <w:numId w:val="1"/>
              </w:numPr>
              <w:spacing w:before="0" w:after="0"/>
              <w:ind w:left="514"/>
            </w:pPr>
            <w:r>
              <w:t>Clear up misunderstandings.</w:t>
            </w:r>
          </w:p>
          <w:p w14:paraId="095BEF60" w14:textId="3F261512" w:rsidR="00B8491C" w:rsidRDefault="00D4571F" w:rsidP="00B8491C">
            <w:pPr>
              <w:pStyle w:val="ListParagraph"/>
              <w:numPr>
                <w:ilvl w:val="0"/>
                <w:numId w:val="1"/>
              </w:numPr>
              <w:spacing w:before="0" w:after="0"/>
              <w:ind w:left="514"/>
            </w:pPr>
            <w:r>
              <w:t>E</w:t>
            </w:r>
            <w:r w:rsidR="00B8491C">
              <w:t>xplore creative solutions</w:t>
            </w:r>
            <w:r>
              <w:t>. And</w:t>
            </w:r>
          </w:p>
          <w:p w14:paraId="26FAF724" w14:textId="19950F12" w:rsidR="00B8491C" w:rsidRDefault="00D4571F" w:rsidP="00B8491C">
            <w:pPr>
              <w:pStyle w:val="ListParagraph"/>
              <w:numPr>
                <w:ilvl w:val="0"/>
                <w:numId w:val="1"/>
              </w:numPr>
              <w:spacing w:before="0"/>
              <w:ind w:left="514"/>
            </w:pPr>
            <w:r>
              <w:t>R</w:t>
            </w:r>
            <w:r w:rsidR="00B8491C">
              <w:t>each acceptable agreements.</w:t>
            </w:r>
          </w:p>
          <w:p w14:paraId="676F74A1" w14:textId="77777777" w:rsidR="006754B9" w:rsidRDefault="00B8491C" w:rsidP="00B8491C">
            <w:pPr>
              <w:pStyle w:val="Body"/>
              <w:rPr>
                <w:color w:val="FF0000"/>
              </w:rPr>
            </w:pPr>
            <w:r>
              <w:rPr>
                <w:color w:val="FF0000"/>
              </w:rPr>
              <w:t>{%</w:t>
            </w:r>
            <w:r w:rsidR="006754B9">
              <w:rPr>
                <w:color w:val="FF0000"/>
              </w:rPr>
              <w:t>p</w:t>
            </w:r>
            <w:r>
              <w:rPr>
                <w:color w:val="FF0000"/>
              </w:rPr>
              <w:t xml:space="preserve"> if type_of_response.any_true() %}</w:t>
            </w:r>
          </w:p>
          <w:p w14:paraId="24045504" w14:textId="77777777" w:rsidR="006754B9" w:rsidRDefault="006754B9" w:rsidP="006754B9">
            <w:pPr>
              <w:pStyle w:val="Body"/>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1F39DA06" w14:textId="77777777" w:rsidR="006754B9" w:rsidRDefault="006754B9" w:rsidP="006754B9">
            <w:pPr>
              <w:pStyle w:val="Body"/>
            </w:pPr>
            <w:r>
              <w:t xml:space="preserve">The form, </w:t>
            </w:r>
            <w:r w:rsidRPr="006754B9">
              <w:rPr>
                <w:b/>
              </w:rPr>
              <w:t>Request for Court-Sponsored Parenting Plan Dispute Resolution,</w:t>
            </w:r>
            <w:r>
              <w:t xml:space="preserve"> </w:t>
            </w:r>
            <w:hyperlink r:id="rId64" w:history="1">
              <w:r w:rsidRPr="006754B9">
                <w:rPr>
                  <w:rStyle w:val="Hyperlink"/>
                </w:rPr>
                <w:t>MED-405</w:t>
              </w:r>
            </w:hyperlink>
            <w:r>
              <w:t>, may be used to request mediation.</w:t>
            </w:r>
          </w:p>
          <w:p w14:paraId="0C7127FA" w14:textId="77777777" w:rsidR="006754B9" w:rsidRDefault="00B8491C" w:rsidP="006754B9">
            <w:pPr>
              <w:pStyle w:val="Body"/>
              <w:rPr>
                <w:color w:val="FF0000"/>
              </w:rPr>
            </w:pPr>
            <w:r>
              <w:rPr>
                <w:color w:val="FF0000"/>
              </w:rPr>
              <w:t>{%</w:t>
            </w:r>
            <w:r w:rsidR="006754B9">
              <w:rPr>
                <w:color w:val="FF0000"/>
              </w:rPr>
              <w:t>p</w:t>
            </w:r>
            <w:r>
              <w:rPr>
                <w:color w:val="FF0000"/>
              </w:rPr>
              <w:t xml:space="preserve"> endif %}</w:t>
            </w:r>
          </w:p>
          <w:p w14:paraId="0B69BFAC" w14:textId="6C174BC7" w:rsidR="00B8491C" w:rsidRDefault="005364F2" w:rsidP="006754B9">
            <w:pPr>
              <w:pStyle w:val="Body"/>
            </w:pPr>
            <w:r>
              <w:t>You</w:t>
            </w:r>
            <w:r w:rsidR="00B8491C">
              <w:t xml:space="preserve"> can hire </w:t>
            </w:r>
            <w:r>
              <w:t xml:space="preserve">your </w:t>
            </w:r>
            <w:r w:rsidR="00B8491C">
              <w:t xml:space="preserve">own private mediator to help resolve any issue in </w:t>
            </w:r>
            <w:r>
              <w:t>your</w:t>
            </w:r>
            <w:r w:rsidR="00B8491C">
              <w:t xml:space="preserve"> case. If there was abuse or domestic violence in your </w:t>
            </w:r>
            <w:r>
              <w:t>relationship</w:t>
            </w:r>
            <w:r w:rsidR="00B8491C">
              <w:t>, be sure to hire someone with training and experience working with domestic violence</w:t>
            </w:r>
            <w:r>
              <w:t>. T</w:t>
            </w:r>
            <w:r w:rsidR="00B8491C">
              <w:t>ell your mediator if you want to bring a support person with you.</w:t>
            </w:r>
          </w:p>
          <w:p w14:paraId="72EAD311" w14:textId="4A5D3214" w:rsidR="00B8491C" w:rsidRDefault="00445367" w:rsidP="00B8491C">
            <w:pPr>
              <w:pStyle w:val="BodyText"/>
              <w:widowControl w:val="0"/>
              <w:spacing w:before="280" w:after="280"/>
              <w:rPr>
                <w:rFonts w:eastAsia="Calibri"/>
              </w:rPr>
            </w:pPr>
            <w:hyperlink r:id="rId65">
              <w:r w:rsidR="00B8491C">
                <w:rPr>
                  <w:rStyle w:val="Hyperlink"/>
                  <w:rFonts w:eastAsia="Calibri"/>
                </w:rPr>
                <w:t>Read about mediation</w:t>
              </w:r>
            </w:hyperlink>
            <w:r w:rsidR="00B8491C">
              <w:rPr>
                <w:rFonts w:eastAsia="Calibri"/>
              </w:rPr>
              <w:t>.</w:t>
            </w:r>
          </w:p>
          <w:p w14:paraId="35B02C1C" w14:textId="53F63B80" w:rsidR="00B8491C" w:rsidRDefault="00445367" w:rsidP="00B8491C">
            <w:pPr>
              <w:pStyle w:val="BodyText"/>
              <w:widowControl w:val="0"/>
              <w:spacing w:before="280" w:after="280"/>
              <w:rPr>
                <w:rFonts w:eastAsia="Calibri"/>
              </w:rPr>
            </w:pPr>
            <w:hyperlink r:id="rId66">
              <w:r w:rsidR="00B8491C">
                <w:rPr>
                  <w:rStyle w:val="Hyperlink"/>
                  <w:rFonts w:eastAsia="Calibri"/>
                </w:rPr>
                <w:t>Find a private mediator</w:t>
              </w:r>
            </w:hyperlink>
            <w:r w:rsidR="00B8491C">
              <w:rPr>
                <w:rFonts w:eastAsia="Calibri"/>
              </w:rPr>
              <w:t xml:space="preserve"> on the Professional Mediators of Alaska website.</w:t>
            </w:r>
            <w:r w:rsidR="00B8491C">
              <w:rPr>
                <w:rFonts w:eastAsia="Calibri"/>
                <w:color w:val="FF0000"/>
              </w:rPr>
              <w:t>{% if type_of_response.</w:t>
            </w:r>
            <w:r w:rsidR="005C3125">
              <w:rPr>
                <w:rFonts w:eastAsia="Calibri"/>
                <w:color w:val="FF0000"/>
              </w:rPr>
              <w:t>any_true</w:t>
            </w:r>
            <w:r w:rsidR="00B8491C">
              <w:rPr>
                <w:rFonts w:eastAsia="Calibri"/>
                <w:color w:val="FF0000"/>
              </w:rPr>
              <w:t>() %}</w:t>
            </w:r>
          </w:p>
          <w:p w14:paraId="42990E9B" w14:textId="74FC4EF7" w:rsidR="00B8491C" w:rsidRDefault="00B8491C" w:rsidP="00B8491C">
            <w:pPr>
              <w:pStyle w:val="Heading3"/>
              <w:outlineLvl w:val="2"/>
            </w:pPr>
            <w:r>
              <w:t>Settlement Conference</w:t>
            </w:r>
          </w:p>
          <w:p w14:paraId="6F2DC01C" w14:textId="77777777" w:rsidR="009B7434" w:rsidRDefault="00B8491C" w:rsidP="00B8491C">
            <w:pPr>
              <w:pStyle w:val="Body"/>
            </w:pPr>
            <w:r>
              <w:t>A settlement conference is a meeting with a judge before trial to explore ways to settle your issues.</w:t>
            </w:r>
          </w:p>
          <w:p w14:paraId="4BE8A749" w14:textId="77777777" w:rsidR="009B7434" w:rsidRDefault="00B8491C" w:rsidP="00B82E68">
            <w:pPr>
              <w:pStyle w:val="ListParagraph"/>
              <w:numPr>
                <w:ilvl w:val="0"/>
                <w:numId w:val="1"/>
              </w:numPr>
              <w:spacing w:after="0"/>
              <w:ind w:left="424"/>
            </w:pPr>
            <w:r>
              <w:t xml:space="preserve">The meeting includes you, </w:t>
            </w:r>
            <w:r w:rsidR="001C5F02">
              <w:t>{{ other_party_in_case }}</w:t>
            </w:r>
            <w:r>
              <w:t>, your lawyers</w:t>
            </w:r>
            <w:r w:rsidR="004F4FB0">
              <w:t>, if you have them,</w:t>
            </w:r>
            <w:r>
              <w:t xml:space="preserve"> and a judge.</w:t>
            </w:r>
          </w:p>
          <w:p w14:paraId="6FB1479A" w14:textId="77777777" w:rsidR="009B7434" w:rsidRDefault="00B8491C" w:rsidP="00B82E68">
            <w:pPr>
              <w:pStyle w:val="ListParagraph"/>
              <w:numPr>
                <w:ilvl w:val="0"/>
                <w:numId w:val="1"/>
              </w:numPr>
              <w:spacing w:after="0"/>
              <w:ind w:left="424"/>
            </w:pPr>
            <w:r>
              <w:t>The judge may or may not be the same judge you will have if you go to trial.</w:t>
            </w:r>
          </w:p>
          <w:p w14:paraId="5C298459" w14:textId="77777777" w:rsidR="009B7434" w:rsidRDefault="00B8491C" w:rsidP="00B82E68">
            <w:pPr>
              <w:pStyle w:val="ListParagraph"/>
              <w:numPr>
                <w:ilvl w:val="0"/>
                <w:numId w:val="1"/>
              </w:numPr>
              <w:spacing w:after="0"/>
              <w:ind w:left="424"/>
            </w:pPr>
            <w:r>
              <w:t>The judge's role is to try</w:t>
            </w:r>
            <w:r w:rsidR="00B82E68">
              <w:t xml:space="preserve"> to</w:t>
            </w:r>
            <w:r>
              <w:t xml:space="preserve"> help you reach an agreement, not to be </w:t>
            </w:r>
            <w:r>
              <w:lastRenderedPageBreak/>
              <w:t>a decision-maker.</w:t>
            </w:r>
          </w:p>
          <w:p w14:paraId="5A63C85F" w14:textId="77777777" w:rsidR="009B7434" w:rsidRDefault="00B8491C" w:rsidP="00B82E68">
            <w:pPr>
              <w:pStyle w:val="ListParagraph"/>
              <w:numPr>
                <w:ilvl w:val="0"/>
                <w:numId w:val="1"/>
              </w:numPr>
              <w:spacing w:after="0"/>
              <w:ind w:left="424"/>
            </w:pPr>
            <w:r>
              <w:t xml:space="preserve">Each side makes offers about what </w:t>
            </w:r>
            <w:r w:rsidR="00B82E68">
              <w:t>they</w:t>
            </w:r>
            <w:r>
              <w:t xml:space="preserve"> want and the judge comments on whether it meets the legal requirements and is reasonable.</w:t>
            </w:r>
          </w:p>
          <w:p w14:paraId="58686400" w14:textId="77777777" w:rsidR="009B7434" w:rsidRDefault="00B8491C" w:rsidP="00B82E68">
            <w:pPr>
              <w:pStyle w:val="ListParagraph"/>
              <w:numPr>
                <w:ilvl w:val="0"/>
                <w:numId w:val="1"/>
              </w:numPr>
              <w:spacing w:after="0"/>
              <w:ind w:left="424"/>
            </w:pPr>
            <w:r>
              <w:t>The judge has no official power to make the parties settle at this stage, but usually strongly encourages settlement by critiquing the parties' trial positions.</w:t>
            </w:r>
          </w:p>
          <w:p w14:paraId="6DC46F31" w14:textId="77777777" w:rsidR="009B7434" w:rsidRDefault="00B8491C" w:rsidP="00B82E68">
            <w:pPr>
              <w:pStyle w:val="ListParagraph"/>
              <w:numPr>
                <w:ilvl w:val="0"/>
                <w:numId w:val="1"/>
              </w:numPr>
              <w:spacing w:after="0"/>
              <w:ind w:left="424"/>
            </w:pPr>
            <w:r>
              <w:t>The judge also indicates how a judge would likely rule on disputed issues during the trial.</w:t>
            </w:r>
          </w:p>
          <w:p w14:paraId="0C57749C" w14:textId="37D126A6" w:rsidR="00B8491C" w:rsidRPr="00B82E68" w:rsidRDefault="00B8491C" w:rsidP="00B82E68">
            <w:pPr>
              <w:pStyle w:val="ListParagraph"/>
              <w:numPr>
                <w:ilvl w:val="0"/>
                <w:numId w:val="1"/>
              </w:numPr>
              <w:spacing w:after="0"/>
              <w:ind w:left="424"/>
              <w:rPr>
                <w:color w:val="auto"/>
              </w:rPr>
            </w:pPr>
            <w:r>
              <w:t xml:space="preserve">If both parties want a judge to help settle the issues, file a </w:t>
            </w:r>
            <w:r w:rsidRPr="00B82E68">
              <w:rPr>
                <w:b/>
                <w:color w:val="auto"/>
              </w:rPr>
              <w:t xml:space="preserve">Joint </w:t>
            </w:r>
            <w:r w:rsidRPr="00B82E68">
              <w:rPr>
                <w:b/>
              </w:rPr>
              <w:t>Motion for</w:t>
            </w:r>
            <w:r w:rsidR="002D792F">
              <w:rPr>
                <w:b/>
              </w:rPr>
              <w:t xml:space="preserve"> a</w:t>
            </w:r>
            <w:r w:rsidRPr="00B82E68">
              <w:rPr>
                <w:b/>
              </w:rPr>
              <w:t xml:space="preserve"> Settlement Conference, SHC-1062</w:t>
            </w:r>
            <w:r>
              <w:t xml:space="preserve"> </w:t>
            </w:r>
            <w:hyperlink r:id="rId67">
              <w:r>
                <w:rPr>
                  <w:rStyle w:val="Hyperlink"/>
                </w:rPr>
                <w:t>Word</w:t>
              </w:r>
            </w:hyperlink>
            <w:r>
              <w:t xml:space="preserve"> | </w:t>
            </w:r>
            <w:hyperlink r:id="rId68">
              <w:r>
                <w:rPr>
                  <w:rStyle w:val="Hyperlink"/>
                </w:rPr>
                <w:t>PDF</w:t>
              </w:r>
            </w:hyperlink>
            <w:r w:rsidRPr="00B82E68">
              <w:rPr>
                <w:color w:val="FF0000"/>
              </w:rPr>
              <w:t>{% endif %}</w:t>
            </w:r>
          </w:p>
          <w:p w14:paraId="12214D81" w14:textId="77777777" w:rsidR="00B8491C" w:rsidRDefault="00B8491C" w:rsidP="00B8491C">
            <w:pPr>
              <w:pStyle w:val="Heading3"/>
              <w:outlineLvl w:val="2"/>
            </w:pPr>
            <w:r>
              <w:t>Collaborative Law</w:t>
            </w:r>
          </w:p>
          <w:p w14:paraId="22A7169F" w14:textId="4D6EF67A" w:rsidR="00B8491C" w:rsidRDefault="00B8491C" w:rsidP="00A56060">
            <w:pPr>
              <w:pStyle w:val="Body"/>
              <w:rPr>
                <w:color w:val="FF0000"/>
              </w:rPr>
            </w:pPr>
            <w:r>
              <w:t xml:space="preserve">The </w:t>
            </w:r>
            <w:hyperlink r:id="rId69">
              <w:r>
                <w:rPr>
                  <w:rStyle w:val="Hyperlink"/>
                </w:rPr>
                <w:t>Alaska Association of Collaborative Professionals</w:t>
              </w:r>
            </w:hyperlink>
            <w:r>
              <w:t xml:space="preserve"> </w:t>
            </w:r>
            <w:r w:rsidR="00A56060" w:rsidRPr="00A56060">
              <w:t xml:space="preserve">helps people </w:t>
            </w:r>
            <w:r w:rsidR="00A56060">
              <w:t>resolve {</w:t>
            </w:r>
            <w:r w:rsidR="00A56060" w:rsidRPr="00A56060">
              <w:rPr>
                <w:color w:val="FF0000"/>
              </w:rPr>
              <w:t>% if user_need in('divorce', 'answer divorce',</w:t>
            </w:r>
            <w:r w:rsidR="00C675B7">
              <w:rPr>
                <w:color w:val="ED7D31" w:themeColor="accent2"/>
              </w:rPr>
              <w:t xml:space="preserve"> 'change custody order </w:t>
            </w:r>
            <w:proofErr w:type="spellStart"/>
            <w:r w:rsidR="00C675B7">
              <w:rPr>
                <w:color w:val="ED7D31" w:themeColor="accent2"/>
              </w:rPr>
              <w:t>order</w:t>
            </w:r>
            <w:proofErr w:type="spellEnd"/>
            <w:r w:rsidR="00C675B7">
              <w:rPr>
                <w:color w:val="ED7D31" w:themeColor="accent2"/>
              </w:rPr>
              <w:t>',</w:t>
            </w:r>
            <w:r w:rsidR="00A56060" w:rsidRPr="00A56060">
              <w:rPr>
                <w:color w:val="FF0000"/>
              </w:rPr>
              <w:t xml:space="preserve"> 'change divorce order') %}</w:t>
            </w:r>
            <w:r w:rsidR="00A56060">
              <w:t>divorce</w:t>
            </w:r>
            <w:r w:rsidR="00A56060" w:rsidRPr="00A56060">
              <w:rPr>
                <w:color w:val="FF0000"/>
              </w:rPr>
              <w:t xml:space="preserve">{% </w:t>
            </w:r>
            <w:r w:rsidR="00C3330E">
              <w:rPr>
                <w:color w:val="FF0000"/>
              </w:rPr>
              <w:t>if minor_</w:t>
            </w:r>
            <w:r w:rsidR="00A56060" w:rsidRPr="00A56060">
              <w:rPr>
                <w:color w:val="FF0000"/>
              </w:rPr>
              <w:t>children %}</w:t>
            </w:r>
            <w:r w:rsidR="00A56060">
              <w:t xml:space="preserve"> and parenting</w:t>
            </w:r>
            <w:r w:rsidR="00A56060" w:rsidRPr="00A56060">
              <w:rPr>
                <w:color w:val="FF0000"/>
              </w:rPr>
              <w:t>{</w:t>
            </w:r>
            <w:r w:rsidR="00A56060">
              <w:rPr>
                <w:color w:val="FF0000"/>
              </w:rPr>
              <w:t>% end</w:t>
            </w:r>
            <w:r w:rsidR="00A56060" w:rsidRPr="00A56060">
              <w:rPr>
                <w:color w:val="FF0000"/>
              </w:rPr>
              <w:t>if %}</w:t>
            </w:r>
            <w:r w:rsidR="00A56060" w:rsidRPr="00A56060">
              <w:rPr>
                <w:color w:val="ED7D31" w:themeColor="accent2"/>
              </w:rPr>
              <w:t>{% elif user_need in('custody', 'answer custody'</w:t>
            </w:r>
            <w:r w:rsidR="00A56060">
              <w:rPr>
                <w:color w:val="ED7D31" w:themeColor="accent2"/>
              </w:rPr>
              <w:t xml:space="preserve">, 'change </w:t>
            </w:r>
            <w:r w:rsidR="00C675B7">
              <w:rPr>
                <w:color w:val="ED7D31" w:themeColor="accent2"/>
              </w:rPr>
              <w:t>AK</w:t>
            </w:r>
            <w:r w:rsidR="00A56060">
              <w:rPr>
                <w:color w:val="ED7D31" w:themeColor="accent2"/>
              </w:rPr>
              <w:t xml:space="preserve"> order') %}</w:t>
            </w:r>
            <w:r w:rsidR="00A56060">
              <w:t>parenting</w:t>
            </w:r>
            <w:r w:rsidR="00A56060">
              <w:rPr>
                <w:color w:val="ED7D31" w:themeColor="accent2"/>
              </w:rPr>
              <w:t>{</w:t>
            </w:r>
            <w:r w:rsidR="00A56060" w:rsidRPr="00A56060">
              <w:rPr>
                <w:color w:val="ED7D31" w:themeColor="accent2"/>
              </w:rPr>
              <w:t xml:space="preserve">% endif </w:t>
            </w:r>
            <w:r w:rsidR="00A56060">
              <w:rPr>
                <w:color w:val="ED7D31" w:themeColor="accent2"/>
              </w:rPr>
              <w:t>%}</w:t>
            </w:r>
            <w:r w:rsidR="00A56060">
              <w:t xml:space="preserve"> issues themselves. The judge does not get involved in making the decisions. Learn more about the Association on </w:t>
            </w:r>
            <w:hyperlink r:id="rId70" w:history="1">
              <w:r w:rsidR="00A56060" w:rsidRPr="00A56060">
                <w:rPr>
                  <w:rStyle w:val="Hyperlink"/>
                </w:rPr>
                <w:t>their website</w:t>
              </w:r>
            </w:hyperlink>
            <w:r w:rsidR="00A56060">
              <w:t>.</w:t>
            </w:r>
            <w:r>
              <w:rPr>
                <w:color w:val="FF0000"/>
              </w:rPr>
              <w:t>{% if type_of_response.all_false() and not agreement_documents %}</w:t>
            </w:r>
          </w:p>
          <w:p w14:paraId="7F1B938C" w14:textId="77777777" w:rsidR="00B8491C" w:rsidRDefault="00B8491C" w:rsidP="00B8491C">
            <w:pPr>
              <w:pStyle w:val="Heading3"/>
              <w:outlineLvl w:val="2"/>
            </w:pPr>
            <w:r>
              <w:t>What to do if you reach an agreement</w:t>
            </w:r>
          </w:p>
          <w:p w14:paraId="5FF84E21" w14:textId="66575E85" w:rsidR="00B8491C" w:rsidRDefault="00B8491C" w:rsidP="00B8491C">
            <w:pPr>
              <w:pStyle w:val="Body"/>
              <w:rPr>
                <w:color w:val="auto"/>
              </w:rPr>
            </w:pPr>
            <w:r>
              <w:t xml:space="preserve">Use the Court Guide Action Plan: </w:t>
            </w:r>
            <w:r>
              <w:rPr>
                <w:color w:val="ED7D31" w:themeColor="accent2"/>
              </w:rPr>
              <w:t>{% if user_need == 'answer custody' %}</w:t>
            </w:r>
            <w:hyperlink r:id="rId71">
              <w:r>
                <w:rPr>
                  <w:rStyle w:val="Hyperlink"/>
                </w:rPr>
                <w:t>Starting a Custody Case</w:t>
              </w:r>
            </w:hyperlink>
            <w:r>
              <w:rPr>
                <w:rStyle w:val="Hyperlink"/>
                <w:color w:val="auto"/>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72">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53DA33F6" w14:textId="77777777" w:rsidR="00B8491C" w:rsidRDefault="00B8491C" w:rsidP="00B8491C">
            <w:pPr>
              <w:pStyle w:val="Heading3"/>
              <w:outlineLvl w:val="2"/>
            </w:pPr>
            <w:r>
              <w:t>Links in this step</w:t>
            </w:r>
          </w:p>
          <w:p w14:paraId="75083463" w14:textId="039F41CE" w:rsidR="00B8491C" w:rsidRDefault="00445367" w:rsidP="00B8491C">
            <w:pPr>
              <w:pStyle w:val="Body"/>
            </w:pPr>
            <w:hyperlink r:id="rId73" w:history="1">
              <w:r w:rsidR="00B8491C" w:rsidRPr="00B31C31">
                <w:rPr>
                  <w:rStyle w:val="Hyperlink"/>
                </w:rPr>
                <w:t>Short video that discusses resolving your case</w:t>
              </w:r>
            </w:hyperlink>
            <w:r w:rsidR="00B8491C">
              <w:br/>
              <w:t>youtube.com/</w:t>
            </w:r>
            <w:proofErr w:type="spellStart"/>
            <w:r w:rsidR="00B8491C">
              <w:t>watch?v</w:t>
            </w:r>
            <w:proofErr w:type="spellEnd"/>
            <w:r w:rsidR="00B8491C">
              <w:t>=4EuW9HET3nM</w:t>
            </w:r>
          </w:p>
          <w:p w14:paraId="68105C34" w14:textId="77777777" w:rsidR="006754B9" w:rsidRDefault="006754B9" w:rsidP="006754B9">
            <w:pPr>
              <w:pStyle w:val="Body"/>
              <w:rPr>
                <w:color w:val="FF0000"/>
              </w:rPr>
            </w:pPr>
            <w:r>
              <w:rPr>
                <w:color w:val="FF0000"/>
              </w:rPr>
              <w:t>{%p if type_of_response.any_true() %}</w:t>
            </w:r>
          </w:p>
          <w:p w14:paraId="08F50B00" w14:textId="77777777" w:rsidR="006754B9" w:rsidRDefault="006754B9" w:rsidP="006754B9">
            <w:pPr>
              <w:pStyle w:val="Body"/>
            </w:pPr>
            <w:r w:rsidRPr="006754B9">
              <w:rPr>
                <w:b/>
              </w:rPr>
              <w:t>Request for Court-Sponsored Parenting Plan Dispute Resolution,</w:t>
            </w:r>
            <w:r>
              <w:t xml:space="preserve"> </w:t>
            </w:r>
            <w:hyperlink r:id="rId74" w:history="1">
              <w:r w:rsidRPr="006754B9">
                <w:rPr>
                  <w:rStyle w:val="Hyperlink"/>
                </w:rPr>
                <w:t>MED-405</w:t>
              </w:r>
            </w:hyperlink>
            <w:r>
              <w:br/>
            </w:r>
            <w:r w:rsidRPr="006754B9">
              <w:t>public.courts.alaska.gov/web/forms/docs/med-405.pdf</w:t>
            </w:r>
          </w:p>
          <w:p w14:paraId="3BB3BC38" w14:textId="77777777" w:rsidR="006754B9" w:rsidRPr="006754B9" w:rsidRDefault="006754B9" w:rsidP="006754B9">
            <w:pPr>
              <w:pStyle w:val="Body"/>
              <w:rPr>
                <w:color w:val="FF0000"/>
              </w:rPr>
            </w:pPr>
            <w:r w:rsidRPr="006754B9">
              <w:rPr>
                <w:color w:val="FF0000"/>
              </w:rPr>
              <w:t>{%p endif %}</w:t>
            </w:r>
          </w:p>
          <w:p w14:paraId="64B7AE8E" w14:textId="05E6E37D" w:rsidR="00B8491C" w:rsidRDefault="00445367" w:rsidP="00B8491C">
            <w:pPr>
              <w:pStyle w:val="BodyText"/>
              <w:widowControl w:val="0"/>
              <w:spacing w:before="280" w:after="280"/>
              <w:rPr>
                <w:rFonts w:eastAsia="Calibri"/>
              </w:rPr>
            </w:pPr>
            <w:hyperlink r:id="rId75">
              <w:r w:rsidR="00B8491C">
                <w:rPr>
                  <w:rStyle w:val="Hyperlink"/>
                  <w:rFonts w:eastAsia="Calibri"/>
                </w:rPr>
                <w:t>Read about mediation</w:t>
              </w:r>
            </w:hyperlink>
            <w:r w:rsidR="00B8491C">
              <w:rPr>
                <w:rStyle w:val="Hyperlink"/>
                <w:rFonts w:eastAsia="Calibri"/>
              </w:rPr>
              <w:br/>
            </w:r>
            <w:r w:rsidR="00B8491C">
              <w:rPr>
                <w:rFonts w:eastAsia="Calibri"/>
              </w:rPr>
              <w:t>courts.alaska.gov/mediation/index.htm.</w:t>
            </w:r>
          </w:p>
          <w:p w14:paraId="78AA0568" w14:textId="77777777" w:rsidR="009B7434" w:rsidRDefault="00445367" w:rsidP="0041300F">
            <w:pPr>
              <w:pStyle w:val="BodyText"/>
              <w:widowControl w:val="0"/>
              <w:spacing w:before="280" w:after="280"/>
              <w:rPr>
                <w:rFonts w:eastAsia="Calibri"/>
                <w:b/>
              </w:rPr>
            </w:pPr>
            <w:hyperlink r:id="rId76">
              <w:r w:rsidR="00B8491C">
                <w:rPr>
                  <w:rStyle w:val="Hyperlink"/>
                  <w:rFonts w:eastAsia="Calibri"/>
                </w:rPr>
                <w:t>Find a private mediator</w:t>
              </w:r>
            </w:hyperlink>
            <w:r w:rsidR="00B8491C">
              <w:rPr>
                <w:rFonts w:eastAsia="Calibri"/>
              </w:rPr>
              <w:br/>
              <w:t>alaskamediators.org/directory</w:t>
            </w:r>
          </w:p>
          <w:p w14:paraId="3DF561D8" w14:textId="23EA902E" w:rsidR="000E2D0D" w:rsidRDefault="000E2D0D" w:rsidP="000E2D0D">
            <w:pPr>
              <w:pStyle w:val="Body"/>
              <w:rPr>
                <w:rFonts w:eastAsia="Calibri"/>
                <w:color w:val="FF0000"/>
              </w:rPr>
            </w:pPr>
            <w:r>
              <w:rPr>
                <w:rFonts w:eastAsia="Calibri"/>
                <w:color w:val="FF0000"/>
              </w:rPr>
              <w:t>{%p if not type_of_response.all_false() %}</w:t>
            </w:r>
          </w:p>
          <w:p w14:paraId="2531EA3A" w14:textId="4139748D" w:rsidR="000E2D0D" w:rsidRDefault="00B8491C" w:rsidP="000E2D0D">
            <w:pPr>
              <w:pStyle w:val="Body"/>
            </w:pPr>
            <w:r>
              <w:rPr>
                <w:b/>
              </w:rPr>
              <w:t xml:space="preserve">Joint Motion for </w:t>
            </w:r>
            <w:r w:rsidR="002D792F">
              <w:rPr>
                <w:b/>
              </w:rPr>
              <w:t xml:space="preserve">a </w:t>
            </w:r>
            <w:r>
              <w:rPr>
                <w:b/>
              </w:rPr>
              <w:t>Settlement Conference, SHC-1062</w:t>
            </w:r>
            <w:r>
              <w:rPr>
                <w:b/>
              </w:rPr>
              <w:br/>
            </w:r>
            <w:r w:rsidRPr="00127FE1">
              <w:rPr>
                <w:bCs/>
              </w:rPr>
              <w:t xml:space="preserve">as </w:t>
            </w:r>
            <w:r>
              <w:rPr>
                <w:bCs/>
              </w:rPr>
              <w:t>a</w:t>
            </w:r>
            <w:r>
              <w:rPr>
                <w:b/>
              </w:rPr>
              <w:t xml:space="preserve"> </w:t>
            </w:r>
            <w:hyperlink r:id="rId77">
              <w:r>
                <w:rPr>
                  <w:rStyle w:val="Hyperlink"/>
                </w:rPr>
                <w:t>Word file</w:t>
              </w:r>
            </w:hyperlink>
            <w:r>
              <w:br/>
              <w:t>courts.alaska.gov/shc/family/docs/shc-1062.doc</w:t>
            </w:r>
            <w:r>
              <w:br/>
              <w:t xml:space="preserve">as a </w:t>
            </w:r>
            <w:hyperlink r:id="rId78">
              <w:r>
                <w:rPr>
                  <w:rStyle w:val="Hyperlink"/>
                </w:rPr>
                <w:t>PDF</w:t>
              </w:r>
            </w:hyperlink>
            <w:r>
              <w:br/>
              <w:t>courts.alaska.gov/shc/family/docs/shc-1062n.pdf</w:t>
            </w:r>
          </w:p>
          <w:p w14:paraId="41A655AF" w14:textId="432D74F8" w:rsidR="000E2D0D" w:rsidRDefault="000E2D0D" w:rsidP="00B8491C">
            <w:pPr>
              <w:pStyle w:val="Body"/>
            </w:pPr>
            <w:r>
              <w:rPr>
                <w:rFonts w:eastAsia="Calibri"/>
                <w:color w:val="FF0000"/>
              </w:rPr>
              <w:t>{%p endif %}</w:t>
            </w:r>
          </w:p>
          <w:p w14:paraId="2AFAE933" w14:textId="57BF4674" w:rsidR="00B8491C" w:rsidRPr="00B8491C" w:rsidRDefault="00445367" w:rsidP="00B8491C">
            <w:pPr>
              <w:pStyle w:val="Body"/>
            </w:pPr>
            <w:hyperlink r:id="rId79">
              <w:r w:rsidR="00B8491C">
                <w:rPr>
                  <w:rStyle w:val="Hyperlink"/>
                </w:rPr>
                <w:t>Alaska Association of Collaborative Professionals</w:t>
              </w:r>
            </w:hyperlink>
            <w:r w:rsidR="00B8491C">
              <w:br/>
              <w:t>alaskacollaborative.org</w:t>
            </w:r>
          </w:p>
        </w:tc>
      </w:tr>
      <w:tr w:rsidR="00B8491C" w:rsidRPr="00B8491C" w14:paraId="2889265B" w14:textId="77777777" w:rsidTr="007B1AA8">
        <w:trPr>
          <w:jc w:val="center"/>
        </w:trPr>
        <w:tc>
          <w:tcPr>
            <w:tcW w:w="2901" w:type="dxa"/>
            <w:tcBorders>
              <w:top w:val="nil"/>
              <w:left w:val="nil"/>
              <w:bottom w:val="nil"/>
              <w:right w:val="nil"/>
            </w:tcBorders>
            <w:tcMar>
              <w:top w:w="0" w:type="dxa"/>
            </w:tcMar>
          </w:tcPr>
          <w:p w14:paraId="4C66EB70" w14:textId="7B30D7B2" w:rsidR="00B8491C" w:rsidRPr="00B8491C" w:rsidRDefault="00B8491C" w:rsidP="00B8491C">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363037A" w14:textId="77777777" w:rsidR="00B8491C" w:rsidRPr="00B8491C" w:rsidRDefault="00B8491C" w:rsidP="00B8491C">
            <w:pPr>
              <w:pStyle w:val="Body"/>
            </w:pPr>
          </w:p>
        </w:tc>
      </w:tr>
      <w:tr w:rsidR="00995B8C" w14:paraId="2023DE63" w14:textId="77777777" w:rsidTr="007B1AA8">
        <w:trPr>
          <w:jc w:val="center"/>
        </w:trPr>
        <w:tc>
          <w:tcPr>
            <w:tcW w:w="2901" w:type="dxa"/>
            <w:tcBorders>
              <w:top w:val="nil"/>
              <w:left w:val="nil"/>
              <w:bottom w:val="nil"/>
              <w:right w:val="nil"/>
            </w:tcBorders>
            <w:tcMar>
              <w:top w:w="0" w:type="dxa"/>
            </w:tcMar>
          </w:tcPr>
          <w:p w14:paraId="0529590F" w14:textId="317DC07D" w:rsidR="00995B8C" w:rsidRDefault="00527487" w:rsidP="00FD38D3">
            <w:pPr>
              <w:pStyle w:val="Body"/>
            </w:pPr>
            <w:r>
              <w:rPr>
                <w:color w:val="FF0000"/>
              </w:rPr>
              <w:t>{%tr if (</w:t>
            </w:r>
            <w:r>
              <w:t>user_need ==</w:t>
            </w:r>
            <w:r>
              <w:rPr>
                <w:color w:val="FF0000"/>
              </w:rPr>
              <w:t xml:space="preserve"> </w:t>
            </w:r>
            <w:r>
              <w:t>'answer divorce' and (</w:t>
            </w:r>
            <w:r>
              <w:rPr>
                <w:color w:val="92D050"/>
              </w:rPr>
              <w:t>type_of_response['ak divorce case'] or (</w:t>
            </w:r>
            <w:r>
              <w:rPr>
                <w:color w:val="00B050"/>
              </w:rPr>
              <w:t>type_of_response['wrong state'] and not residency</w:t>
            </w:r>
            <w:r>
              <w:rPr>
                <w:color w:val="92D050"/>
              </w:rPr>
              <w:t>)</w:t>
            </w:r>
            <w:r>
              <w:t>)</w:t>
            </w:r>
            <w:r>
              <w:rPr>
                <w:color w:val="FF0000"/>
              </w:rPr>
              <w:t>) or (</w:t>
            </w:r>
            <w:r>
              <w:t>user_need ==</w:t>
            </w:r>
            <w:r>
              <w:rPr>
                <w:color w:val="FF0000"/>
              </w:rPr>
              <w:t xml:space="preserve"> </w:t>
            </w:r>
            <w:r>
              <w:t xml:space="preserve">'answer custody' and type_of_response['ak </w:t>
            </w:r>
            <w:r>
              <w:lastRenderedPageBreak/>
              <w:t>custody case']</w:t>
            </w:r>
            <w:r>
              <w:rPr>
                <w:color w:val="FF0000"/>
              </w:rPr>
              <w:t>)</w:t>
            </w:r>
            <w:r>
              <w:rPr>
                <w:color w:val="92D050"/>
              </w:rPr>
              <w:t xml:space="preserve"> </w:t>
            </w:r>
            <w:r>
              <w:rPr>
                <w:color w:val="FF0000"/>
              </w:rPr>
              <w:t>or (</w:t>
            </w:r>
            <w:r>
              <w:t>user_need in(</w:t>
            </w:r>
            <w:r w:rsidR="00961592">
              <w:t xml:space="preserve">'answer custody', </w:t>
            </w:r>
            <w:r>
              <w:t>'answer divorce') and (</w:t>
            </w:r>
            <w:r>
              <w:rPr>
                <w:color w:val="92D050"/>
              </w:rPr>
              <w:t>(</w:t>
            </w:r>
            <w:r>
              <w:rPr>
                <w:color w:val="00B050"/>
              </w:rPr>
              <w:t>type_of_response['case in 2 states'] and stage_of_other_case in('still going', 'ended with</w:t>
            </w:r>
            <w:r w:rsidR="00961592">
              <w:rPr>
                <w:color w:val="00B050"/>
              </w:rPr>
              <w:t xml:space="preserve"> no</w:t>
            </w:r>
            <w:r>
              <w:rPr>
                <w:color w:val="00B050"/>
              </w:rPr>
              <w:t xml:space="preserve"> order')</w:t>
            </w:r>
            <w:r>
              <w:rPr>
                <w:color w:val="92D050"/>
              </w:rPr>
              <w:t>) or</w:t>
            </w:r>
            <w:r>
              <w:t xml:space="preserve"> </w:t>
            </w:r>
            <w:r>
              <w:rPr>
                <w:color w:val="92D050"/>
              </w:rPr>
              <w:t>(</w:t>
            </w:r>
            <w:r>
              <w:rPr>
                <w:color w:val="00B050"/>
              </w:rPr>
              <w:t>type_of_response['wrong state'] and not jurisdiction</w:t>
            </w:r>
            <w:r>
              <w:rPr>
                <w:color w:val="92D050"/>
              </w:rPr>
              <w:t>)</w:t>
            </w:r>
            <w:r>
              <w:t>)</w:t>
            </w:r>
            <w:r>
              <w:rPr>
                <w:color w:val="FF0000"/>
              </w:rPr>
              <w:t>) %}</w:t>
            </w:r>
          </w:p>
        </w:tc>
        <w:tc>
          <w:tcPr>
            <w:tcW w:w="7597" w:type="dxa"/>
            <w:tcBorders>
              <w:top w:val="nil"/>
              <w:left w:val="nil"/>
              <w:bottom w:val="nil"/>
              <w:right w:val="nil"/>
            </w:tcBorders>
            <w:tcMar>
              <w:top w:w="432" w:type="dxa"/>
              <w:left w:w="108" w:type="dxa"/>
              <w:bottom w:w="360" w:type="dxa"/>
              <w:right w:w="108" w:type="dxa"/>
            </w:tcMar>
          </w:tcPr>
          <w:p w14:paraId="1E4A36C5" w14:textId="77777777" w:rsidR="00995B8C" w:rsidRDefault="00527487" w:rsidP="00FD38D3">
            <w:pPr>
              <w:pStyle w:val="Body"/>
            </w:pPr>
            <w:proofErr w:type="spellStart"/>
            <w:r>
              <w:lastRenderedPageBreak/>
              <w:t>answer_step</w:t>
            </w:r>
            <w:proofErr w:type="spellEnd"/>
          </w:p>
        </w:tc>
      </w:tr>
      <w:tr w:rsidR="00995B8C" w14:paraId="35CB4A61" w14:textId="77777777" w:rsidTr="007B1AA8">
        <w:trPr>
          <w:jc w:val="center"/>
        </w:trPr>
        <w:tc>
          <w:tcPr>
            <w:tcW w:w="2901" w:type="dxa"/>
            <w:tcBorders>
              <w:top w:val="nil"/>
              <w:left w:val="nil"/>
              <w:bottom w:val="nil"/>
              <w:right w:val="nil"/>
            </w:tcBorders>
            <w:tcMar>
              <w:top w:w="0" w:type="dxa"/>
            </w:tcMar>
          </w:tcPr>
          <w:p w14:paraId="1B1745FF" w14:textId="1F7623F8" w:rsidR="00995B8C" w:rsidRDefault="00527487">
            <w:pPr>
              <w:pStyle w:val="Heading2"/>
              <w:outlineLvl w:val="1"/>
            </w:pPr>
            <w:r>
              <w:t xml:space="preserve">Step </w:t>
            </w:r>
            <w:bookmarkStart w:id="6" w:name="Answer"/>
            <w:r>
              <w:fldChar w:fldCharType="begin"/>
            </w:r>
            <w:r>
              <w:instrText xml:space="preserve"> SEQ stepList \* ARABIC </w:instrText>
            </w:r>
            <w:r>
              <w:fldChar w:fldCharType="separate"/>
            </w:r>
            <w:r w:rsidR="00294DA5">
              <w:rPr>
                <w:noProof/>
              </w:rPr>
              <w:t>10</w:t>
            </w:r>
            <w:r>
              <w:fldChar w:fldCharType="end"/>
            </w:r>
            <w:bookmarkEnd w:id="6"/>
            <w:r>
              <w:t xml:space="preserve">: </w:t>
            </w:r>
            <w:r>
              <w:rPr>
                <w:color w:val="FF0000"/>
              </w:rPr>
              <w:t xml:space="preserve">{% if </w:t>
            </w:r>
            <w:r>
              <w:rPr>
                <w:rFonts w:eastAsia="Calibri"/>
                <w:color w:val="FF0000"/>
              </w:rPr>
              <w:t xml:space="preserve">type_of_response['wrong state'] and not jurisdiction %} </w:t>
            </w:r>
            <w:r w:rsidR="00EB6C04">
              <w:rPr>
                <w:rFonts w:eastAsia="Calibri"/>
              </w:rPr>
              <w:t xml:space="preserve">Fill out the forms to </w:t>
            </w:r>
            <w:r>
              <w:rPr>
                <w:rFonts w:eastAsia="Calibri"/>
              </w:rPr>
              <w:t>tell the court Alaska is the wrong state</w:t>
            </w:r>
            <w:r w:rsidR="00EB6C04">
              <w:rPr>
                <w:rFonts w:eastAsia="Calibri"/>
              </w:rPr>
              <w:t xml:space="preserve"> and respond within 20 days</w:t>
            </w:r>
            <w:r>
              <w:rPr>
                <w:rFonts w:eastAsia="Calibri"/>
                <w:color w:val="FF0000"/>
              </w:rPr>
              <w:t>{%</w:t>
            </w:r>
            <w:r w:rsidR="00EB6C04">
              <w:rPr>
                <w:rFonts w:eastAsia="Calibri"/>
                <w:color w:val="FF0000"/>
              </w:rPr>
              <w:t xml:space="preserve"> elif </w:t>
            </w:r>
            <w:r w:rsidR="00EB6C04" w:rsidRPr="00EB6C04">
              <w:rPr>
                <w:rFonts w:eastAsia="Calibri"/>
                <w:color w:val="FF0000"/>
              </w:rPr>
              <w:t>type_of_response['default']</w:t>
            </w:r>
            <w:r w:rsidR="00EB6C04">
              <w:rPr>
                <w:rFonts w:eastAsia="Calibri"/>
                <w:color w:val="FF0000"/>
              </w:rPr>
              <w:t xml:space="preserve"> %}</w:t>
            </w:r>
            <w:r w:rsidR="00EB6C04" w:rsidRPr="00EB6C04">
              <w:rPr>
                <w:rFonts w:eastAsia="Calibri"/>
              </w:rPr>
              <w:t xml:space="preserve"> Fill out the forms to answer the complaint</w:t>
            </w:r>
            <w:r w:rsidR="00EB6C04">
              <w:rPr>
                <w:rFonts w:eastAsia="Calibri"/>
                <w:color w:val="FF0000"/>
              </w:rPr>
              <w:t xml:space="preserve"> {%</w:t>
            </w:r>
            <w:r>
              <w:rPr>
                <w:rFonts w:eastAsia="Calibri"/>
                <w:color w:val="FF0000"/>
              </w:rPr>
              <w:t xml:space="preserve"> </w:t>
            </w:r>
            <w:r w:rsidR="00EB6C04">
              <w:rPr>
                <w:rFonts w:eastAsia="Calibri"/>
                <w:color w:val="FF0000"/>
              </w:rPr>
              <w:t>else %}</w:t>
            </w:r>
            <w:r w:rsidR="00EB6C04" w:rsidRPr="00EB6C04">
              <w:rPr>
                <w:rFonts w:eastAsia="Calibri"/>
              </w:rPr>
              <w:t xml:space="preserve">Fill out </w:t>
            </w:r>
            <w:r w:rsidR="00EB6C04" w:rsidRPr="00EB6C04">
              <w:rPr>
                <w:rFonts w:eastAsia="Calibri"/>
              </w:rPr>
              <w:lastRenderedPageBreak/>
              <w:t>the forms to answer the complaint</w:t>
            </w:r>
            <w:r w:rsidR="00EB6C04">
              <w:rPr>
                <w:rFonts w:eastAsia="Calibri"/>
              </w:rPr>
              <w:t xml:space="preserve"> and respond within 20 days</w:t>
            </w:r>
            <w:r w:rsidR="00EB6C04">
              <w:rPr>
                <w:rFonts w:eastAsia="Calibri"/>
                <w:color w:val="FF0000"/>
              </w:rPr>
              <w:t xml:space="preserve">{% </w:t>
            </w:r>
            <w:r>
              <w:rPr>
                <w:rFonts w:eastAsia="Calibri"/>
                <w:color w:val="FF0000"/>
              </w:rPr>
              <w:t>endif %}</w:t>
            </w:r>
          </w:p>
        </w:tc>
        <w:tc>
          <w:tcPr>
            <w:tcW w:w="7597" w:type="dxa"/>
            <w:tcBorders>
              <w:top w:val="nil"/>
              <w:left w:val="nil"/>
              <w:bottom w:val="nil"/>
              <w:right w:val="nil"/>
            </w:tcBorders>
            <w:tcMar>
              <w:top w:w="432" w:type="dxa"/>
              <w:left w:w="108" w:type="dxa"/>
              <w:bottom w:w="360" w:type="dxa"/>
              <w:right w:w="108" w:type="dxa"/>
            </w:tcMar>
          </w:tcPr>
          <w:p w14:paraId="66E50CCB" w14:textId="77777777" w:rsidR="00995B8C" w:rsidRDefault="00527487" w:rsidP="00FD38D3">
            <w:pPr>
              <w:pStyle w:val="Body"/>
            </w:pPr>
            <w:r>
              <w:lastRenderedPageBreak/>
              <w:t xml:space="preserve">You </w:t>
            </w:r>
            <w:r w:rsidRPr="00E93CD1">
              <w:t>have</w:t>
            </w:r>
            <w:r>
              <w:t xml:space="preserve"> </w:t>
            </w:r>
            <w:r>
              <w:rPr>
                <w:b/>
                <w:bCs/>
              </w:rPr>
              <w:t xml:space="preserve">20 days </w:t>
            </w:r>
            <w:r>
              <w:t>from the date you get the complaint to:</w:t>
            </w:r>
          </w:p>
          <w:p w14:paraId="7C28BAAF" w14:textId="77777777" w:rsidR="00995B8C" w:rsidRDefault="00527487" w:rsidP="00C450CC">
            <w:pPr>
              <w:pStyle w:val="Body"/>
              <w:numPr>
                <w:ilvl w:val="0"/>
                <w:numId w:val="11"/>
              </w:numPr>
              <w:tabs>
                <w:tab w:val="clear" w:pos="720"/>
              </w:tabs>
              <w:ind w:left="435"/>
            </w:pPr>
            <w:r>
              <w:t>File these forms with the court. And</w:t>
            </w:r>
          </w:p>
          <w:p w14:paraId="418EBDD7" w14:textId="77777777" w:rsidR="00995B8C" w:rsidRDefault="00527487" w:rsidP="00C450CC">
            <w:pPr>
              <w:pStyle w:val="Body"/>
              <w:numPr>
                <w:ilvl w:val="0"/>
                <w:numId w:val="11"/>
              </w:numPr>
              <w:tabs>
                <w:tab w:val="clear" w:pos="720"/>
              </w:tabs>
              <w:ind w:left="435"/>
            </w:pPr>
            <w:r>
              <w:t>Mail, email or give a copy of the forms to {{ other_party_in_case }}.</w:t>
            </w:r>
          </w:p>
          <w:p w14:paraId="5FC4A458" w14:textId="77777777" w:rsidR="00717C8C" w:rsidRDefault="00527487" w:rsidP="00717C8C">
            <w:pPr>
              <w:pStyle w:val="Heading3"/>
              <w:outlineLvl w:val="2"/>
            </w:pPr>
            <w:r>
              <w:rPr>
                <w:color w:val="FF0000"/>
              </w:rPr>
              <w:t>{%</w:t>
            </w:r>
            <w:r w:rsidR="00717C8C">
              <w:rPr>
                <w:color w:val="FF0000"/>
              </w:rPr>
              <w:t>p</w:t>
            </w:r>
            <w:r>
              <w:rPr>
                <w:color w:val="FF0000"/>
              </w:rPr>
              <w:t xml:space="preserve"> if type_of_response['case in 2 states'] and stage_of_other_case == 'still going' %}</w:t>
            </w:r>
            <w:r>
              <w:t>If you want to have your case in Alaska</w:t>
            </w:r>
          </w:p>
          <w:p w14:paraId="390B2F0C" w14:textId="257DA235" w:rsidR="00717C8C" w:rsidRPr="00717C8C" w:rsidRDefault="00527487" w:rsidP="00717C8C">
            <w:pPr>
              <w:pStyle w:val="Heading3"/>
              <w:outlineLvl w:val="2"/>
              <w:rPr>
                <w:color w:val="auto"/>
              </w:rPr>
            </w:pPr>
            <w:r>
              <w:rPr>
                <w:color w:val="FF0000"/>
              </w:rPr>
              <w:t>{%</w:t>
            </w:r>
            <w:r w:rsidR="00717C8C">
              <w:rPr>
                <w:color w:val="FF0000"/>
              </w:rPr>
              <w:t>p</w:t>
            </w:r>
            <w:r>
              <w:rPr>
                <w:color w:val="FF0000"/>
              </w:rPr>
              <w:t xml:space="preserve"> endif %}</w:t>
            </w:r>
          </w:p>
          <w:p w14:paraId="62D3260B" w14:textId="1BEE4722" w:rsidR="00CB1B03" w:rsidRDefault="00527487" w:rsidP="00FD38D3">
            <w:pPr>
              <w:pStyle w:val="Body"/>
            </w:pPr>
            <w:r>
              <w:t xml:space="preserve">Fill out your </w:t>
            </w:r>
            <w:r w:rsidR="00FB0178" w:rsidRPr="00FB0178">
              <w:rPr>
                <w:bCs/>
              </w:rPr>
              <w:t>Answer</w:t>
            </w:r>
            <w:r>
              <w:t xml:space="preserve"> and tell the court what you want to happen in your {{ case_type}} case.</w:t>
            </w:r>
          </w:p>
          <w:p w14:paraId="08B76755" w14:textId="0B6C4F8A" w:rsidR="00995B8C" w:rsidRDefault="00527487" w:rsidP="00FD38D3">
            <w:pPr>
              <w:pStyle w:val="Body"/>
            </w:pPr>
            <w:r>
              <w:rPr>
                <w:color w:val="FF0000"/>
              </w:rPr>
              <w:t>{% if type_of_response['ak divorce case'] or type_of_response['ak custody case'] or (</w:t>
            </w:r>
            <w:r>
              <w:rPr>
                <w:color w:val="FFC000"/>
              </w:rPr>
              <w:t>type_of_response['case in 2 states'] and stage_of_other_case in('still going', 'ended with no order')</w:t>
            </w:r>
            <w:r>
              <w:rPr>
                <w:color w:val="FF0000"/>
              </w:rPr>
              <w:t>) %}</w:t>
            </w:r>
            <w:r>
              <w:t>Answer each question completely.</w:t>
            </w:r>
            <w:r>
              <w:rPr>
                <w:color w:val="FF0000"/>
              </w:rPr>
              <w:t>{% endif %}</w:t>
            </w:r>
          </w:p>
          <w:p w14:paraId="7F03D2A9" w14:textId="77777777" w:rsidR="00995B8C" w:rsidRDefault="00527487">
            <w:pPr>
              <w:pStyle w:val="Heading3"/>
              <w:outlineLvl w:val="2"/>
            </w:pPr>
            <w:r>
              <w:t>Use</w:t>
            </w:r>
          </w:p>
          <w:p w14:paraId="4D758F7E" w14:textId="1F53AA63" w:rsidR="007A2898" w:rsidRPr="007A2898" w:rsidRDefault="007A2898" w:rsidP="007A2898">
            <w:pPr>
              <w:pStyle w:val="Body"/>
            </w:pPr>
            <w:r w:rsidRPr="007A2898">
              <w:rPr>
                <w:color w:val="C00000"/>
              </w:rPr>
              <w:t>{%p if user_need == 'answer custody' %}</w:t>
            </w:r>
          </w:p>
          <w:p w14:paraId="320EB7E8" w14:textId="68E9964B" w:rsidR="007A2898" w:rsidRPr="007A2898" w:rsidRDefault="00FB0178" w:rsidP="007A2898">
            <w:pPr>
              <w:pStyle w:val="Body"/>
            </w:pPr>
            <w:r w:rsidRPr="00DB081B">
              <w:rPr>
                <w:b/>
              </w:rPr>
              <w:t>Answer</w:t>
            </w:r>
            <w:r w:rsidR="007A2898" w:rsidRPr="007A2898">
              <w:rPr>
                <w:b/>
                <w:bCs/>
              </w:rPr>
              <w:t xml:space="preserve"> &amp; Counterclaim to a Custody Complaint, SHC-117</w:t>
            </w:r>
            <w:r w:rsidR="007A2898" w:rsidRPr="007A2898">
              <w:t xml:space="preserve"> </w:t>
            </w:r>
            <w:r w:rsidR="007A2898">
              <w:br/>
            </w:r>
            <w:hyperlink r:id="rId80" w:history="1">
              <w:r w:rsidR="007A2898" w:rsidRPr="007A2898">
                <w:rPr>
                  <w:rStyle w:val="Hyperlink"/>
                </w:rPr>
                <w:t>Word</w:t>
              </w:r>
            </w:hyperlink>
            <w:r w:rsidR="007A2898" w:rsidRPr="007A2898">
              <w:t xml:space="preserve"> | </w:t>
            </w:r>
            <w:hyperlink r:id="rId81" w:history="1">
              <w:r w:rsidR="007A2898" w:rsidRPr="007A2898">
                <w:rPr>
                  <w:rStyle w:val="Hyperlink"/>
                </w:rPr>
                <w:t>PDF</w:t>
              </w:r>
            </w:hyperlink>
          </w:p>
          <w:p w14:paraId="37AE66D0" w14:textId="5E39D9DC" w:rsidR="007A2898" w:rsidRPr="007A2898" w:rsidRDefault="007A2898" w:rsidP="007A289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2EBC9BEC" w14:textId="77777777" w:rsidR="009B7434" w:rsidRDefault="00527487" w:rsidP="00FD38D3">
            <w:pPr>
              <w:pStyle w:val="Body"/>
              <w:rPr>
                <w:color w:val="C00000"/>
              </w:rPr>
            </w:pPr>
            <w:r w:rsidRPr="0015039D">
              <w:rPr>
                <w:color w:val="C00000"/>
              </w:rPr>
              <w:t>{%</w:t>
            </w:r>
            <w:r w:rsidR="009B733E" w:rsidRPr="0015039D">
              <w:rPr>
                <w:color w:val="C00000"/>
              </w:rPr>
              <w:t xml:space="preserve">p </w:t>
            </w:r>
            <w:r w:rsidRPr="0015039D">
              <w:rPr>
                <w:color w:val="C00000"/>
              </w:rPr>
              <w:t>if</w:t>
            </w:r>
            <w:r w:rsidR="007A2898" w:rsidRPr="0015039D">
              <w:rPr>
                <w:color w:val="C00000"/>
              </w:rPr>
              <w:t xml:space="preserve"> user_need == 'answer divorce'</w:t>
            </w:r>
            <w:r w:rsidR="0015039D" w:rsidRPr="0015039D">
              <w:rPr>
                <w:color w:val="C00000"/>
              </w:rPr>
              <w:t xml:space="preserve"> %}</w:t>
            </w:r>
          </w:p>
          <w:p w14:paraId="19566CAB" w14:textId="2D9E58AC" w:rsidR="009B733E" w:rsidRDefault="0015039D" w:rsidP="00FD38D3">
            <w:pPr>
              <w:pStyle w:val="Body"/>
            </w:pPr>
            <w:r>
              <w:rPr>
                <w:color w:val="FF0000"/>
              </w:rPr>
              <w:t xml:space="preserve">{% if </w:t>
            </w:r>
            <w:r w:rsidR="00527487">
              <w:rPr>
                <w:color w:val="FF0000"/>
              </w:rPr>
              <w:t>minor_children or wife_is_pregnant in('husband', 'not husband') %}</w:t>
            </w:r>
            <w:r w:rsidR="00527487" w:rsidRPr="009B733E">
              <w:rPr>
                <w:color w:val="ED7D31" w:themeColor="accent2"/>
              </w:rPr>
              <w:t xml:space="preserve">{% if type_of_response['ak divorce case'] and case_type == </w:t>
            </w:r>
            <w:r w:rsidR="00527487" w:rsidRPr="009B733E">
              <w:rPr>
                <w:color w:val="ED7D31" w:themeColor="accent2"/>
              </w:rPr>
              <w:lastRenderedPageBreak/>
              <w:t>'divorce' %}</w:t>
            </w:r>
            <w:r w:rsidR="00FB0178" w:rsidRPr="00DB081B">
              <w:rPr>
                <w:b/>
              </w:rPr>
              <w:t>Answer</w:t>
            </w:r>
            <w:r w:rsidR="00527487">
              <w:rPr>
                <w:b/>
                <w:bCs/>
              </w:rPr>
              <w:t xml:space="preserve"> &amp; Counterclaim to Divorce With Children</w:t>
            </w:r>
            <w:r w:rsidR="00527487">
              <w:t xml:space="preserve">, </w:t>
            </w:r>
            <w:r w:rsidR="00527487">
              <w:rPr>
                <w:b/>
                <w:bCs/>
              </w:rPr>
              <w:t>SHC-105</w:t>
            </w:r>
            <w:r w:rsidR="00527487">
              <w:t xml:space="preserve"> Word | PDF</w:t>
            </w:r>
            <w:r w:rsidR="00527487" w:rsidRPr="009B733E">
              <w:rPr>
                <w:color w:val="ED7D31" w:themeColor="accent2"/>
              </w:rPr>
              <w:t>{% elif type_of_response['ak divorce case'] and case_type == 'legal separation' %}</w:t>
            </w:r>
            <w:r w:rsidR="00FB0178" w:rsidRPr="00DB081B">
              <w:rPr>
                <w:b/>
                <w:color w:val="auto"/>
              </w:rPr>
              <w:t>Answer</w:t>
            </w:r>
            <w:r w:rsidR="00527487">
              <w:rPr>
                <w:b/>
                <w:bCs/>
                <w:color w:val="auto"/>
              </w:rPr>
              <w:t xml:space="preserve"> &amp; Counterclaim to Legal Separation With Children, SHC-094</w:t>
            </w:r>
            <w:r w:rsidR="00527487" w:rsidRPr="009B733E">
              <w:rPr>
                <w:color w:val="ED7D31" w:themeColor="accent2"/>
              </w:rPr>
              <w:t>{% endif %}{% if not minor_children and wife_is_pregnant in('husband', 'not husband') %}</w:t>
            </w:r>
            <w:r w:rsidR="00527487">
              <w:br/>
              <w:t>You must use this form because wife is pregnant.</w:t>
            </w:r>
            <w:r w:rsidR="00527487" w:rsidRPr="009B733E">
              <w:rPr>
                <w:color w:val="ED7D31" w:themeColor="accent2"/>
              </w:rPr>
              <w:t>{% endif %}</w:t>
            </w:r>
          </w:p>
          <w:p w14:paraId="6F82AC0B" w14:textId="00D58DEB" w:rsidR="009B733E" w:rsidRDefault="00527487" w:rsidP="00FD38D3">
            <w:pPr>
              <w:pStyle w:val="Body"/>
              <w:rPr>
                <w:color w:val="ED7D31" w:themeColor="accent2"/>
              </w:rPr>
            </w:pPr>
            <w:r>
              <w:rPr>
                <w:color w:val="FF0000"/>
              </w:rPr>
              <w:t>{% elif not minor_children and wife_is_pregnant == 'not pregnant' %}</w:t>
            </w:r>
            <w:r w:rsidRPr="009B733E">
              <w:rPr>
                <w:color w:val="ED7D31" w:themeColor="accent2"/>
              </w:rPr>
              <w:t>{% if type_of_response['ak divorce case'] and case_type == 'divorce' %}</w:t>
            </w:r>
            <w:r w:rsidR="00FB0178" w:rsidRPr="00DB081B">
              <w:rPr>
                <w:b/>
              </w:rPr>
              <w:t>Answer</w:t>
            </w:r>
            <w:r>
              <w:rPr>
                <w:b/>
                <w:bCs/>
              </w:rPr>
              <w:t xml:space="preserve"> &amp; Counterclaim to Divorce Without Minor Children, SHC-107</w:t>
            </w:r>
            <w:r>
              <w:t xml:space="preserve"> Word | PDF</w:t>
            </w:r>
            <w:r w:rsidRPr="009B733E">
              <w:rPr>
                <w:color w:val="ED7D31" w:themeColor="accent2"/>
              </w:rPr>
              <w:t>{% elif type_of_response['ak divorce case'] and case_type == 'legal separation' %}</w:t>
            </w:r>
            <w:r>
              <w:rPr>
                <w:b/>
                <w:bCs/>
                <w:color w:val="auto"/>
              </w:rPr>
              <w:t xml:space="preserve"> </w:t>
            </w:r>
            <w:r w:rsidR="00FB0178" w:rsidRPr="00DB081B">
              <w:rPr>
                <w:b/>
                <w:color w:val="auto"/>
              </w:rPr>
              <w:t>Answer</w:t>
            </w:r>
            <w:r w:rsidRPr="00DB081B">
              <w:rPr>
                <w:b/>
                <w:color w:val="auto"/>
              </w:rPr>
              <w:t xml:space="preserve"> </w:t>
            </w:r>
            <w:r>
              <w:rPr>
                <w:b/>
                <w:bCs/>
                <w:color w:val="auto"/>
              </w:rPr>
              <w:t>&amp; Counterclaim to Legal Separation Without Children, SHC-095</w:t>
            </w:r>
            <w:r w:rsidRPr="009B733E">
              <w:rPr>
                <w:color w:val="ED7D31" w:themeColor="accent2"/>
              </w:rPr>
              <w:t>{% endif %}</w:t>
            </w:r>
          </w:p>
          <w:p w14:paraId="50B592BB" w14:textId="55647532" w:rsidR="00995B8C" w:rsidRPr="008A3AD8" w:rsidRDefault="00527487" w:rsidP="00FD38D3">
            <w:pPr>
              <w:pStyle w:val="Body"/>
              <w:rPr>
                <w:color w:val="auto"/>
              </w:rPr>
            </w:pPr>
            <w:r>
              <w:rPr>
                <w:color w:val="FF0000"/>
              </w:rPr>
              <w:t>{% endif %}</w:t>
            </w:r>
          </w:p>
          <w:p w14:paraId="53D21D68" w14:textId="77777777" w:rsidR="008A3AD8" w:rsidRPr="007A2898" w:rsidRDefault="008A3AD8" w:rsidP="008A3AD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367E47CB" w14:textId="77777777" w:rsidR="009B7434" w:rsidRDefault="00527487" w:rsidP="00EF5B26">
            <w:pPr>
              <w:pStyle w:val="Body"/>
              <w:numPr>
                <w:ilvl w:val="0"/>
                <w:numId w:val="33"/>
              </w:numPr>
              <w:tabs>
                <w:tab w:val="clear" w:pos="0"/>
              </w:tabs>
              <w:ind w:left="435" w:hanging="365"/>
              <w:rPr>
                <w:bCs/>
              </w:rPr>
            </w:pPr>
            <w:r>
              <w:t xml:space="preserve"> </w:t>
            </w:r>
            <w:r w:rsidRPr="00C450CC">
              <w:rPr>
                <w:bCs/>
              </w:rPr>
              <w:t xml:space="preserve">At the top of the </w:t>
            </w:r>
            <w:r w:rsidRPr="004D3DA7">
              <w:rPr>
                <w:b/>
                <w:bCs/>
              </w:rPr>
              <w:t>Answer &amp; Counterclaim</w:t>
            </w:r>
            <w:r w:rsidRPr="00C450CC">
              <w:rPr>
                <w:bCs/>
              </w:rPr>
              <w:t xml:space="preserve"> form, put your name, mailing address, contact phone number, and email address.</w:t>
            </w:r>
          </w:p>
          <w:p w14:paraId="66120499" w14:textId="14B6739F" w:rsidR="00995B8C" w:rsidRPr="00C450CC" w:rsidRDefault="00527487" w:rsidP="00EF5B26">
            <w:pPr>
              <w:pStyle w:val="Body"/>
              <w:numPr>
                <w:ilvl w:val="0"/>
                <w:numId w:val="33"/>
              </w:numPr>
              <w:tabs>
                <w:tab w:val="clear" w:pos="0"/>
              </w:tabs>
              <w:spacing w:after="0"/>
              <w:ind w:left="432"/>
              <w:rPr>
                <w:bCs/>
              </w:rPr>
            </w:pPr>
            <w:r w:rsidRPr="00C450CC">
              <w:rPr>
                <w:bCs/>
              </w:rPr>
              <w:t xml:space="preserve">Fill out the rest of the top portion </w:t>
            </w:r>
            <w:r w:rsidRPr="00046287">
              <w:rPr>
                <w:b/>
              </w:rPr>
              <w:t>exactly</w:t>
            </w:r>
            <w:r>
              <w:t xml:space="preserve"> as it is filled out on {{ other_party_in_case }}'s complaint:</w:t>
            </w:r>
          </w:p>
          <w:p w14:paraId="5C473DF8" w14:textId="6D227D33" w:rsidR="00995B8C" w:rsidRPr="00C450CC" w:rsidRDefault="00527487" w:rsidP="004D3DA7">
            <w:pPr>
              <w:pStyle w:val="ListParagraph"/>
              <w:numPr>
                <w:ilvl w:val="1"/>
                <w:numId w:val="10"/>
              </w:numPr>
              <w:spacing w:before="0" w:beforeAutospacing="0" w:after="100"/>
            </w:pPr>
            <w:r>
              <w:rPr>
                <w:bCs/>
              </w:rPr>
              <w:t xml:space="preserve">the location of </w:t>
            </w:r>
            <w:r w:rsidRPr="00C450CC">
              <w:t>the court,</w:t>
            </w:r>
          </w:p>
          <w:p w14:paraId="34212B83" w14:textId="5F2A094F" w:rsidR="00995B8C" w:rsidRPr="00C450CC" w:rsidRDefault="00527487" w:rsidP="00C450CC">
            <w:pPr>
              <w:pStyle w:val="ListParagraph"/>
              <w:numPr>
                <w:ilvl w:val="1"/>
                <w:numId w:val="10"/>
              </w:numPr>
              <w:spacing w:after="0"/>
            </w:pPr>
            <w:r w:rsidRPr="00C450CC">
              <w:t xml:space="preserve">{{ other_party_in_case }}'s name goes above the line for </w:t>
            </w:r>
            <w:r w:rsidR="008F0036">
              <w:t xml:space="preserve">the </w:t>
            </w:r>
            <w:r w:rsidRPr="00C450CC">
              <w:t>plaintiff's name,</w:t>
            </w:r>
          </w:p>
          <w:p w14:paraId="778F00F3" w14:textId="497ACB24" w:rsidR="00995B8C" w:rsidRPr="00C450CC" w:rsidRDefault="00527487" w:rsidP="00C450CC">
            <w:pPr>
              <w:pStyle w:val="ListParagraph"/>
              <w:numPr>
                <w:ilvl w:val="1"/>
                <w:numId w:val="10"/>
              </w:numPr>
              <w:spacing w:after="0"/>
            </w:pPr>
            <w:r w:rsidRPr="00C450CC">
              <w:t xml:space="preserve">your name goes above the line for </w:t>
            </w:r>
            <w:r w:rsidR="008F0036">
              <w:t xml:space="preserve">the </w:t>
            </w:r>
            <w:r w:rsidRPr="00C450CC">
              <w:t>defendant's name, and</w:t>
            </w:r>
          </w:p>
          <w:p w14:paraId="639E712B" w14:textId="77777777" w:rsidR="009B7434" w:rsidRDefault="00527487" w:rsidP="004D3DA7">
            <w:pPr>
              <w:pStyle w:val="ListParagraph"/>
              <w:numPr>
                <w:ilvl w:val="1"/>
                <w:numId w:val="10"/>
              </w:numPr>
              <w:spacing w:before="0" w:beforeAutospacing="0" w:afterAutospacing="0"/>
              <w:contextualSpacing/>
              <w:rPr>
                <w:bCs/>
              </w:rPr>
            </w:pPr>
            <w:r w:rsidRPr="00C450CC">
              <w:t>the case number</w:t>
            </w:r>
            <w:r>
              <w:rPr>
                <w:bCs/>
              </w:rPr>
              <w:t xml:space="preserve"> from the complaint.</w:t>
            </w:r>
            <w:r>
              <w:rPr>
                <w:bCs/>
              </w:rPr>
              <w:br/>
              <w:t>This section of the form is called the 'Caption</w:t>
            </w:r>
            <w:r w:rsidR="0072598C">
              <w:rPr>
                <w:bCs/>
              </w:rPr>
              <w:t>.</w:t>
            </w:r>
            <w:r>
              <w:rPr>
                <w:bCs/>
              </w:rPr>
              <w:t>'</w:t>
            </w:r>
          </w:p>
          <w:p w14:paraId="46426229" w14:textId="259516F5" w:rsidR="00BE46FB" w:rsidRPr="00BE46FB" w:rsidRDefault="00527487" w:rsidP="00EF5B26">
            <w:pPr>
              <w:pStyle w:val="Body"/>
              <w:numPr>
                <w:ilvl w:val="0"/>
                <w:numId w:val="33"/>
              </w:numPr>
              <w:tabs>
                <w:tab w:val="clear" w:pos="0"/>
              </w:tabs>
              <w:spacing w:after="0"/>
              <w:ind w:left="432"/>
              <w:rPr>
                <w:b/>
                <w:bCs/>
              </w:rPr>
            </w:pPr>
            <w:r w:rsidRPr="004D3DA7">
              <w:t>The</w:t>
            </w:r>
            <w:r>
              <w:rPr>
                <w:bCs/>
              </w:rPr>
              <w:t xml:space="preserve"> Answer section:</w:t>
            </w:r>
          </w:p>
          <w:p w14:paraId="6DFF555A" w14:textId="6AB3F83C" w:rsidR="00BE46FB" w:rsidRPr="00BE46FB" w:rsidRDefault="00527487" w:rsidP="004D3DA7">
            <w:pPr>
              <w:pStyle w:val="ListParagraph"/>
              <w:numPr>
                <w:ilvl w:val="1"/>
                <w:numId w:val="10"/>
              </w:numPr>
              <w:spacing w:before="0" w:beforeAutospacing="0" w:after="100"/>
              <w:rPr>
                <w:bCs/>
              </w:rPr>
            </w:pPr>
            <w:r w:rsidRPr="00BE46FB">
              <w:t>Look</w:t>
            </w:r>
            <w:r>
              <w:rPr>
                <w:bCs/>
              </w:rPr>
              <w:t xml:space="preserve"> at each paragraph in {{ other_party_in_case }}'s complaint and decide if you agree, disagree, or you are not sure.</w:t>
            </w:r>
          </w:p>
          <w:p w14:paraId="22EC5243" w14:textId="6850FB92" w:rsidR="00BE46FB" w:rsidRDefault="00BE46FB" w:rsidP="00BE46FB">
            <w:pPr>
              <w:pStyle w:val="ListParagraph"/>
              <w:numPr>
                <w:ilvl w:val="1"/>
                <w:numId w:val="10"/>
              </w:numPr>
              <w:rPr>
                <w:bCs/>
              </w:rPr>
            </w:pPr>
            <w:r>
              <w:t>{</w:t>
            </w:r>
            <w:r w:rsidRPr="00BE46FB">
              <w:rPr>
                <w:bCs/>
              </w:rPr>
              <w:t>%</w:t>
            </w:r>
            <w:r>
              <w:rPr>
                <w:bCs/>
              </w:rPr>
              <w:t>p</w:t>
            </w:r>
            <w:r w:rsidRPr="00BE46FB">
              <w:rPr>
                <w:bCs/>
              </w:rPr>
              <w:t xml:space="preserve"> if (user_need == 'answer custody' and type_of_response['ak custody case']) or (user_need == 'answer divorce' and type_of_response['ak divorce case']) or (type_of_response['case in 2 states'] and stage_of_other</w:t>
            </w:r>
            <w:r>
              <w:rPr>
                <w:bCs/>
              </w:rPr>
              <w:t>_case == 'ended with no order')%}</w:t>
            </w:r>
          </w:p>
          <w:p w14:paraId="5F1C9381" w14:textId="0DE4C7AC" w:rsidR="00BE46FB" w:rsidRPr="00BE46FB" w:rsidRDefault="00BE46FB" w:rsidP="00BE46FB">
            <w:pPr>
              <w:pStyle w:val="ListParagraph"/>
              <w:numPr>
                <w:ilvl w:val="1"/>
                <w:numId w:val="10"/>
              </w:numPr>
              <w:rPr>
                <w:bCs/>
              </w:rPr>
            </w:pPr>
            <w:r>
              <w:rPr>
                <w:bCs/>
              </w:rPr>
              <w:t>{</w:t>
            </w:r>
            <w:r w:rsidRPr="00BE46FB">
              <w:rPr>
                <w:bCs/>
              </w:rPr>
              <w:t>%</w:t>
            </w:r>
            <w:r>
              <w:rPr>
                <w:bCs/>
              </w:rPr>
              <w:t>p</w:t>
            </w:r>
            <w:r w:rsidRPr="00BE46FB">
              <w:rPr>
                <w:bCs/>
              </w:rPr>
              <w:t xml:space="preserve"> if (case_type == 'custody' or case_type == 'divorce' or (case_type == 'legal separation' and want_legal_separation == 'yes')) and r</w:t>
            </w:r>
            <w:r>
              <w:rPr>
                <w:bCs/>
              </w:rPr>
              <w:t>esponse_to_complaint == 'agree' %}</w:t>
            </w:r>
          </w:p>
          <w:p w14:paraId="66539A6C" w14:textId="21F8D5B7" w:rsidR="00BE46FB" w:rsidRPr="00BE46FB" w:rsidRDefault="00BE46FB" w:rsidP="00BE46FB">
            <w:pPr>
              <w:pStyle w:val="ListParagraph"/>
              <w:numPr>
                <w:ilvl w:val="1"/>
                <w:numId w:val="10"/>
              </w:numPr>
              <w:rPr>
                <w:bCs/>
              </w:rPr>
            </w:pPr>
            <w:r>
              <w:rPr>
                <w:bCs/>
              </w:rPr>
              <w:t xml:space="preserve"> </w:t>
            </w:r>
            <w:r w:rsidRPr="00BE46FB">
              <w:rPr>
                <w:bCs/>
              </w:rPr>
              <w:t xml:space="preserve">If you agree with what </w:t>
            </w:r>
            <w:r w:rsidR="004D3DA7">
              <w:rPr>
                <w:bCs/>
              </w:rPr>
              <w:t>{</w:t>
            </w:r>
            <w:r w:rsidRPr="00BE46FB">
              <w:rPr>
                <w:bCs/>
              </w:rPr>
              <w:t>{</w:t>
            </w:r>
            <w:r w:rsidR="004D3DA7">
              <w:rPr>
                <w:bCs/>
              </w:rPr>
              <w:t xml:space="preserve"> </w:t>
            </w:r>
            <w:r w:rsidRPr="00BE46FB">
              <w:rPr>
                <w:bCs/>
              </w:rPr>
              <w:t>other_party_in_case</w:t>
            </w:r>
            <w:r w:rsidR="004D3DA7">
              <w:rPr>
                <w:bCs/>
              </w:rPr>
              <w:t xml:space="preserve"> }</w:t>
            </w:r>
            <w:r w:rsidRPr="00BE46FB">
              <w:rPr>
                <w:bCs/>
              </w:rPr>
              <w:t>} asked for in their complaint, check the box in this section that says you “agree with all of the st</w:t>
            </w:r>
            <w:r>
              <w:rPr>
                <w:bCs/>
              </w:rPr>
              <w:t>atements in the complaint.”</w:t>
            </w:r>
          </w:p>
          <w:p w14:paraId="53045FC4" w14:textId="77777777" w:rsidR="009B7434" w:rsidRDefault="00BE46FB" w:rsidP="00BE46FB">
            <w:pPr>
              <w:pStyle w:val="ListParagraph"/>
              <w:numPr>
                <w:ilvl w:val="1"/>
                <w:numId w:val="10"/>
              </w:numPr>
              <w:rPr>
                <w:bCs/>
              </w:rPr>
            </w:pPr>
            <w:r>
              <w:rPr>
                <w:bCs/>
              </w:rPr>
              <w:lastRenderedPageBreak/>
              <w:t>{</w:t>
            </w:r>
            <w:r w:rsidRPr="00BE46FB">
              <w:rPr>
                <w:bCs/>
              </w:rPr>
              <w:t>%</w:t>
            </w:r>
            <w:r>
              <w:rPr>
                <w:bCs/>
              </w:rPr>
              <w:t>p</w:t>
            </w:r>
            <w:r w:rsidRPr="00BE46FB">
              <w:rPr>
                <w:bCs/>
              </w:rPr>
              <w:t xml:space="preserve"> elif (case_type == 'custody' or case_type == 'divorce' or (case_type == 'legal separation' and want_legal_separation == 'yes')) and response_to_complaint == 'some'</w:t>
            </w:r>
            <w:r>
              <w:rPr>
                <w:bCs/>
              </w:rPr>
              <w:t xml:space="preserve"> %}</w:t>
            </w:r>
          </w:p>
          <w:p w14:paraId="3B9B0A50" w14:textId="5068795A" w:rsidR="00BE46FB" w:rsidRPr="00BE46FB" w:rsidRDefault="00BE46FB" w:rsidP="00BE46FB">
            <w:pPr>
              <w:pStyle w:val="ListParagraph"/>
              <w:numPr>
                <w:ilvl w:val="1"/>
                <w:numId w:val="10"/>
              </w:numPr>
              <w:rPr>
                <w:bCs/>
              </w:rPr>
            </w:pPr>
            <w:r>
              <w:rPr>
                <w:bCs/>
              </w:rPr>
              <w:t xml:space="preserve"> </w:t>
            </w:r>
            <w:r w:rsidRPr="00BE46FB">
              <w:rPr>
                <w:bCs/>
              </w:rPr>
              <w:t>If you disagree with any of the paragraphs in the complaint, list the paragraph numbers you disagree with</w:t>
            </w:r>
            <w:r>
              <w:rPr>
                <w:bCs/>
              </w:rPr>
              <w:t>.</w:t>
            </w:r>
          </w:p>
          <w:p w14:paraId="45E784E4" w14:textId="422848F2" w:rsidR="00BE46FB" w:rsidRPr="00BE46FB" w:rsidRDefault="00BE46FB" w:rsidP="00BE46FB">
            <w:pPr>
              <w:pStyle w:val="ListParagraph"/>
              <w:numPr>
                <w:ilvl w:val="1"/>
                <w:numId w:val="10"/>
              </w:numPr>
              <w:rPr>
                <w:bCs/>
              </w:rPr>
            </w:pPr>
            <w:r>
              <w:rPr>
                <w:bCs/>
              </w:rPr>
              <w:t>{</w:t>
            </w:r>
            <w:r w:rsidRPr="00BE46FB">
              <w:rPr>
                <w:bCs/>
              </w:rPr>
              <w:t>%</w:t>
            </w:r>
            <w:r>
              <w:rPr>
                <w:bCs/>
              </w:rPr>
              <w:t>p else %}</w:t>
            </w:r>
          </w:p>
          <w:p w14:paraId="5DE1F2E5" w14:textId="2F371658" w:rsidR="00BE46FB" w:rsidRPr="00BE46FB" w:rsidRDefault="00BE46FB" w:rsidP="00BE46FB">
            <w:pPr>
              <w:pStyle w:val="ListParagraph"/>
              <w:numPr>
                <w:ilvl w:val="1"/>
                <w:numId w:val="10"/>
              </w:numPr>
              <w:rPr>
                <w:bCs/>
              </w:rPr>
            </w:pPr>
            <w:r w:rsidRPr="00BE46FB">
              <w:rPr>
                <w:bCs/>
              </w:rPr>
              <w:t>Check the appr</w:t>
            </w:r>
            <w:r>
              <w:rPr>
                <w:bCs/>
              </w:rPr>
              <w:t>opriate box in your Answer.</w:t>
            </w:r>
          </w:p>
          <w:p w14:paraId="403033C0" w14:textId="47420F44" w:rsidR="00BE46FB" w:rsidRPr="00BE46FB" w:rsidRDefault="00BE46FB" w:rsidP="00BE46FB">
            <w:pPr>
              <w:pStyle w:val="ListParagraph"/>
              <w:numPr>
                <w:ilvl w:val="1"/>
                <w:numId w:val="10"/>
              </w:numPr>
              <w:rPr>
                <w:bCs/>
              </w:rPr>
            </w:pPr>
            <w:r w:rsidRPr="00BE46FB">
              <w:rPr>
                <w:bCs/>
              </w:rPr>
              <w:t>If you disagree with any of the paragraphs in the complaint, list the paragraph numbers you disagree with.</w:t>
            </w:r>
          </w:p>
          <w:p w14:paraId="143E308F" w14:textId="032BEE9A" w:rsidR="00BE46FB" w:rsidRPr="00BE46FB" w:rsidRDefault="00BE46FB" w:rsidP="00BE46FB">
            <w:pPr>
              <w:pStyle w:val="ListParagraph"/>
              <w:numPr>
                <w:ilvl w:val="1"/>
                <w:numId w:val="10"/>
              </w:numPr>
              <w:rPr>
                <w:bCs/>
              </w:rPr>
            </w:pPr>
            <w:r w:rsidRPr="00BE46FB">
              <w:rPr>
                <w:bCs/>
              </w:rPr>
              <w:t>If you are not sure if you agree or disagree with any of the paragraphs in the complaint, list the paragraph numbers you are not sure about.</w:t>
            </w:r>
          </w:p>
          <w:p w14:paraId="03B6C39F" w14:textId="77777777" w:rsidR="00BE46FB" w:rsidRPr="00BE46FB" w:rsidRDefault="00BE46FB" w:rsidP="00BE46FB">
            <w:pPr>
              <w:pStyle w:val="ListParagraph"/>
              <w:numPr>
                <w:ilvl w:val="1"/>
                <w:numId w:val="10"/>
              </w:numPr>
              <w:rPr>
                <w:bCs/>
              </w:rPr>
            </w:pPr>
            <w:r>
              <w:rPr>
                <w:bCs/>
              </w:rPr>
              <w:t>{</w:t>
            </w:r>
            <w:r w:rsidRPr="00BE46FB">
              <w:rPr>
                <w:bCs/>
              </w:rPr>
              <w:t>%</w:t>
            </w:r>
            <w:r>
              <w:rPr>
                <w:bCs/>
              </w:rPr>
              <w:t>p</w:t>
            </w:r>
            <w:r w:rsidRPr="00BE46FB">
              <w:rPr>
                <w:bCs/>
              </w:rPr>
              <w:t xml:space="preserve"> endif</w:t>
            </w:r>
            <w:r>
              <w:rPr>
                <w:bCs/>
              </w:rPr>
              <w:t xml:space="preserve"> %}</w:t>
            </w:r>
          </w:p>
          <w:p w14:paraId="3379EED4" w14:textId="3A25ACF6" w:rsidR="00995B8C" w:rsidRDefault="00BE46FB" w:rsidP="00BE46FB">
            <w:pPr>
              <w:pStyle w:val="ListParagraph"/>
              <w:numPr>
                <w:ilvl w:val="1"/>
                <w:numId w:val="10"/>
              </w:numPr>
              <w:rPr>
                <w:b/>
                <w:bCs/>
              </w:rPr>
            </w:pPr>
            <w:r>
              <w:rPr>
                <w:bCs/>
              </w:rPr>
              <w:t>{</w:t>
            </w:r>
            <w:r w:rsidRPr="00BE46FB">
              <w:rPr>
                <w:bCs/>
              </w:rPr>
              <w:t>%</w:t>
            </w:r>
            <w:r>
              <w:rPr>
                <w:bCs/>
              </w:rPr>
              <w:t>p</w:t>
            </w:r>
            <w:r w:rsidRPr="00BE46FB">
              <w:rPr>
                <w:bCs/>
              </w:rPr>
              <w:t xml:space="preserve"> endif</w:t>
            </w:r>
            <w:r>
              <w:rPr>
                <w:bCs/>
              </w:rPr>
              <w:t xml:space="preserve"> %}</w:t>
            </w:r>
          </w:p>
          <w:p w14:paraId="1A4599F5" w14:textId="1546FC27" w:rsidR="00EF7075" w:rsidRPr="00EF7075" w:rsidRDefault="00527487" w:rsidP="00EF5B26">
            <w:pPr>
              <w:pStyle w:val="Body"/>
              <w:numPr>
                <w:ilvl w:val="0"/>
                <w:numId w:val="33"/>
              </w:numPr>
              <w:tabs>
                <w:tab w:val="clear" w:pos="0"/>
              </w:tabs>
              <w:spacing w:after="60"/>
              <w:ind w:left="432"/>
              <w:rPr>
                <w:b/>
                <w:bCs/>
              </w:rPr>
            </w:pPr>
            <w:r w:rsidRPr="00094950">
              <w:rPr>
                <w:bCs/>
              </w:rPr>
              <w:t>Affirmative Defenses</w:t>
            </w:r>
            <w:r w:rsidR="00B4184B" w:rsidRPr="00094950">
              <w:rPr>
                <w:bCs/>
              </w:rPr>
              <w:t>:</w:t>
            </w:r>
          </w:p>
          <w:p w14:paraId="4808891D" w14:textId="77777777" w:rsidR="00EF7075" w:rsidRPr="00EF7075" w:rsidRDefault="00EF7075" w:rsidP="00EF7075">
            <w:pPr>
              <w:pStyle w:val="ListParagraph"/>
              <w:numPr>
                <w:ilvl w:val="1"/>
                <w:numId w:val="10"/>
              </w:numPr>
              <w:rPr>
                <w:b/>
                <w:bCs/>
              </w:rPr>
            </w:pPr>
            <w:r w:rsidRPr="00EF7075">
              <w:rPr>
                <w:bCs/>
                <w:color w:val="FF0000"/>
              </w:rPr>
              <w:t>{</w:t>
            </w:r>
            <w:r w:rsidRPr="00094950">
              <w:rPr>
                <w:bCs/>
                <w:color w:val="FF0000"/>
              </w:rPr>
              <w:t>%</w:t>
            </w:r>
            <w:r>
              <w:rPr>
                <w:bCs/>
                <w:color w:val="FF0000"/>
              </w:rPr>
              <w:t>p</w:t>
            </w:r>
            <w:r w:rsidRPr="00094950">
              <w:rPr>
                <w:bCs/>
                <w:color w:val="FF0000"/>
              </w:rPr>
              <w:t xml:space="preserve"> if type_of_response['wrong state'] and (</w:t>
            </w:r>
            <w:r w:rsidRPr="00094950">
              <w:rPr>
                <w:bCs/>
                <w:color w:val="FFC000"/>
              </w:rPr>
              <w:t>not jurisdiction or (</w:t>
            </w:r>
            <w:r w:rsidRPr="00094950">
              <w:rPr>
                <w:bCs/>
                <w:color w:val="92D050"/>
              </w:rPr>
              <w:t>user_need == 'divorce' and not residency</w:t>
            </w:r>
            <w:r w:rsidRPr="00094950">
              <w:rPr>
                <w:bCs/>
                <w:color w:val="FFC000"/>
              </w:rPr>
              <w:t>)</w:t>
            </w:r>
            <w:r>
              <w:rPr>
                <w:bCs/>
                <w:color w:val="FF0000"/>
              </w:rPr>
              <w:t>) %}</w:t>
            </w:r>
          </w:p>
          <w:p w14:paraId="160CC6E6" w14:textId="77777777" w:rsidR="00EF7075" w:rsidRPr="00EF7075" w:rsidRDefault="00527487" w:rsidP="00EF7075">
            <w:pPr>
              <w:pStyle w:val="ListParagraph"/>
              <w:numPr>
                <w:ilvl w:val="1"/>
                <w:numId w:val="10"/>
              </w:numPr>
              <w:rPr>
                <w:b/>
                <w:bCs/>
              </w:rPr>
            </w:pPr>
            <w:r w:rsidRPr="00094950">
              <w:rPr>
                <w:bCs/>
                <w:color w:val="auto"/>
              </w:rPr>
              <w:t>Check the box, "I state the following affirmative defense(s)."</w:t>
            </w:r>
            <w:r w:rsidRPr="00094950">
              <w:rPr>
                <w:bCs/>
                <w:color w:val="FF0000"/>
              </w:rPr>
              <w:t xml:space="preserve"> </w:t>
            </w:r>
            <w:r w:rsidRPr="00094950">
              <w:rPr>
                <w:bCs/>
                <w:color w:val="FFC000"/>
              </w:rPr>
              <w:t>{% if user_need == 'answer custody' or (user_need == 'answer divorce' and minor_children) %}</w:t>
            </w:r>
            <w:r w:rsidRPr="00094950">
              <w:rPr>
                <w:bCs/>
              </w:rPr>
              <w:t>I</w:t>
            </w:r>
            <w:r w:rsidRPr="00094950">
              <w:rPr>
                <w:bCs/>
                <w:color w:val="auto"/>
              </w:rPr>
              <w:t>f you think Alaska is not the "home state," you can ask th</w:t>
            </w:r>
            <w:r w:rsidR="00EF7075">
              <w:rPr>
                <w:bCs/>
                <w:color w:val="auto"/>
              </w:rPr>
              <w:t>e court to dismiss your case.</w:t>
            </w:r>
          </w:p>
          <w:p w14:paraId="4CA1649A" w14:textId="033734E8" w:rsidR="00EF7075" w:rsidRPr="00EF7075" w:rsidRDefault="00527487" w:rsidP="00EF7075">
            <w:pPr>
              <w:pStyle w:val="ListParagraph"/>
              <w:numPr>
                <w:ilvl w:val="1"/>
                <w:numId w:val="10"/>
              </w:numPr>
              <w:rPr>
                <w:b/>
                <w:bCs/>
              </w:rPr>
            </w:pPr>
            <w:r w:rsidRPr="00094950">
              <w:rPr>
                <w:bCs/>
                <w:color w:val="auto"/>
              </w:rPr>
              <w:t xml:space="preserve">Check the box that </w:t>
            </w:r>
            <w:r w:rsidRPr="00EF7075">
              <w:rPr>
                <w:bCs/>
              </w:rPr>
              <w:t>describes</w:t>
            </w:r>
            <w:r w:rsidRPr="00094950">
              <w:rPr>
                <w:bCs/>
                <w:color w:val="auto"/>
              </w:rPr>
              <w:t xml:space="preserve"> the reason you think Alaska is the wrong state to decide custody of your children.</w:t>
            </w:r>
          </w:p>
          <w:p w14:paraId="06270CD8" w14:textId="77777777" w:rsidR="00EF7075" w:rsidRPr="00EF7075" w:rsidRDefault="00527487" w:rsidP="00EF7075">
            <w:pPr>
              <w:pStyle w:val="ListParagraph"/>
              <w:numPr>
                <w:ilvl w:val="1"/>
                <w:numId w:val="10"/>
              </w:numPr>
              <w:rPr>
                <w:b/>
                <w:bCs/>
              </w:rPr>
            </w:pPr>
            <w:r w:rsidRPr="00094950">
              <w:rPr>
                <w:bCs/>
                <w:color w:val="auto"/>
              </w:rPr>
              <w:t xml:space="preserve">Check the box that says you are attaching a </w:t>
            </w:r>
            <w:r w:rsidRPr="00094950">
              <w:rPr>
                <w:color w:val="auto"/>
              </w:rPr>
              <w:t>Motion to Dismiss the Child Custody Claim</w:t>
            </w:r>
            <w:r w:rsidRPr="00094950">
              <w:rPr>
                <w:bCs/>
                <w:color w:val="auto"/>
              </w:rPr>
              <w:t>.</w:t>
            </w:r>
            <w:r w:rsidRPr="00094950">
              <w:rPr>
                <w:bCs/>
                <w:color w:val="FFC000"/>
              </w:rPr>
              <w:t>{% endif %}</w:t>
            </w:r>
            <w:r w:rsidRPr="00094950">
              <w:rPr>
                <w:bCs/>
                <w:color w:val="FF0000"/>
              </w:rPr>
              <w:t>{% endif %}{% if user_need == 'divorce' and type_of_response['wrong state'] and not residency %}</w:t>
            </w:r>
          </w:p>
          <w:p w14:paraId="5EFBC78D" w14:textId="77777777" w:rsidR="00EF7075" w:rsidRPr="00EF7075" w:rsidRDefault="00527487" w:rsidP="00EF7075">
            <w:pPr>
              <w:pStyle w:val="ListParagraph"/>
              <w:numPr>
                <w:ilvl w:val="1"/>
                <w:numId w:val="10"/>
              </w:numPr>
              <w:rPr>
                <w:b/>
                <w:bCs/>
              </w:rPr>
            </w:pPr>
            <w:r w:rsidRPr="00094950">
              <w:rPr>
                <w:bCs/>
                <w:color w:val="auto"/>
              </w:rPr>
              <w:t>Check the box, that describes the reason you think Alaska is the wrong state to decide your {{ case_type }} case.</w:t>
            </w:r>
          </w:p>
          <w:p w14:paraId="67CBF90E" w14:textId="77F56977" w:rsidR="00995B8C" w:rsidRPr="00094950" w:rsidRDefault="00527487" w:rsidP="00EF7075">
            <w:pPr>
              <w:pStyle w:val="ListParagraph"/>
              <w:numPr>
                <w:ilvl w:val="1"/>
                <w:numId w:val="10"/>
              </w:numPr>
              <w:rPr>
                <w:b/>
                <w:bCs/>
              </w:rPr>
            </w:pPr>
            <w:r w:rsidRPr="00094950">
              <w:rPr>
                <w:bCs/>
                <w:color w:val="auto"/>
              </w:rPr>
              <w:t xml:space="preserve">Check the box that says you are attaching a </w:t>
            </w:r>
            <w:r w:rsidRPr="00094950">
              <w:rPr>
                <w:color w:val="auto"/>
              </w:rPr>
              <w:t>Motion to Dismiss</w:t>
            </w:r>
            <w:r w:rsidR="00EF7075">
              <w:rPr>
                <w:color w:val="auto"/>
              </w:rPr>
              <w:t>.</w:t>
            </w:r>
            <w:r w:rsidRPr="00094950">
              <w:rPr>
                <w:bCs/>
                <w:color w:val="FF0000"/>
              </w:rPr>
              <w:t xml:space="preserve">{% endif %}{% if type_of_response['case in 2 states'] and stage_of_other_case in('still going', 'ended with </w:t>
            </w:r>
            <w:r w:rsidR="004D30D1">
              <w:rPr>
                <w:bCs/>
                <w:color w:val="FF0000"/>
              </w:rPr>
              <w:t xml:space="preserve">no </w:t>
            </w:r>
            <w:r w:rsidRPr="00094950">
              <w:rPr>
                <w:bCs/>
                <w:color w:val="FF0000"/>
              </w:rPr>
              <w:t>order') %}</w:t>
            </w:r>
            <w:r w:rsidRPr="00094950">
              <w:rPr>
                <w:bCs/>
                <w:color w:val="FFC000"/>
              </w:rPr>
              <w:t>{% if stage_of_other_case == 'still going' %}</w:t>
            </w:r>
            <w:r w:rsidRPr="00094950">
              <w:rPr>
                <w:bCs/>
                <w:color w:val="auto"/>
              </w:rPr>
              <w:br/>
            </w:r>
            <w:r w:rsidRPr="00094950">
              <w:rPr>
                <w:color w:val="auto"/>
              </w:rPr>
              <w:t>If you want your case in the other state</w:t>
            </w:r>
            <w:r w:rsidRPr="00094950">
              <w:rPr>
                <w:bCs/>
                <w:color w:val="FFC000"/>
              </w:rPr>
              <w:t xml:space="preserve">{% elif stage_of_other_case == 'ended with </w:t>
            </w:r>
            <w:r w:rsidR="004D30D1">
              <w:rPr>
                <w:bCs/>
                <w:color w:val="FFC000"/>
              </w:rPr>
              <w:t xml:space="preserve">no </w:t>
            </w:r>
            <w:r w:rsidRPr="00094950">
              <w:rPr>
                <w:bCs/>
                <w:color w:val="FFC000"/>
              </w:rPr>
              <w:t>order' %}</w:t>
            </w:r>
            <w:r w:rsidRPr="00094950">
              <w:rPr>
                <w:bCs/>
              </w:rPr>
              <w:br/>
              <w:t>If the case in another state is over and the other court</w:t>
            </w:r>
            <w:r>
              <w:t xml:space="preserve"> </w:t>
            </w:r>
            <w:r w:rsidRPr="00094950">
              <w:rPr>
                <w:bCs/>
                <w:color w:val="92D050"/>
              </w:rPr>
              <w:t>{% if user_need == 'answer custody' %}</w:t>
            </w:r>
            <w:r w:rsidRPr="00094950">
              <w:rPr>
                <w:bCs/>
                <w:color w:val="auto"/>
              </w:rPr>
              <w:t>issued a custody order</w:t>
            </w:r>
            <w:r w:rsidRPr="00094950">
              <w:rPr>
                <w:bCs/>
                <w:color w:val="92D050"/>
              </w:rPr>
              <w:t>{% elif user_need == 'answer divorce' %}</w:t>
            </w:r>
            <w:r w:rsidRPr="00094950">
              <w:rPr>
                <w:bCs/>
                <w:color w:val="auto"/>
              </w:rPr>
              <w:t>ended your marriage</w:t>
            </w:r>
            <w:r w:rsidRPr="00094950">
              <w:rPr>
                <w:bCs/>
                <w:color w:val="92D050"/>
              </w:rPr>
              <w:t>{% endif %}</w:t>
            </w:r>
            <w:r w:rsidRPr="00094950">
              <w:rPr>
                <w:bCs/>
                <w:color w:val="auto"/>
              </w:rPr>
              <w:t>, you can tell the Alaska court by stating it in your Answer and filing a “Motion to Dismiss” your Alaska case.</w:t>
            </w:r>
            <w:r w:rsidRPr="00094950">
              <w:rPr>
                <w:bCs/>
                <w:color w:val="FFC000"/>
              </w:rPr>
              <w:t xml:space="preserve">{% endif </w:t>
            </w:r>
            <w:r w:rsidRPr="00094950">
              <w:rPr>
                <w:bCs/>
                <w:color w:val="FFC000"/>
              </w:rPr>
              <w:lastRenderedPageBreak/>
              <w:t>%}</w:t>
            </w:r>
            <w:r w:rsidRPr="00094950">
              <w:rPr>
                <w:bCs/>
                <w:color w:val="auto"/>
              </w:rPr>
              <w:t>Check the "other" box and tell the Alaska court:</w:t>
            </w:r>
          </w:p>
          <w:p w14:paraId="171E7737" w14:textId="77777777" w:rsidR="00995B8C" w:rsidRPr="00C450CC" w:rsidRDefault="00527487" w:rsidP="00EF7075">
            <w:pPr>
              <w:pStyle w:val="ListParagraph"/>
              <w:numPr>
                <w:ilvl w:val="2"/>
                <w:numId w:val="10"/>
              </w:numPr>
              <w:tabs>
                <w:tab w:val="clear" w:pos="1080"/>
                <w:tab w:val="num" w:pos="890"/>
              </w:tabs>
              <w:spacing w:before="0" w:beforeAutospacing="0" w:after="100"/>
              <w:ind w:left="1070" w:hanging="270"/>
              <w:contextualSpacing/>
            </w:pPr>
            <w:r>
              <w:rPr>
                <w:bCs/>
                <w:color w:val="auto"/>
              </w:rPr>
              <w:t xml:space="preserve">There </w:t>
            </w:r>
            <w:r w:rsidRPr="00C450CC">
              <w:t>is another case,</w:t>
            </w:r>
          </w:p>
          <w:p w14:paraId="06D02664" w14:textId="77777777" w:rsidR="00995B8C" w:rsidRPr="00C450CC" w:rsidRDefault="00527487" w:rsidP="00EF7075">
            <w:pPr>
              <w:pStyle w:val="ListParagraph"/>
              <w:numPr>
                <w:ilvl w:val="2"/>
                <w:numId w:val="10"/>
              </w:numPr>
              <w:tabs>
                <w:tab w:val="clear" w:pos="1080"/>
                <w:tab w:val="num" w:pos="890"/>
              </w:tabs>
              <w:spacing w:after="0"/>
              <w:ind w:left="1070" w:hanging="270"/>
            </w:pPr>
            <w:r w:rsidRPr="00C450CC">
              <w:t>the court location, and</w:t>
            </w:r>
          </w:p>
          <w:p w14:paraId="2FAFF455" w14:textId="77777777" w:rsidR="005B6B78" w:rsidRPr="005B6B78" w:rsidRDefault="00527487" w:rsidP="00EF7075">
            <w:pPr>
              <w:pStyle w:val="ListParagraph"/>
              <w:numPr>
                <w:ilvl w:val="2"/>
                <w:numId w:val="10"/>
              </w:numPr>
              <w:tabs>
                <w:tab w:val="clear" w:pos="1080"/>
                <w:tab w:val="num" w:pos="890"/>
              </w:tabs>
              <w:spacing w:after="0"/>
              <w:ind w:left="1070" w:hanging="270"/>
              <w:rPr>
                <w:b/>
                <w:bCs/>
              </w:rPr>
            </w:pPr>
            <w:r w:rsidRPr="00C450CC">
              <w:t>the case</w:t>
            </w:r>
            <w:r>
              <w:rPr>
                <w:bCs/>
                <w:color w:val="auto"/>
              </w:rPr>
              <w:t xml:space="preserve"> </w:t>
            </w:r>
            <w:proofErr w:type="gramStart"/>
            <w:r>
              <w:rPr>
                <w:bCs/>
                <w:color w:val="auto"/>
              </w:rPr>
              <w:t>number</w:t>
            </w:r>
            <w:proofErr w:type="gramEnd"/>
            <w:r>
              <w:rPr>
                <w:bCs/>
                <w:color w:val="auto"/>
              </w:rPr>
              <w:t>.</w:t>
            </w:r>
          </w:p>
          <w:p w14:paraId="1C6F19C3" w14:textId="77777777" w:rsidR="00445A00" w:rsidRPr="00445A00" w:rsidRDefault="00527487" w:rsidP="00EF7075">
            <w:pPr>
              <w:pStyle w:val="ListParagraph"/>
              <w:numPr>
                <w:ilvl w:val="2"/>
                <w:numId w:val="10"/>
              </w:numPr>
              <w:tabs>
                <w:tab w:val="clear" w:pos="1080"/>
                <w:tab w:val="num" w:pos="440"/>
                <w:tab w:val="num" w:pos="890"/>
              </w:tabs>
              <w:spacing w:after="0"/>
              <w:ind w:left="1070" w:hanging="270"/>
              <w:rPr>
                <w:b/>
                <w:bCs/>
              </w:rPr>
            </w:pPr>
            <w:r w:rsidRPr="00445A00">
              <w:rPr>
                <w:bCs/>
                <w:color w:val="FF0000"/>
              </w:rPr>
              <w:t>{%</w:t>
            </w:r>
            <w:r w:rsidR="00445A00" w:rsidRPr="00445A00">
              <w:rPr>
                <w:bCs/>
                <w:color w:val="FF0000"/>
              </w:rPr>
              <w:t>p</w:t>
            </w:r>
            <w:r w:rsidRPr="00445A00">
              <w:rPr>
                <w:bCs/>
                <w:color w:val="FF0000"/>
              </w:rPr>
              <w:t xml:space="preserve"> endif %}</w:t>
            </w:r>
          </w:p>
          <w:p w14:paraId="3E4B9B30" w14:textId="5F441C4A" w:rsidR="00EF7075" w:rsidRDefault="00527487" w:rsidP="00445A00">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An affirmative defense is the facts and arguments that attack the plaintiff’s legal right to bring the court case.</w:t>
            </w:r>
          </w:p>
          <w:p w14:paraId="705E61CE" w14:textId="77777777" w:rsidR="00EF7075" w:rsidRDefault="00527487" w:rsidP="00445A00">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The </w:t>
            </w:r>
            <w:r w:rsidRPr="00445A00">
              <w:rPr>
                <w:rFonts w:ascii="Helvetica" w:hAnsi="Helvetica" w:cs="Helvetica"/>
                <w:sz w:val="24"/>
                <w:szCs w:val="24"/>
              </w:rPr>
              <w:t>affirmative</w:t>
            </w:r>
            <w:r w:rsidRPr="00445A00">
              <w:rPr>
                <w:rFonts w:ascii="Helvetica" w:hAnsi="Helvetica" w:cs="Helvetica"/>
                <w:bCs/>
                <w:sz w:val="24"/>
                <w:szCs w:val="24"/>
              </w:rPr>
              <w:t xml:space="preserve"> defense might win for the defendant even if everything in the</w:t>
            </w:r>
            <w:r w:rsidR="007E482E" w:rsidRPr="00445A00">
              <w:rPr>
                <w:rFonts w:ascii="Helvetica" w:hAnsi="Helvetica" w:cs="Helvetica"/>
                <w:bCs/>
                <w:sz w:val="24"/>
                <w:szCs w:val="24"/>
              </w:rPr>
              <w:t xml:space="preserve"> plaintiff’s complaint is true.</w:t>
            </w:r>
          </w:p>
          <w:p w14:paraId="50CE2E21" w14:textId="1357F444" w:rsidR="00EF7075" w:rsidRDefault="00527487" w:rsidP="00445A00">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If you are unsure if an affirmative defense might apply to you, you are strongly encouraged to consult with a lawyer because this is a very complicated and important area.</w:t>
            </w:r>
          </w:p>
          <w:p w14:paraId="02B81C97" w14:textId="10CC940A" w:rsidR="007E482E" w:rsidRPr="00445A00" w:rsidRDefault="00527487" w:rsidP="00445A00">
            <w:pPr>
              <w:tabs>
                <w:tab w:val="num" w:pos="440"/>
              </w:tabs>
              <w:spacing w:before="100" w:after="60" w:afterAutospacing="0"/>
              <w:ind w:left="432"/>
              <w:rPr>
                <w:rFonts w:ascii="Helvetica" w:hAnsi="Helvetica" w:cs="Helvetica"/>
                <w:b/>
                <w:bCs/>
                <w:sz w:val="24"/>
                <w:szCs w:val="24"/>
              </w:rPr>
            </w:pPr>
            <w:r w:rsidRPr="00445A00">
              <w:rPr>
                <w:rFonts w:ascii="Helvetica" w:hAnsi="Helvetica" w:cs="Helvetica"/>
                <w:bCs/>
                <w:sz w:val="24"/>
                <w:szCs w:val="24"/>
              </w:rPr>
              <w:t>If you have no affirmative defenses</w:t>
            </w:r>
            <w:r w:rsidR="007E482E" w:rsidRPr="00445A00">
              <w:rPr>
                <w:rFonts w:ascii="Helvetica" w:hAnsi="Helvetica" w:cs="Helvetica"/>
                <w:bCs/>
                <w:sz w:val="24"/>
                <w:szCs w:val="24"/>
              </w:rPr>
              <w:t>:</w:t>
            </w:r>
          </w:p>
          <w:p w14:paraId="25F20D77" w14:textId="2A436970" w:rsidR="007E482E" w:rsidRPr="00445A00" w:rsidRDefault="00EF7075" w:rsidP="00EF7075">
            <w:pPr>
              <w:pStyle w:val="ListParagraph"/>
              <w:numPr>
                <w:ilvl w:val="1"/>
                <w:numId w:val="10"/>
              </w:numPr>
              <w:rPr>
                <w:bCs/>
                <w:color w:val="auto"/>
              </w:rPr>
            </w:pPr>
            <w:r>
              <w:rPr>
                <w:bCs/>
                <w:color w:val="auto"/>
              </w:rPr>
              <w:t>C</w:t>
            </w:r>
            <w:r w:rsidR="00527487" w:rsidRPr="00445A00">
              <w:rPr>
                <w:bCs/>
                <w:color w:val="auto"/>
              </w:rPr>
              <w:t>heck the box at the beginning of the section that states "I have no affirmative defenses</w:t>
            </w:r>
            <w:r>
              <w:rPr>
                <w:bCs/>
                <w:color w:val="auto"/>
              </w:rPr>
              <w:t>.</w:t>
            </w:r>
            <w:r w:rsidR="00527487" w:rsidRPr="00445A00">
              <w:rPr>
                <w:bCs/>
                <w:color w:val="auto"/>
              </w:rPr>
              <w:t xml:space="preserve">" </w:t>
            </w:r>
            <w:r>
              <w:rPr>
                <w:bCs/>
                <w:color w:val="auto"/>
              </w:rPr>
              <w:t>A</w:t>
            </w:r>
            <w:r w:rsidR="00527487" w:rsidRPr="00445A00">
              <w:rPr>
                <w:bCs/>
                <w:color w:val="auto"/>
              </w:rPr>
              <w:t>nd</w:t>
            </w:r>
          </w:p>
          <w:p w14:paraId="7A5D80A6" w14:textId="65315889" w:rsidR="00995B8C" w:rsidRDefault="00527487" w:rsidP="00EF7075">
            <w:pPr>
              <w:pStyle w:val="ListParagraph"/>
              <w:numPr>
                <w:ilvl w:val="1"/>
                <w:numId w:val="10"/>
              </w:numPr>
              <w:rPr>
                <w:b/>
                <w:bCs/>
              </w:rPr>
            </w:pPr>
            <w:r w:rsidRPr="00445A00">
              <w:rPr>
                <w:bCs/>
                <w:color w:val="auto"/>
              </w:rPr>
              <w:t xml:space="preserve"> </w:t>
            </w:r>
            <w:r w:rsidR="00EF7075">
              <w:rPr>
                <w:bCs/>
                <w:color w:val="auto"/>
              </w:rPr>
              <w:t>G</w:t>
            </w:r>
            <w:r w:rsidRPr="00445A00">
              <w:rPr>
                <w:bCs/>
                <w:color w:val="auto"/>
              </w:rPr>
              <w:t>o to</w:t>
            </w:r>
            <w:r>
              <w:rPr>
                <w:bCs/>
              </w:rPr>
              <w:t xml:space="preserve"> the </w:t>
            </w:r>
            <w:r w:rsidR="004E3751">
              <w:rPr>
                <w:bCs/>
              </w:rPr>
              <w:t>Counterclaims</w:t>
            </w:r>
            <w:r>
              <w:rPr>
                <w:bCs/>
              </w:rPr>
              <w:t xml:space="preserve"> section.</w:t>
            </w:r>
          </w:p>
          <w:p w14:paraId="10E8BDC6" w14:textId="77777777" w:rsidR="00995B8C" w:rsidRDefault="00527487" w:rsidP="00EF5B26">
            <w:pPr>
              <w:pStyle w:val="Body"/>
              <w:numPr>
                <w:ilvl w:val="0"/>
                <w:numId w:val="33"/>
              </w:numPr>
              <w:tabs>
                <w:tab w:val="clear" w:pos="0"/>
              </w:tabs>
              <w:ind w:left="435" w:hanging="365"/>
              <w:rPr>
                <w:b/>
                <w:bCs/>
                <w:color w:val="auto"/>
              </w:rPr>
            </w:pPr>
            <w:r>
              <w:rPr>
                <w:bCs/>
              </w:rPr>
              <w:t>Counterclaims:</w:t>
            </w:r>
            <w:r>
              <w:rPr>
                <w:bCs/>
              </w:rPr>
              <w:br/>
              <w:t>Use this section, to tell the court your version of the facts and what you want.</w:t>
            </w:r>
            <w:r>
              <w:rPr>
                <w:bCs/>
                <w:color w:val="FF0000"/>
              </w:rPr>
              <w:t>{% if type_of_response['wrong state'] and (</w:t>
            </w:r>
            <w:r>
              <w:rPr>
                <w:bCs/>
                <w:color w:val="FFC000"/>
              </w:rPr>
              <w:t>not jurisdiction or (</w:t>
            </w:r>
            <w:r>
              <w:rPr>
                <w:bCs/>
                <w:color w:val="92D050"/>
              </w:rPr>
              <w:t>user_need == 'answer divorce' and not residency</w:t>
            </w:r>
            <w:r>
              <w:rPr>
                <w:bCs/>
                <w:color w:val="FFC000"/>
              </w:rPr>
              <w:t>)</w:t>
            </w:r>
            <w:r>
              <w:rPr>
                <w:bCs/>
                <w:color w:val="FF0000"/>
              </w:rPr>
              <w:t>) %}</w:t>
            </w:r>
            <w:r>
              <w:t xml:space="preserve"> </w:t>
            </w:r>
            <w:r>
              <w:rPr>
                <w:bCs/>
              </w:rPr>
              <w:t xml:space="preserve">Check the box at the beginning of this section that says, "I have stated above that the case should be dismissed because the Alaska court does not have jurisdiction over </w:t>
            </w:r>
            <w:r>
              <w:rPr>
                <w:bCs/>
                <w:color w:val="FFC000"/>
              </w:rPr>
              <w:t>{% if user_need == 'answer custody' %}</w:t>
            </w:r>
            <w:r>
              <w:rPr>
                <w:bCs/>
              </w:rPr>
              <w:t>the child(ren).</w:t>
            </w:r>
            <w:r>
              <w:rPr>
                <w:bCs/>
                <w:color w:val="FFC000"/>
              </w:rPr>
              <w:t>{% elif user_need == 'answer divorce' and minor_children %}</w:t>
            </w:r>
            <w:r>
              <w:rPr>
                <w:bCs/>
                <w:color w:val="auto"/>
              </w:rPr>
              <w:t>the marital estate and/or child custody.</w:t>
            </w:r>
            <w:r>
              <w:rPr>
                <w:bCs/>
                <w:color w:val="FFC000"/>
              </w:rPr>
              <w:t>{% elif user_need == 'answer divorce' and not minor_children %}</w:t>
            </w:r>
            <w:r>
              <w:rPr>
                <w:bCs/>
                <w:color w:val="auto"/>
              </w:rPr>
              <w:t>the marital estate.</w:t>
            </w:r>
            <w:r>
              <w:rPr>
                <w:bCs/>
                <w:color w:val="FFC000"/>
              </w:rPr>
              <w:t>{% endif %}</w:t>
            </w:r>
            <w:r>
              <w:rPr>
                <w:bCs/>
                <w:color w:val="FF0000"/>
              </w:rPr>
              <w:t>{% endif %}{% if type_of_response['ak divorce case'] %}</w:t>
            </w:r>
            <w:r>
              <w:rPr>
                <w:bCs/>
                <w:color w:val="FFC000"/>
              </w:rPr>
              <w:t xml:space="preserve">{% if (case_type == 'legal separation' and want_legal_separation == 'yes') or case_type == 'divorce' %} </w:t>
            </w:r>
            <w:r>
              <w:rPr>
                <w:bCs/>
              </w:rPr>
              <w:t>If you agree with everything in the Complaint and do not have any counterclaims, mark the box at the beginning of the section that says "I have no counterclaims" and go to the "Request for Relief" section.</w:t>
            </w:r>
            <w:r>
              <w:rPr>
                <w:bCs/>
                <w:color w:val="FFC000"/>
              </w:rPr>
              <w:t>{% elif case_type == 'legal separation' and want_legal_separation == 'unsure' %}</w:t>
            </w:r>
            <w:r>
              <w:rPr>
                <w:bCs/>
                <w:color w:val="auto"/>
              </w:rPr>
              <w:t xml:space="preserve"> </w:t>
            </w:r>
            <w:r>
              <w:rPr>
                <w:bCs/>
              </w:rPr>
              <w:t>If you decide you want a divorce instead of a legal separation, check the box telling the court “I do NOT agree to a legal separation because I want the marriage to end in a divorce”.</w:t>
            </w:r>
            <w:r>
              <w:rPr>
                <w:bCs/>
                <w:color w:val="FFC000"/>
              </w:rPr>
              <w:t xml:space="preserve"> {% elif case_type == 'legal </w:t>
            </w:r>
            <w:r>
              <w:rPr>
                <w:bCs/>
                <w:color w:val="FFC000"/>
              </w:rPr>
              <w:lastRenderedPageBreak/>
              <w:t>separation' and want_legal_separation == 'no' %}</w:t>
            </w:r>
            <w:r>
              <w:rPr>
                <w:bCs/>
              </w:rPr>
              <w:t>Check the box telling the court “I do NOT agree to a legal separation because I want the marriage to end in a divorce.”</w:t>
            </w:r>
            <w:r>
              <w:rPr>
                <w:bCs/>
                <w:color w:val="FFC000"/>
              </w:rPr>
              <w:t xml:space="preserve"> {% endif %}</w:t>
            </w:r>
            <w:r>
              <w:rPr>
                <w:bCs/>
                <w:color w:val="FF0000"/>
              </w:rPr>
              <w:t>{% endif %}</w:t>
            </w:r>
          </w:p>
          <w:p w14:paraId="6192876F" w14:textId="77777777" w:rsidR="00995B8C" w:rsidRDefault="00527487" w:rsidP="00EF5B26">
            <w:pPr>
              <w:pStyle w:val="Body"/>
              <w:numPr>
                <w:ilvl w:val="0"/>
                <w:numId w:val="33"/>
              </w:numPr>
              <w:tabs>
                <w:tab w:val="clear" w:pos="0"/>
              </w:tabs>
              <w:ind w:left="435" w:hanging="365"/>
              <w:rPr>
                <w:b/>
                <w:bCs/>
              </w:rPr>
            </w:pPr>
            <w:r>
              <w:rPr>
                <w:bCs/>
              </w:rPr>
              <w:t>Request for Relief:</w:t>
            </w:r>
            <w:r>
              <w:rPr>
                <w:bCs/>
              </w:rPr>
              <w:br/>
            </w:r>
            <w:r>
              <w:rPr>
                <w:bCs/>
                <w:color w:val="FF0000"/>
              </w:rPr>
              <w:t>{% if type_of_response['case in 2 states'] and stage_of_other_case in('still going', 'ended with order') %}</w:t>
            </w:r>
            <w:r>
              <w:rPr>
                <w:bCs/>
                <w:color w:val="FFC000"/>
              </w:rPr>
              <w:t>{% if stage_of_other_case == 'still going' %}</w:t>
            </w:r>
            <w:r>
              <w:rPr>
                <w:bCs/>
                <w:color w:val="auto"/>
              </w:rPr>
              <w:t>If you want your case in the other state, check</w:t>
            </w:r>
            <w:r>
              <w:rPr>
                <w:bCs/>
                <w:color w:val="FFC000"/>
              </w:rPr>
              <w:t>{% elif stage_of_other_case == 'ended with order' %}</w:t>
            </w:r>
            <w:r>
              <w:rPr>
                <w:bCs/>
                <w:color w:val="auto"/>
              </w:rPr>
              <w:t>Check</w:t>
            </w:r>
            <w:r>
              <w:rPr>
                <w:bCs/>
                <w:color w:val="FFC000"/>
              </w:rPr>
              <w:t>{% endif %}</w:t>
            </w:r>
            <w:r>
              <w:rPr>
                <w:bCs/>
                <w:color w:val="auto"/>
              </w:rPr>
              <w:t xml:space="preserve"> the "other" box and ask the Alaska court to dismiss your Alaska case.</w:t>
            </w:r>
            <w:r>
              <w:rPr>
                <w:bCs/>
                <w:color w:val="FF0000"/>
              </w:rPr>
              <w:t>{% endif %}</w:t>
            </w:r>
            <w:r>
              <w:rPr>
                <w:bCs/>
              </w:rPr>
              <w:t>Fill in the information to let the court know what you want the judge to order.</w:t>
            </w:r>
          </w:p>
          <w:p w14:paraId="5E862C7B" w14:textId="77777777" w:rsidR="00995B8C" w:rsidRDefault="00527487" w:rsidP="00FD38D3">
            <w:pPr>
              <w:pStyle w:val="Body"/>
            </w:pPr>
            <w:r>
              <w:rPr>
                <w:color w:val="FF0000"/>
              </w:rPr>
              <w:t>{% if type_of_response['wrong state'] and (</w:t>
            </w:r>
            <w:r>
              <w:rPr>
                <w:color w:val="FFC000"/>
              </w:rPr>
              <w:t>not jurisdiction or (</w:t>
            </w:r>
            <w:r>
              <w:rPr>
                <w:color w:val="92D050"/>
              </w:rPr>
              <w:t>user_need == 'answer divorce' and not residency</w:t>
            </w:r>
            <w:r>
              <w:rPr>
                <w:color w:val="FFC000"/>
              </w:rPr>
              <w:t>)</w:t>
            </w:r>
            <w:r>
              <w:rPr>
                <w:color w:val="FF0000"/>
              </w:rPr>
              <w:t>) %}</w:t>
            </w:r>
            <w:r>
              <w:t xml:space="preserve"> If you have any questions about whether Alaska is the correct place for your case or you want to ask the court to dismiss your case, you may want to talk to a lawyer</w:t>
            </w:r>
            <w:r>
              <w:rPr>
                <w:color w:val="FF0000"/>
              </w:rPr>
              <w:t>{% endif %}</w:t>
            </w:r>
          </w:p>
          <w:p w14:paraId="220EFB2E" w14:textId="4B86F5B0" w:rsidR="002B0732" w:rsidRDefault="00527487" w:rsidP="002B0732">
            <w:pPr>
              <w:pStyle w:val="Body"/>
              <w:spacing w:after="0"/>
            </w:pPr>
            <w:r>
              <w:rPr>
                <w:b/>
                <w:bCs/>
              </w:rPr>
              <w:t>Information Sheet,</w:t>
            </w:r>
            <w:r>
              <w:t xml:space="preserve"> </w:t>
            </w:r>
            <w:r w:rsidRPr="0031596F">
              <w:rPr>
                <w:b/>
              </w:rPr>
              <w:t>DR-314</w:t>
            </w:r>
            <w:r w:rsidR="0031596F">
              <w:t xml:space="preserve"> [</w:t>
            </w:r>
            <w:hyperlink r:id="rId82" w:history="1">
              <w:r w:rsidR="0031596F" w:rsidRPr="0031596F">
                <w:rPr>
                  <w:rStyle w:val="Hyperlink"/>
                </w:rPr>
                <w:t>Fill in PDF</w:t>
              </w:r>
            </w:hyperlink>
            <w:r w:rsidR="0031596F">
              <w:t>]</w:t>
            </w:r>
          </w:p>
          <w:p w14:paraId="79A10BB8" w14:textId="77777777" w:rsidR="002B0732" w:rsidRPr="00E93CD1" w:rsidRDefault="00527487" w:rsidP="00E93CD1">
            <w:pPr>
              <w:pStyle w:val="ListParagraph"/>
              <w:ind w:left="435"/>
            </w:pPr>
            <w:r w:rsidRPr="00E93CD1">
              <w:t xml:space="preserve">If {{ other_party_in_case }} filed an </w:t>
            </w:r>
            <w:r w:rsidRPr="00EC29B4">
              <w:rPr>
                <w:b/>
                <w:bCs/>
              </w:rPr>
              <w:t>Information Sheet</w:t>
            </w:r>
            <w:r w:rsidRPr="00E93CD1">
              <w:t>, check the first box.</w:t>
            </w:r>
          </w:p>
          <w:p w14:paraId="4A765712" w14:textId="267F2578" w:rsidR="002B0732" w:rsidRPr="00E93CD1" w:rsidRDefault="002B0732" w:rsidP="00E93CD1">
            <w:pPr>
              <w:pStyle w:val="ListParagraph"/>
              <w:ind w:left="435"/>
            </w:pPr>
            <w:r w:rsidRPr="00E93CD1">
              <w:t xml:space="preserve">If they did not file this form, </w:t>
            </w:r>
            <w:r w:rsidR="006D298F">
              <w:t>a</w:t>
            </w:r>
            <w:r w:rsidRPr="00E93CD1">
              <w:t>nswer 1 through 3.</w:t>
            </w:r>
          </w:p>
          <w:p w14:paraId="5C65517C" w14:textId="38F72847" w:rsidR="00995B8C" w:rsidRDefault="00527487" w:rsidP="00E93CD1">
            <w:pPr>
              <w:pStyle w:val="ListParagraph"/>
              <w:ind w:left="435"/>
            </w:pPr>
            <w:r w:rsidRPr="00E93CD1">
              <w:t>Sign,</w:t>
            </w:r>
            <w:r>
              <w:t xml:space="preserve"> and date the form.</w:t>
            </w:r>
          </w:p>
          <w:p w14:paraId="35F3E3FB" w14:textId="270A5882" w:rsidR="00995B8C" w:rsidRDefault="00527487" w:rsidP="00FD38D3">
            <w:pPr>
              <w:pStyle w:val="Body"/>
            </w:pPr>
            <w:r>
              <w:rPr>
                <w:color w:val="FF0000"/>
              </w:rPr>
              <w:t>{% if user_need == 'answer custody' or (user_need == 'divorce' and minor_children) %}</w:t>
            </w:r>
            <w:r>
              <w:rPr>
                <w:b/>
                <w:bCs/>
              </w:rPr>
              <w:t>Child Custody Jurisdiction Affidavit</w:t>
            </w:r>
            <w:r>
              <w:t xml:space="preserve">, </w:t>
            </w:r>
            <w:r>
              <w:rPr>
                <w:b/>
                <w:bCs/>
              </w:rPr>
              <w:t xml:space="preserve">DR-150 </w:t>
            </w:r>
            <w:r>
              <w:t>[</w:t>
            </w:r>
            <w:hyperlink r:id="rId83" w:history="1">
              <w:r w:rsidRPr="0031596F">
                <w:rPr>
                  <w:rStyle w:val="Hyperlink"/>
                </w:rPr>
                <w:t>Fill-In PDF</w:t>
              </w:r>
            </w:hyperlink>
            <w:r>
              <w:t>]</w:t>
            </w:r>
            <w:r>
              <w:br/>
            </w:r>
            <w:r>
              <w:rPr>
                <w:b/>
                <w:bCs/>
              </w:rPr>
              <w:t>Wait</w:t>
            </w:r>
            <w:r>
              <w:t xml:space="preserve"> to sign this affidavit until you can sign in front of a notary or file the form at court.</w:t>
            </w:r>
          </w:p>
          <w:p w14:paraId="687DD72B" w14:textId="0E4802F3" w:rsidR="00995B8C" w:rsidRDefault="00527487" w:rsidP="002B0732">
            <w:pPr>
              <w:pStyle w:val="Body"/>
              <w:spacing w:after="60"/>
            </w:pPr>
            <w:r>
              <w:rPr>
                <w:b/>
                <w:bCs/>
              </w:rPr>
              <w:t>Child Support Guidelines Affidavit, DR-305</w:t>
            </w:r>
            <w:r>
              <w:t xml:space="preserve"> [</w:t>
            </w:r>
            <w:hyperlink r:id="rId84" w:history="1">
              <w:r w:rsidRPr="0031596F">
                <w:rPr>
                  <w:rStyle w:val="Hyperlink"/>
                </w:rPr>
                <w:t>Fill-In PDF</w:t>
              </w:r>
            </w:hyperlink>
            <w:r w:rsidR="002B0732">
              <w:t>]</w:t>
            </w:r>
          </w:p>
          <w:p w14:paraId="3EB4754C" w14:textId="3624CA24" w:rsidR="00995B8C" w:rsidRDefault="00527487" w:rsidP="00E93CD1">
            <w:pPr>
              <w:pStyle w:val="ListParagraph"/>
              <w:ind w:left="435"/>
            </w:pPr>
            <w:r>
              <w:t xml:space="preserve">See </w:t>
            </w:r>
            <w:hyperlink r:id="rId85" w:history="1">
              <w:r w:rsidRPr="00AE7DB5">
                <w:rPr>
                  <w:rStyle w:val="Hyperlink"/>
                  <w:bCs/>
                </w:rPr>
                <w:t>How to Fill out the Child Support Guidelines Affidavit</w:t>
              </w:r>
            </w:hyperlink>
            <w:r>
              <w:rPr>
                <w:rStyle w:val="Hyperlink"/>
                <w:color w:val="auto"/>
              </w:rPr>
              <w:t xml:space="preserve"> </w:t>
            </w:r>
            <w:r>
              <w:rPr>
                <w:rStyle w:val="Hyperlink"/>
                <w:color w:val="auto"/>
              </w:rPr>
              <w:br/>
              <w:t>to help you fill in this form</w:t>
            </w:r>
          </w:p>
          <w:p w14:paraId="2C04B4EF" w14:textId="77777777" w:rsidR="00995B8C" w:rsidRDefault="00527487" w:rsidP="00E93CD1">
            <w:pPr>
              <w:pStyle w:val="ListParagraph"/>
              <w:ind w:left="435"/>
            </w:pPr>
            <w:r w:rsidRPr="00AE7DB5">
              <w:t xml:space="preserve">Attach your most recent tax return and pay stubs to the </w:t>
            </w:r>
            <w:r w:rsidRPr="00AE7DB5">
              <w:rPr>
                <w:b/>
              </w:rPr>
              <w:t>Child Support Guidelines Affidavit</w:t>
            </w:r>
            <w:r w:rsidRPr="00AE7DB5">
              <w:t>.</w:t>
            </w:r>
          </w:p>
          <w:p w14:paraId="540B885A" w14:textId="43061CB4" w:rsidR="00995B8C" w:rsidRDefault="00527487" w:rsidP="00E93CD1">
            <w:pPr>
              <w:pStyle w:val="ListParagraph"/>
              <w:ind w:left="435"/>
            </w:pPr>
            <w:r w:rsidRPr="007C7954">
              <w:rPr>
                <w:b/>
                <w:bCs/>
              </w:rPr>
              <w:t>Wait</w:t>
            </w:r>
            <w:r>
              <w:t xml:space="preserve"> to sign this affidavit until you can sign in front of a notary or file the form at court.</w:t>
            </w:r>
          </w:p>
          <w:p w14:paraId="597ABDEF" w14:textId="77777777" w:rsidR="00995B8C" w:rsidRDefault="00527487">
            <w:pPr>
              <w:pStyle w:val="Heading3"/>
              <w:keepNext/>
              <w:outlineLvl w:val="2"/>
            </w:pPr>
            <w:r>
              <w:t>Wait</w:t>
            </w:r>
          </w:p>
          <w:p w14:paraId="54D5607A" w14:textId="52FE1E98" w:rsidR="00995B8C" w:rsidRDefault="00527487" w:rsidP="00FD38D3">
            <w:pPr>
              <w:pStyle w:val="Body"/>
            </w:pPr>
            <w:r>
              <w:rPr>
                <w:b/>
                <w:bCs/>
              </w:rPr>
              <w:t xml:space="preserve">Wait </w:t>
            </w:r>
            <w:r>
              <w:t xml:space="preserve">to sign </w:t>
            </w:r>
            <w:r w:rsidR="00A71FA7">
              <w:t>your</w:t>
            </w:r>
            <w:r>
              <w:t xml:space="preserve"> affidavits until you are in front of someone who has </w:t>
            </w:r>
            <w:r>
              <w:lastRenderedPageBreak/>
              <w:t>the power to take oaths, like a notary public.</w:t>
            </w:r>
          </w:p>
          <w:p w14:paraId="18E2FC51" w14:textId="77777777" w:rsidR="00995B8C" w:rsidRDefault="00527487">
            <w:pPr>
              <w:pStyle w:val="ListParagraph"/>
              <w:numPr>
                <w:ilvl w:val="0"/>
                <w:numId w:val="10"/>
              </w:numPr>
              <w:spacing w:after="0"/>
            </w:pPr>
            <w:r>
              <w:t>The court clerk can do this for free.</w:t>
            </w:r>
          </w:p>
          <w:p w14:paraId="56F67AA7" w14:textId="77777777" w:rsidR="00995B8C" w:rsidRDefault="00527487">
            <w:pPr>
              <w:pStyle w:val="ListParagraph"/>
              <w:numPr>
                <w:ilvl w:val="0"/>
                <w:numId w:val="10"/>
              </w:numPr>
              <w:spacing w:before="0" w:after="0"/>
            </w:pPr>
            <w:r>
              <w:t>Bring a valid photo ID with you.</w:t>
            </w:r>
          </w:p>
          <w:p w14:paraId="48CC4098" w14:textId="5406BFEC" w:rsidR="00995B8C" w:rsidRPr="00BE2347" w:rsidRDefault="00527487">
            <w:pPr>
              <w:pStyle w:val="ListParagraph"/>
              <w:numPr>
                <w:ilvl w:val="0"/>
                <w:numId w:val="10"/>
              </w:numPr>
              <w:spacing w:before="0"/>
            </w:pPr>
            <w:r>
              <w:t>If you cannot get to a notary or someone with the power to take oaths, you can "self-certify." Use:</w:t>
            </w:r>
            <w:r>
              <w:br/>
            </w:r>
            <w:r>
              <w:rPr>
                <w:b/>
                <w:bCs/>
              </w:rPr>
              <w:t>Self-Certification (No Notary Available), TF-835</w:t>
            </w:r>
            <w:r>
              <w:t xml:space="preserve"> [</w:t>
            </w:r>
            <w:hyperlink r:id="rId86" w:history="1">
              <w:r w:rsidRPr="0031596F">
                <w:rPr>
                  <w:rStyle w:val="Hyperlink"/>
                </w:rPr>
                <w:t>Fill-In PDF</w:t>
              </w:r>
            </w:hyperlink>
            <w:r>
              <w:t>]</w:t>
            </w:r>
            <w:r>
              <w:rPr>
                <w:color w:val="FF0000"/>
              </w:rPr>
              <w:t>{% endif %}</w:t>
            </w:r>
          </w:p>
          <w:p w14:paraId="3E95AFA7" w14:textId="37C412C7" w:rsidR="00ED0475" w:rsidRPr="00555AAA" w:rsidRDefault="00ED0475" w:rsidP="00ED0475">
            <w:pPr>
              <w:pStyle w:val="Body"/>
              <w:rPr>
                <w:color w:val="auto"/>
              </w:rPr>
            </w:pPr>
            <w:r w:rsidRPr="00ED0475">
              <w:rPr>
                <w:color w:val="FF0000"/>
              </w:rPr>
              <w:t>{% if (user_need == 'answer custody' and type_of_response['ak custody case']) or (user_need == 'answer divorce' and type_of_response['ak divorce case']) or (type_of_response['case in 2 states'] and stage_of_other_case == 'ended with no order') %}</w:t>
            </w:r>
            <w:r>
              <w:rPr>
                <w:color w:val="FFC000"/>
              </w:rPr>
              <w:t>{</w:t>
            </w:r>
            <w:r w:rsidRPr="00ED0475">
              <w:rPr>
                <w:color w:val="FFC000"/>
              </w:rPr>
              <w:t>% if response_to_complaint in('</w:t>
            </w:r>
            <w:proofErr w:type="spellStart"/>
            <w:r w:rsidRPr="00ED0475">
              <w:rPr>
                <w:color w:val="FFC000"/>
              </w:rPr>
              <w:t>agree','some</w:t>
            </w:r>
            <w:proofErr w:type="spellEnd"/>
            <w:r w:rsidRPr="00ED0475">
              <w:rPr>
                <w:color w:val="FFC000"/>
              </w:rPr>
              <w:t>') or (response_to_complaint == 'none' and want_help_to_agree)</w:t>
            </w:r>
            <w:r>
              <w:rPr>
                <w:color w:val="FFC000"/>
              </w:rPr>
              <w:t xml:space="preserve"> %}</w:t>
            </w:r>
          </w:p>
          <w:p w14:paraId="0FF75C90" w14:textId="5011311B" w:rsidR="00BE2347" w:rsidRPr="00555AAA" w:rsidRDefault="00BE2347" w:rsidP="00BE2347">
            <w:pPr>
              <w:pStyle w:val="Body"/>
              <w:rPr>
                <w:color w:val="auto"/>
              </w:rPr>
            </w:pPr>
            <w:r w:rsidRPr="00ED0475">
              <w:rPr>
                <w:color w:val="92D050"/>
              </w:rPr>
              <w:t>{%</w:t>
            </w:r>
            <w:r w:rsidR="00A9309B" w:rsidRPr="00ED0475">
              <w:rPr>
                <w:color w:val="92D050"/>
              </w:rPr>
              <w:t>p</w:t>
            </w:r>
            <w:r w:rsidRPr="00ED0475">
              <w:rPr>
                <w:color w:val="92D050"/>
              </w:rPr>
              <w:t xml:space="preserve"> if response_to_complaint in('agree', 'some') %}</w:t>
            </w:r>
          </w:p>
          <w:p w14:paraId="1FA6C0D4" w14:textId="77777777" w:rsidR="00BE2347" w:rsidRDefault="00BE2347" w:rsidP="00BE2347">
            <w:pPr>
              <w:pStyle w:val="Heading3"/>
              <w:outlineLvl w:val="2"/>
            </w:pPr>
            <w:r>
              <w:t>Forms to use if you and the other parent write out your agreement</w:t>
            </w:r>
          </w:p>
          <w:p w14:paraId="1A613867" w14:textId="77777777" w:rsidR="00A9309B" w:rsidRPr="002755DE" w:rsidRDefault="00BE2347" w:rsidP="00BE2347">
            <w:pPr>
              <w:pStyle w:val="Body"/>
              <w:rPr>
                <w:color w:val="auto"/>
              </w:rPr>
            </w:pPr>
            <w:r>
              <w:rPr>
                <w:shd w:val="clear" w:color="auto" w:fill="FFFFFF"/>
              </w:rPr>
              <w:t>If you want to work with the other parent to write out the agreement and both sign it, use:</w:t>
            </w:r>
          </w:p>
          <w:p w14:paraId="79AEBD53" w14:textId="77777777" w:rsidR="00A9309B" w:rsidRPr="00555AAA" w:rsidRDefault="00BE2347" w:rsidP="00BE2347">
            <w:pPr>
              <w:pStyle w:val="Body"/>
              <w:rPr>
                <w:color w:val="auto"/>
              </w:rPr>
            </w:pPr>
            <w:r w:rsidRPr="00ED0475">
              <w:rPr>
                <w:color w:val="92D050"/>
              </w:rPr>
              <w:t>{%</w:t>
            </w:r>
            <w:r w:rsidR="00A9309B" w:rsidRPr="00ED0475">
              <w:rPr>
                <w:color w:val="92D050"/>
              </w:rPr>
              <w:t>p</w:t>
            </w:r>
            <w:r w:rsidRPr="00ED0475">
              <w:rPr>
                <w:color w:val="92D050"/>
              </w:rPr>
              <w:t xml:space="preserve"> endif %}</w:t>
            </w:r>
          </w:p>
          <w:p w14:paraId="5B40478D" w14:textId="16076EF7" w:rsidR="00BE2347" w:rsidRPr="00555AAA" w:rsidRDefault="00BE2347" w:rsidP="00BE2347">
            <w:pPr>
              <w:pStyle w:val="Body"/>
              <w:rPr>
                <w:color w:val="auto"/>
                <w:shd w:val="clear" w:color="auto" w:fill="FFFFFF"/>
              </w:rPr>
            </w:pPr>
            <w:r w:rsidRPr="00ED0475">
              <w:rPr>
                <w:color w:val="92D050"/>
              </w:rPr>
              <w:t>{%</w:t>
            </w:r>
            <w:r w:rsidR="00A9309B" w:rsidRPr="00ED0475">
              <w:rPr>
                <w:color w:val="92D050"/>
              </w:rPr>
              <w:t>p</w:t>
            </w:r>
            <w:r w:rsidRPr="00ED0475">
              <w:rPr>
                <w:color w:val="92D050"/>
              </w:rPr>
              <w:t xml:space="preserve"> if </w:t>
            </w:r>
            <w:r w:rsidR="00BE626B" w:rsidRPr="00ED0475">
              <w:rPr>
                <w:color w:val="92D050"/>
              </w:rPr>
              <w:t xml:space="preserve">response_to_complaint == 'none' and want_help_to_agree </w:t>
            </w:r>
            <w:r w:rsidRPr="00ED0475">
              <w:rPr>
                <w:color w:val="92D050"/>
              </w:rPr>
              <w:t>%}</w:t>
            </w:r>
          </w:p>
          <w:p w14:paraId="4C05D173" w14:textId="77777777" w:rsidR="00BE2347" w:rsidRDefault="00BE2347" w:rsidP="00BE2347">
            <w:pPr>
              <w:pStyle w:val="Heading2"/>
              <w:outlineLvl w:val="1"/>
            </w:pPr>
            <w:r>
              <w:t>Forms to use if you reach an agreement</w:t>
            </w:r>
          </w:p>
          <w:p w14:paraId="4C567B7E" w14:textId="77777777" w:rsidR="00A9309B" w:rsidRPr="00555AAA" w:rsidRDefault="00BE2347" w:rsidP="00555AAA">
            <w:pPr>
              <w:pStyle w:val="Body"/>
              <w:rPr>
                <w:color w:val="auto"/>
              </w:rPr>
            </w:pPr>
            <w:r w:rsidRPr="00ED0475">
              <w:rPr>
                <w:color w:val="92D050"/>
              </w:rPr>
              <w:t>{%</w:t>
            </w:r>
            <w:r w:rsidR="00A9309B" w:rsidRPr="00ED0475">
              <w:rPr>
                <w:color w:val="92D050"/>
              </w:rPr>
              <w:t>p</w:t>
            </w:r>
            <w:r w:rsidRPr="00ED0475">
              <w:rPr>
                <w:color w:val="92D050"/>
              </w:rPr>
              <w:t xml:space="preserve"> endif %}</w:t>
            </w:r>
          </w:p>
          <w:p w14:paraId="1C22190A" w14:textId="1EA81EBF" w:rsidR="00A9309B" w:rsidRPr="00555AAA" w:rsidRDefault="00BE2347" w:rsidP="00BE2347">
            <w:pPr>
              <w:pStyle w:val="ListParagraph"/>
              <w:numPr>
                <w:ilvl w:val="0"/>
                <w:numId w:val="1"/>
              </w:numPr>
              <w:spacing w:after="0"/>
              <w:ind w:left="424"/>
              <w:rPr>
                <w:color w:val="auto"/>
              </w:rPr>
            </w:pPr>
            <w:r w:rsidRPr="00ED0475">
              <w:rPr>
                <w:color w:val="92D050"/>
              </w:rPr>
              <w:t>{%</w:t>
            </w:r>
            <w:r w:rsidR="00A9309B" w:rsidRPr="00ED0475">
              <w:rPr>
                <w:color w:val="92D050"/>
              </w:rPr>
              <w:t>p</w:t>
            </w:r>
            <w:r w:rsidRPr="00ED0475">
              <w:rPr>
                <w:color w:val="92D050"/>
              </w:rPr>
              <w:t xml:space="preserve"> if </w:t>
            </w:r>
            <w:r w:rsidR="00ED0475">
              <w:rPr>
                <w:color w:val="92D050"/>
              </w:rPr>
              <w:t xml:space="preserve">user_need == 'answer custody' or (user_need == 'answer divorce' and minor_children) </w:t>
            </w:r>
            <w:r w:rsidRPr="00ED0475">
              <w:rPr>
                <w:color w:val="92D050"/>
              </w:rPr>
              <w:t>%}</w:t>
            </w:r>
          </w:p>
          <w:p w14:paraId="164111D4" w14:textId="3900D98B" w:rsidR="00BE2347" w:rsidRDefault="00BE2347" w:rsidP="008A222D">
            <w:pPr>
              <w:pStyle w:val="ListParagraph"/>
              <w:numPr>
                <w:ilvl w:val="0"/>
                <w:numId w:val="1"/>
              </w:numPr>
              <w:spacing w:before="0" w:after="0"/>
              <w:ind w:left="424"/>
            </w:pPr>
            <w:r w:rsidRPr="00A9309B">
              <w:rPr>
                <w:b/>
              </w:rPr>
              <w:t xml:space="preserve">Parenting </w:t>
            </w:r>
            <w:r w:rsidR="008A222D">
              <w:rPr>
                <w:b/>
              </w:rPr>
              <w:t xml:space="preserve">Plan </w:t>
            </w:r>
            <w:r w:rsidRPr="00A9309B">
              <w:rPr>
                <w:b/>
              </w:rPr>
              <w:t>Agreement &amp; Order,</w:t>
            </w:r>
            <w:r>
              <w:t xml:space="preserve"> </w:t>
            </w:r>
            <w:r w:rsidRPr="00FB491C">
              <w:rPr>
                <w:b/>
              </w:rPr>
              <w:t>SHC-1128</w:t>
            </w:r>
            <w:r w:rsidR="00FB491C">
              <w:rPr>
                <w:rStyle w:val="Hyperlink"/>
              </w:rPr>
              <w:t xml:space="preserve"> </w:t>
            </w:r>
            <w:hyperlink r:id="rId87" w:history="1">
              <w:r w:rsidR="00FB491C" w:rsidRPr="00FB491C">
                <w:rPr>
                  <w:rStyle w:val="Hyperlink"/>
                </w:rPr>
                <w:t>Word</w:t>
              </w:r>
            </w:hyperlink>
            <w:r w:rsidR="00FB491C" w:rsidRPr="00FB491C">
              <w:t xml:space="preserve"> | </w:t>
            </w:r>
            <w:hyperlink r:id="rId88" w:history="1">
              <w:r w:rsidR="00FB491C" w:rsidRPr="00FB491C">
                <w:rPr>
                  <w:rStyle w:val="Hyperlink"/>
                </w:rPr>
                <w:t>PDF</w:t>
              </w:r>
            </w:hyperlink>
            <w:r w:rsidR="008A222D">
              <w:rPr>
                <w:rStyle w:val="Hyperlink"/>
              </w:rPr>
              <w:br/>
            </w:r>
            <w:r w:rsidR="008A222D" w:rsidRPr="008A222D">
              <w:t xml:space="preserve">Do </w:t>
            </w:r>
            <w:r w:rsidR="008A222D" w:rsidRPr="008A222D">
              <w:rPr>
                <w:b/>
              </w:rPr>
              <w:t>not</w:t>
            </w:r>
            <w:r w:rsidR="008A222D" w:rsidRPr="008A222D">
              <w:t xml:space="preserve"> sign the Order section</w:t>
            </w:r>
            <w:r w:rsidR="008A222D">
              <w:t>.</w:t>
            </w:r>
          </w:p>
          <w:p w14:paraId="70A688CD" w14:textId="14C5C206" w:rsidR="00ED0475" w:rsidRDefault="00ED0475" w:rsidP="008A222D">
            <w:pPr>
              <w:pStyle w:val="ListParagraph"/>
              <w:numPr>
                <w:ilvl w:val="0"/>
                <w:numId w:val="1"/>
              </w:numPr>
              <w:spacing w:before="0" w:after="0"/>
              <w:ind w:left="424"/>
            </w:pPr>
            <w:r w:rsidRPr="00ED0475">
              <w:rPr>
                <w:color w:val="92D050"/>
              </w:rPr>
              <w:t xml:space="preserve">{%p </w:t>
            </w:r>
            <w:r w:rsidR="00555AAA">
              <w:rPr>
                <w:color w:val="92D050"/>
              </w:rPr>
              <w:t>end</w:t>
            </w:r>
            <w:r w:rsidRPr="00ED0475">
              <w:rPr>
                <w:color w:val="92D050"/>
              </w:rPr>
              <w:t>if</w:t>
            </w:r>
            <w:r>
              <w:rPr>
                <w:color w:val="92D050"/>
              </w:rPr>
              <w:t xml:space="preserve"> %}</w:t>
            </w:r>
          </w:p>
          <w:p w14:paraId="40F5565E" w14:textId="79E893A4" w:rsidR="00555AAA" w:rsidRPr="00555AAA" w:rsidRDefault="00BE2347" w:rsidP="00555AAA">
            <w:pPr>
              <w:pStyle w:val="ListParagraph"/>
              <w:numPr>
                <w:ilvl w:val="0"/>
                <w:numId w:val="1"/>
              </w:numPr>
              <w:spacing w:after="0"/>
              <w:ind w:left="424"/>
              <w:rPr>
                <w:rStyle w:val="Hyperlink"/>
                <w:color w:val="auto"/>
              </w:rPr>
            </w:pPr>
            <w:r>
              <w:rPr>
                <w:b/>
              </w:rPr>
              <w:t xml:space="preserve">Joint Motion to Put Settlement on the Record, SHC-1063 </w:t>
            </w:r>
            <w:hyperlink r:id="rId89">
              <w:r>
                <w:rPr>
                  <w:rStyle w:val="Hyperlink"/>
                </w:rPr>
                <w:t>Word</w:t>
              </w:r>
            </w:hyperlink>
            <w:r>
              <w:t xml:space="preserve"> | </w:t>
            </w:r>
            <w:hyperlink r:id="rId90">
              <w:r>
                <w:rPr>
                  <w:rStyle w:val="Hyperlink"/>
                </w:rPr>
                <w:t>PDF</w:t>
              </w:r>
            </w:hyperlink>
          </w:p>
          <w:p w14:paraId="5955BED1" w14:textId="15FDF59A" w:rsidR="00BE2347" w:rsidRDefault="00555AAA" w:rsidP="009B7434">
            <w:pPr>
              <w:pStyle w:val="ListParagraph"/>
              <w:numPr>
                <w:ilvl w:val="0"/>
                <w:numId w:val="1"/>
              </w:numPr>
              <w:spacing w:before="0" w:after="0"/>
              <w:ind w:left="424"/>
            </w:pPr>
            <w:r w:rsidRPr="00555AAA">
              <w:rPr>
                <w:color w:val="92D050"/>
              </w:rPr>
              <w:t>{%p if user_need == 'answer custody' or (user_need == 'answer divorce' and minor_children) %}</w:t>
            </w:r>
          </w:p>
          <w:p w14:paraId="498638BC" w14:textId="77777777" w:rsidR="00BE2347" w:rsidRDefault="00BE2347" w:rsidP="00BE2347">
            <w:pPr>
              <w:pStyle w:val="ListParagraph"/>
              <w:numPr>
                <w:ilvl w:val="0"/>
                <w:numId w:val="1"/>
              </w:numPr>
              <w:spacing w:before="0" w:after="0"/>
              <w:ind w:left="424"/>
            </w:pPr>
            <w:r>
              <w:rPr>
                <w:b/>
              </w:rPr>
              <w:t>Custody Findings of Fact &amp; Conclusions of Law, DR-460</w:t>
            </w:r>
            <w:r>
              <w:t xml:space="preserve"> </w:t>
            </w:r>
            <w:hyperlink r:id="rId91">
              <w:r>
                <w:rPr>
                  <w:rStyle w:val="Hyperlink"/>
                </w:rPr>
                <w:t>[Fill-In PDF]</w:t>
              </w:r>
            </w:hyperlink>
          </w:p>
          <w:p w14:paraId="461F6119" w14:textId="77777777" w:rsidR="00555AAA" w:rsidRDefault="00BE2347" w:rsidP="00555AAA">
            <w:pPr>
              <w:pStyle w:val="ListParagraph"/>
              <w:numPr>
                <w:ilvl w:val="0"/>
                <w:numId w:val="1"/>
              </w:numPr>
              <w:spacing w:before="0" w:after="0"/>
              <w:ind w:left="424"/>
            </w:pPr>
            <w:r>
              <w:rPr>
                <w:b/>
              </w:rPr>
              <w:t>Custody Judgment, DR-465</w:t>
            </w:r>
            <w:r>
              <w:t xml:space="preserve"> </w:t>
            </w:r>
            <w:hyperlink r:id="rId92">
              <w:r>
                <w:rPr>
                  <w:rStyle w:val="Hyperlink"/>
                </w:rPr>
                <w:t>[Fill-In PDF]</w:t>
              </w:r>
            </w:hyperlink>
          </w:p>
          <w:p w14:paraId="3CDCDEB0" w14:textId="77777777" w:rsidR="00555AAA" w:rsidRDefault="00555AAA" w:rsidP="00555AAA">
            <w:pPr>
              <w:pStyle w:val="ListParagraph"/>
              <w:numPr>
                <w:ilvl w:val="0"/>
                <w:numId w:val="1"/>
              </w:numPr>
              <w:spacing w:before="0" w:after="0"/>
              <w:ind w:left="424"/>
            </w:pPr>
            <w:r w:rsidRPr="00ED0475">
              <w:rPr>
                <w:color w:val="92D050"/>
              </w:rPr>
              <w:lastRenderedPageBreak/>
              <w:t xml:space="preserve">{%p </w:t>
            </w:r>
            <w:r>
              <w:rPr>
                <w:color w:val="92D050"/>
              </w:rPr>
              <w:t>end</w:t>
            </w:r>
            <w:r w:rsidRPr="00ED0475">
              <w:rPr>
                <w:color w:val="92D050"/>
              </w:rPr>
              <w:t>if</w:t>
            </w:r>
            <w:r>
              <w:rPr>
                <w:color w:val="92D050"/>
              </w:rPr>
              <w:t xml:space="preserve"> %}</w:t>
            </w:r>
          </w:p>
          <w:p w14:paraId="3D3B51D9" w14:textId="44680A38" w:rsidR="00BE2347" w:rsidRPr="00555AAA" w:rsidRDefault="00555AAA" w:rsidP="00555AAA">
            <w:pPr>
              <w:pStyle w:val="Body"/>
            </w:pPr>
            <w:r w:rsidRPr="00555AAA">
              <w:rPr>
                <w:color w:val="FFC000"/>
              </w:rPr>
              <w:t>{% endif %}</w:t>
            </w:r>
            <w:r w:rsidR="00BE2347" w:rsidRPr="00555AAA">
              <w:rPr>
                <w:color w:val="FF0000"/>
              </w:rPr>
              <w:t>{% endif %}</w:t>
            </w:r>
          </w:p>
          <w:p w14:paraId="5ED6DE95" w14:textId="77777777" w:rsidR="00995B8C" w:rsidRDefault="00527487">
            <w:pPr>
              <w:pStyle w:val="Heading3"/>
              <w:outlineLvl w:val="2"/>
            </w:pPr>
            <w:r>
              <w:t>Links in this step</w:t>
            </w:r>
          </w:p>
          <w:p w14:paraId="609831FA" w14:textId="77777777" w:rsidR="00555AAA" w:rsidRPr="00555AAA" w:rsidRDefault="00555AAA" w:rsidP="00FD38D3">
            <w:pPr>
              <w:pStyle w:val="Body"/>
              <w:rPr>
                <w:color w:val="auto"/>
              </w:rPr>
            </w:pPr>
            <w:r w:rsidRPr="006754B9">
              <w:rPr>
                <w:color w:val="FF0000"/>
              </w:rPr>
              <w:t xml:space="preserve">{%p if user_need </w:t>
            </w:r>
            <w:r>
              <w:rPr>
                <w:color w:val="FF0000"/>
              </w:rPr>
              <w:t xml:space="preserve">== </w:t>
            </w:r>
            <w:r w:rsidRPr="006754B9">
              <w:rPr>
                <w:color w:val="FF0000"/>
              </w:rPr>
              <w:t xml:space="preserve"> 'answer custody' </w:t>
            </w:r>
            <w:r>
              <w:rPr>
                <w:color w:val="FF0000"/>
              </w:rPr>
              <w:t>%}</w:t>
            </w:r>
          </w:p>
          <w:p w14:paraId="7425F263" w14:textId="1C61903F" w:rsidR="00995B8C" w:rsidRDefault="00FB0178" w:rsidP="00FD38D3">
            <w:pPr>
              <w:pStyle w:val="Body"/>
            </w:pPr>
            <w:r w:rsidRPr="00FB393C">
              <w:rPr>
                <w:b/>
              </w:rPr>
              <w:t>Answer</w:t>
            </w:r>
            <w:r w:rsidR="00527487" w:rsidRPr="00FB393C">
              <w:rPr>
                <w:b/>
              </w:rPr>
              <w:t xml:space="preserve"> &amp;</w:t>
            </w:r>
            <w:r w:rsidR="00527487">
              <w:rPr>
                <w:b/>
                <w:bCs/>
              </w:rPr>
              <w:t xml:space="preserve"> Counterclaim to a Custody Complaint, SHC-117</w:t>
            </w:r>
            <w:r w:rsidR="00527487">
              <w:br/>
              <w:t xml:space="preserve">as a </w:t>
            </w:r>
            <w:hyperlink r:id="rId93" w:history="1">
              <w:r w:rsidR="00527487" w:rsidRPr="00184351">
                <w:rPr>
                  <w:rStyle w:val="Hyperlink"/>
                </w:rPr>
                <w:t>Word</w:t>
              </w:r>
            </w:hyperlink>
            <w:r w:rsidR="00527487">
              <w:t xml:space="preserve"> file</w:t>
            </w:r>
            <w:r w:rsidR="00527487">
              <w:br/>
              <w:t>courts.alaska.gov/shc/family/docs/shc-117.doc</w:t>
            </w:r>
            <w:r w:rsidR="00527487">
              <w:br/>
              <w:t xml:space="preserve">as a </w:t>
            </w:r>
            <w:hyperlink r:id="rId94" w:history="1">
              <w:r w:rsidR="00527487" w:rsidRPr="00184351">
                <w:rPr>
                  <w:rStyle w:val="Hyperlink"/>
                </w:rPr>
                <w:t>PDF</w:t>
              </w:r>
            </w:hyperlink>
            <w:r w:rsidR="00527487">
              <w:br/>
              <w:t>courts.alaska.gov/shc/family/docs/shc-117n.pdf</w:t>
            </w:r>
          </w:p>
          <w:p w14:paraId="28374338" w14:textId="126725BC" w:rsidR="00497442" w:rsidRPr="00555AAA" w:rsidRDefault="00555AAA" w:rsidP="00497442">
            <w:pPr>
              <w:pStyle w:val="Body"/>
              <w:rPr>
                <w:color w:val="auto"/>
              </w:rPr>
            </w:pPr>
            <w:r w:rsidRPr="006754B9">
              <w:rPr>
                <w:color w:val="FF0000"/>
              </w:rPr>
              <w:t xml:space="preserve">{%p </w:t>
            </w:r>
            <w:r>
              <w:rPr>
                <w:color w:val="FF0000"/>
              </w:rPr>
              <w:t>end</w:t>
            </w:r>
            <w:r w:rsidRPr="006754B9">
              <w:rPr>
                <w:color w:val="FF0000"/>
              </w:rPr>
              <w:t>if</w:t>
            </w:r>
            <w:r>
              <w:rPr>
                <w:color w:val="FF0000"/>
              </w:rPr>
              <w:t xml:space="preserve"> %}</w:t>
            </w:r>
          </w:p>
          <w:p w14:paraId="6B1A85D2" w14:textId="77777777" w:rsidR="00497442" w:rsidRDefault="00497442" w:rsidP="00497442">
            <w:pPr>
              <w:pStyle w:val="Body"/>
            </w:pPr>
            <w:r>
              <w:rPr>
                <w:b/>
                <w:bCs/>
              </w:rPr>
              <w:t>Information</w:t>
            </w:r>
            <w:r>
              <w:t xml:space="preserve"> </w:t>
            </w:r>
            <w:r>
              <w:rPr>
                <w:b/>
                <w:bCs/>
              </w:rPr>
              <w:t>Sheet, DR-314</w:t>
            </w:r>
            <w:r>
              <w:t xml:space="preserve"> [</w:t>
            </w:r>
            <w:hyperlink r:id="rId95" w:history="1">
              <w:r w:rsidRPr="00184351">
                <w:rPr>
                  <w:rStyle w:val="Hyperlink"/>
                </w:rPr>
                <w:t>Fill in PDF</w:t>
              </w:r>
            </w:hyperlink>
            <w:r>
              <w:t>]</w:t>
            </w:r>
            <w:r>
              <w:br/>
              <w:t>public.courts.alaska.gov/web/forms/docs/dr-314.pdf</w:t>
            </w:r>
          </w:p>
          <w:p w14:paraId="46B7F3E7" w14:textId="7CD8B12C" w:rsidR="00555AAA" w:rsidRDefault="00555AAA" w:rsidP="00FD38D3">
            <w:pPr>
              <w:pStyle w:val="Body"/>
            </w:pPr>
            <w:r w:rsidRPr="006754B9">
              <w:rPr>
                <w:color w:val="FF0000"/>
              </w:rPr>
              <w:t xml:space="preserve">{%p if user_need </w:t>
            </w:r>
            <w:r>
              <w:rPr>
                <w:color w:val="FF0000"/>
              </w:rPr>
              <w:t xml:space="preserve">== </w:t>
            </w:r>
            <w:r w:rsidRPr="006754B9">
              <w:rPr>
                <w:color w:val="FF0000"/>
              </w:rPr>
              <w:t xml:space="preserve"> 'answer custody'</w:t>
            </w:r>
            <w:r>
              <w:rPr>
                <w:color w:val="FF0000"/>
              </w:rPr>
              <w:t xml:space="preserve"> </w:t>
            </w:r>
            <w:r w:rsidRPr="006754B9">
              <w:rPr>
                <w:color w:val="FF0000"/>
              </w:rPr>
              <w:t xml:space="preserve">or (user_need </w:t>
            </w:r>
            <w:r>
              <w:rPr>
                <w:color w:val="FF0000"/>
              </w:rPr>
              <w:t xml:space="preserve">== </w:t>
            </w:r>
            <w:r w:rsidRPr="006754B9">
              <w:rPr>
                <w:color w:val="FF0000"/>
              </w:rPr>
              <w:t xml:space="preserve">'answer divorce' and minor_children) </w:t>
            </w:r>
            <w:r>
              <w:rPr>
                <w:color w:val="FF0000"/>
              </w:rPr>
              <w:t>%}</w:t>
            </w:r>
          </w:p>
          <w:p w14:paraId="6ED0AE42" w14:textId="0801EE1C" w:rsidR="00995B8C" w:rsidRDefault="00527487" w:rsidP="00FD38D3">
            <w:pPr>
              <w:pStyle w:val="Body"/>
            </w:pPr>
            <w:r>
              <w:rPr>
                <w:b/>
                <w:bCs/>
              </w:rPr>
              <w:t>Child Custody Jurisdiction Affidavit</w:t>
            </w:r>
            <w:r>
              <w:t xml:space="preserve">, </w:t>
            </w:r>
            <w:r>
              <w:rPr>
                <w:b/>
                <w:bCs/>
              </w:rPr>
              <w:t xml:space="preserve">DR-150 </w:t>
            </w:r>
            <w:r>
              <w:t>[</w:t>
            </w:r>
            <w:hyperlink r:id="rId96" w:history="1">
              <w:r w:rsidRPr="00184351">
                <w:rPr>
                  <w:rStyle w:val="Hyperlink"/>
                </w:rPr>
                <w:t>Fill-In PDF</w:t>
              </w:r>
            </w:hyperlink>
            <w:r>
              <w:t>]</w:t>
            </w:r>
            <w:r>
              <w:br/>
              <w:t>public.courts.alaska.gov/web/forms/docs/dr-150.pdf</w:t>
            </w:r>
          </w:p>
          <w:p w14:paraId="0672AEEC" w14:textId="77777777" w:rsidR="009B7434" w:rsidRDefault="00527487" w:rsidP="00FD38D3">
            <w:pPr>
              <w:pStyle w:val="Body"/>
            </w:pPr>
            <w:r>
              <w:rPr>
                <w:b/>
                <w:bCs/>
              </w:rPr>
              <w:t>Child Support Guidelines Affidavit, DR-305</w:t>
            </w:r>
            <w:r>
              <w:t xml:space="preserve"> [</w:t>
            </w:r>
            <w:hyperlink r:id="rId97" w:history="1">
              <w:r w:rsidRPr="00184351">
                <w:rPr>
                  <w:rStyle w:val="Hyperlink"/>
                </w:rPr>
                <w:t>Fill-In PDF</w:t>
              </w:r>
            </w:hyperlink>
            <w:r>
              <w:t>]</w:t>
            </w:r>
            <w:r>
              <w:br/>
              <w:t>public.courts.alaska.gov/web/forms/docs/dr-305.pdf</w:t>
            </w:r>
          </w:p>
          <w:p w14:paraId="38F351D8" w14:textId="69DAB585" w:rsidR="00995B8C" w:rsidRDefault="00445367" w:rsidP="00FD38D3">
            <w:pPr>
              <w:pStyle w:val="Body"/>
            </w:pPr>
            <w:hyperlink r:id="rId98" w:history="1">
              <w:r w:rsidR="00527487" w:rsidRPr="00184351">
                <w:rPr>
                  <w:rStyle w:val="Hyperlink"/>
                </w:rPr>
                <w:t>How to Fill out the Child Support Guidelines Affidavit</w:t>
              </w:r>
            </w:hyperlink>
            <w:r w:rsidR="00527487">
              <w:rPr>
                <w:color w:val="auto"/>
              </w:rPr>
              <w:br/>
            </w:r>
            <w:r w:rsidR="00527487">
              <w:t>courts.alaska.gov/shc/family/docs/shc-dr305f-sample.pdf</w:t>
            </w:r>
          </w:p>
          <w:p w14:paraId="699793D9" w14:textId="3A2AE27D" w:rsidR="00995B8C" w:rsidRDefault="00555AAA" w:rsidP="00497442">
            <w:pPr>
              <w:pStyle w:val="Body"/>
            </w:pPr>
            <w:r w:rsidRPr="006754B9">
              <w:rPr>
                <w:color w:val="FF0000"/>
              </w:rPr>
              <w:t xml:space="preserve">{%p </w:t>
            </w:r>
            <w:r>
              <w:rPr>
                <w:color w:val="FF0000"/>
              </w:rPr>
              <w:t>end</w:t>
            </w:r>
            <w:r w:rsidRPr="006754B9">
              <w:rPr>
                <w:color w:val="FF0000"/>
              </w:rPr>
              <w:t>if</w:t>
            </w:r>
            <w:r>
              <w:rPr>
                <w:color w:val="FF0000"/>
              </w:rPr>
              <w:t xml:space="preserve"> %}</w:t>
            </w:r>
          </w:p>
          <w:p w14:paraId="3DF20F58" w14:textId="77777777" w:rsidR="00995B8C" w:rsidRDefault="00527487" w:rsidP="00FD38D3">
            <w:pPr>
              <w:pStyle w:val="Body"/>
            </w:pPr>
            <w:r>
              <w:rPr>
                <w:b/>
                <w:bCs/>
              </w:rPr>
              <w:t>Self-Certification (No Notary Available), TF-835</w:t>
            </w:r>
            <w:r>
              <w:t xml:space="preserve"> [</w:t>
            </w:r>
            <w:hyperlink r:id="rId99" w:history="1">
              <w:r w:rsidRPr="00184351">
                <w:rPr>
                  <w:rStyle w:val="Hyperlink"/>
                </w:rPr>
                <w:t>Fill-In PDF</w:t>
              </w:r>
            </w:hyperlink>
            <w:r>
              <w:t>]</w:t>
            </w:r>
            <w:r>
              <w:br/>
              <w:t>public.courts.alaska.gov/web/forms/docs/tf-835.pdf</w:t>
            </w:r>
          </w:p>
          <w:p w14:paraId="16123C8D" w14:textId="77777777" w:rsidR="00555AAA" w:rsidRPr="00555AAA" w:rsidRDefault="00555AAA" w:rsidP="00555AAA">
            <w:pPr>
              <w:pStyle w:val="Body"/>
              <w:rPr>
                <w:color w:val="auto"/>
              </w:rPr>
            </w:pPr>
            <w:r w:rsidRPr="00ED0475">
              <w:rPr>
                <w:color w:val="FF0000"/>
              </w:rPr>
              <w:t>{% if (user_need == 'answer custody' and type_of_response['ak custody case']) or (user_need == 'answer divorce' and type_of_response['ak divorce case']) or (type_of_response['case in 2 states'] and stage_of_other_case == 'ended with no order') %}</w:t>
            </w:r>
            <w:r>
              <w:rPr>
                <w:color w:val="FFC000"/>
              </w:rPr>
              <w:t>{</w:t>
            </w:r>
            <w:r w:rsidRPr="00ED0475">
              <w:rPr>
                <w:color w:val="FFC000"/>
              </w:rPr>
              <w:t>% if response_to_complaint in('</w:t>
            </w:r>
            <w:proofErr w:type="spellStart"/>
            <w:r w:rsidRPr="00ED0475">
              <w:rPr>
                <w:color w:val="FFC000"/>
              </w:rPr>
              <w:t>agree','some</w:t>
            </w:r>
            <w:proofErr w:type="spellEnd"/>
            <w:r w:rsidRPr="00ED0475">
              <w:rPr>
                <w:color w:val="FFC000"/>
              </w:rPr>
              <w:t>') or (response_to_complaint == 'none' and want_help_to_agree)</w:t>
            </w:r>
            <w:r>
              <w:rPr>
                <w:color w:val="FFC000"/>
              </w:rPr>
              <w:t xml:space="preserve"> %}</w:t>
            </w:r>
          </w:p>
          <w:p w14:paraId="1D558B39" w14:textId="77777777" w:rsidR="00555AAA" w:rsidRPr="00555AAA" w:rsidRDefault="00555AAA" w:rsidP="00555AAA">
            <w:pPr>
              <w:pStyle w:val="Body"/>
              <w:rPr>
                <w:color w:val="auto"/>
              </w:rPr>
            </w:pPr>
            <w:r w:rsidRPr="00555AAA">
              <w:rPr>
                <w:color w:val="92D050"/>
              </w:rPr>
              <w:t>{%p if user_need == 'answer custody' or (user_need == 'answer divorce' and minor_children) %}</w:t>
            </w:r>
          </w:p>
          <w:p w14:paraId="2E6B7C08" w14:textId="77777777" w:rsidR="00282E9B" w:rsidRDefault="00D973D8" w:rsidP="00282E9B">
            <w:pPr>
              <w:pStyle w:val="Body"/>
            </w:pPr>
            <w:r w:rsidRPr="00D973D8">
              <w:rPr>
                <w:b/>
              </w:rPr>
              <w:t>Parenting Plan Agreement &amp; Order,</w:t>
            </w:r>
            <w:r>
              <w:t xml:space="preserve"> </w:t>
            </w:r>
            <w:r w:rsidRPr="00D973D8">
              <w:rPr>
                <w:b/>
              </w:rPr>
              <w:t>SHC-1128</w:t>
            </w:r>
            <w:r>
              <w:br/>
              <w:t xml:space="preserve">as a </w:t>
            </w:r>
            <w:hyperlink r:id="rId100" w:history="1">
              <w:r w:rsidRPr="00FB491C">
                <w:rPr>
                  <w:rStyle w:val="Hyperlink"/>
                </w:rPr>
                <w:t>Word</w:t>
              </w:r>
            </w:hyperlink>
            <w:r>
              <w:t xml:space="preserve"> file</w:t>
            </w:r>
            <w:r>
              <w:br/>
            </w:r>
            <w:r w:rsidRPr="00D973D8">
              <w:t>courts.alaska.gov/shc/family/docs/shc-1128.docx</w:t>
            </w:r>
            <w:r>
              <w:br/>
              <w:t>as a</w:t>
            </w:r>
            <w:r w:rsidRPr="00FB491C">
              <w:t xml:space="preserve"> </w:t>
            </w:r>
            <w:hyperlink r:id="rId101" w:history="1">
              <w:r w:rsidRPr="00FB491C">
                <w:rPr>
                  <w:rStyle w:val="Hyperlink"/>
                </w:rPr>
                <w:t>PDF</w:t>
              </w:r>
            </w:hyperlink>
            <w:r>
              <w:br/>
            </w:r>
            <w:r w:rsidRPr="00D973D8">
              <w:lastRenderedPageBreak/>
              <w:t>courts.alaska.gov/shc/family/docs/shc-1128n.pdf</w:t>
            </w:r>
          </w:p>
          <w:p w14:paraId="6C820138" w14:textId="77777777" w:rsidR="00282E9B" w:rsidRPr="00763750" w:rsidRDefault="00282E9B" w:rsidP="00282E9B">
            <w:pPr>
              <w:pStyle w:val="Body"/>
              <w:rPr>
                <w:color w:val="auto"/>
              </w:rPr>
            </w:pPr>
            <w:r w:rsidRPr="00763750">
              <w:rPr>
                <w:color w:val="92D050"/>
              </w:rPr>
              <w:t>{%p endif %}</w:t>
            </w:r>
          </w:p>
          <w:p w14:paraId="0CCD96B7" w14:textId="77777777" w:rsidR="00282E9B" w:rsidRDefault="00D973D8" w:rsidP="00282E9B">
            <w:pPr>
              <w:pStyle w:val="Body"/>
            </w:pPr>
            <w:r w:rsidRPr="00D973D8">
              <w:rPr>
                <w:b/>
              </w:rPr>
              <w:t>Joint Motion to Put Settlement on the Record, SHC-1063</w:t>
            </w:r>
            <w:r w:rsidR="000B0FEB">
              <w:br/>
              <w:t xml:space="preserve">as a </w:t>
            </w:r>
            <w:hyperlink r:id="rId102">
              <w:r>
                <w:rPr>
                  <w:rStyle w:val="Hyperlink"/>
                </w:rPr>
                <w:t>Word</w:t>
              </w:r>
              <w:r w:rsidR="000B0FEB" w:rsidRPr="000B0FEB">
                <w:t xml:space="preserve"> file</w:t>
              </w:r>
              <w:r w:rsidR="000B0FEB">
                <w:br/>
              </w:r>
              <w:r w:rsidR="000B0FEB" w:rsidRPr="000B0FEB">
                <w:t>courts.alaska.gov/shc/family/docs/shc-1063.doc</w:t>
              </w:r>
              <w:r w:rsidR="000B0FEB" w:rsidRPr="000B0FEB">
                <w:br/>
                <w:t>as</w:t>
              </w:r>
              <w:r w:rsidR="000B0FEB">
                <w:t xml:space="preserve"> a</w:t>
              </w:r>
            </w:hyperlink>
            <w:r>
              <w:t xml:space="preserve"> </w:t>
            </w:r>
            <w:hyperlink r:id="rId103">
              <w:r>
                <w:rPr>
                  <w:rStyle w:val="Hyperlink"/>
                </w:rPr>
                <w:t>PDF</w:t>
              </w:r>
            </w:hyperlink>
            <w:r w:rsidR="000B0FEB">
              <w:rPr>
                <w:rStyle w:val="Hyperlink"/>
              </w:rPr>
              <w:br/>
            </w:r>
            <w:r w:rsidR="000B0FEB" w:rsidRPr="000B0FEB">
              <w:t>courts.alaska.gov/shc/family/docs/shc-1063n.pdf</w:t>
            </w:r>
          </w:p>
          <w:p w14:paraId="461BB46F" w14:textId="1A8F2638" w:rsidR="00282E9B" w:rsidRPr="006754B9" w:rsidRDefault="00282E9B" w:rsidP="00282E9B">
            <w:pPr>
              <w:pStyle w:val="Body"/>
              <w:rPr>
                <w:color w:val="FF0000"/>
              </w:rPr>
            </w:pPr>
            <w:r w:rsidRPr="00763750">
              <w:rPr>
                <w:color w:val="92D050"/>
              </w:rPr>
              <w:t xml:space="preserve">{%p if user_need </w:t>
            </w:r>
            <w:r w:rsidR="00555AAA" w:rsidRPr="00763750">
              <w:rPr>
                <w:color w:val="92D050"/>
              </w:rPr>
              <w:t xml:space="preserve">== </w:t>
            </w:r>
            <w:r w:rsidRPr="00763750">
              <w:rPr>
                <w:color w:val="92D050"/>
              </w:rPr>
              <w:t xml:space="preserve"> 'answer custody' or (user_need </w:t>
            </w:r>
            <w:r w:rsidR="00555AAA" w:rsidRPr="00763750">
              <w:rPr>
                <w:color w:val="92D050"/>
              </w:rPr>
              <w:t xml:space="preserve">== </w:t>
            </w:r>
            <w:r w:rsidRPr="00763750">
              <w:rPr>
                <w:color w:val="92D050"/>
              </w:rPr>
              <w:t>'answer divorce' and minor_children) %}</w:t>
            </w:r>
          </w:p>
          <w:p w14:paraId="423AC2EA" w14:textId="2FE5EAE1" w:rsidR="00D973D8" w:rsidRDefault="00D973D8" w:rsidP="00D973D8">
            <w:pPr>
              <w:pStyle w:val="Body"/>
            </w:pPr>
            <w:r w:rsidRPr="00D973D8">
              <w:rPr>
                <w:b/>
              </w:rPr>
              <w:t>Custody Findings of Fact &amp; Conclusions of Law, DR-460</w:t>
            </w:r>
            <w:r>
              <w:t xml:space="preserve"> </w:t>
            </w:r>
            <w:r w:rsidR="000B0FEB">
              <w:t>[</w:t>
            </w:r>
            <w:hyperlink r:id="rId104">
              <w:r w:rsidR="000B0FEB">
                <w:rPr>
                  <w:rStyle w:val="Hyperlink"/>
                </w:rPr>
                <w:t>Fill-In PDF</w:t>
              </w:r>
            </w:hyperlink>
            <w:r w:rsidR="000B0FEB" w:rsidRPr="000B0FEB">
              <w:t>]</w:t>
            </w:r>
            <w:r w:rsidR="000B0FEB">
              <w:rPr>
                <w:rStyle w:val="Hyperlink"/>
              </w:rPr>
              <w:br/>
            </w:r>
            <w:r w:rsidR="000B0FEB" w:rsidRPr="000B0FEB">
              <w:t>public.courts.alaska.gov/web/forms/docs/dr-460.pdf</w:t>
            </w:r>
          </w:p>
          <w:p w14:paraId="6354722F" w14:textId="1468BD79" w:rsidR="00D973D8" w:rsidRPr="00A9309B" w:rsidRDefault="00D973D8" w:rsidP="00D973D8">
            <w:pPr>
              <w:pStyle w:val="Body"/>
            </w:pPr>
            <w:r w:rsidRPr="00D973D8">
              <w:rPr>
                <w:b/>
              </w:rPr>
              <w:t>Custody Judgment, DR-465</w:t>
            </w:r>
            <w:r>
              <w:t xml:space="preserve"> </w:t>
            </w:r>
            <w:hyperlink r:id="rId105">
              <w:r w:rsidRPr="000B0FEB">
                <w:rPr>
                  <w:rStyle w:val="Hyperlink"/>
                  <w:color w:val="auto"/>
                </w:rPr>
                <w:t>[</w:t>
              </w:r>
              <w:r>
                <w:rPr>
                  <w:rStyle w:val="Hyperlink"/>
                </w:rPr>
                <w:t>Fill-In PDF</w:t>
              </w:r>
              <w:r w:rsidRPr="000B0FEB">
                <w:rPr>
                  <w:rStyle w:val="Hyperlink"/>
                  <w:color w:val="auto"/>
                </w:rPr>
                <w:t>]</w:t>
              </w:r>
            </w:hyperlink>
            <w:r w:rsidR="000B0FEB">
              <w:rPr>
                <w:rStyle w:val="Hyperlink"/>
              </w:rPr>
              <w:br/>
            </w:r>
            <w:r w:rsidR="000B0FEB" w:rsidRPr="000B0FEB">
              <w:t>public.courts.alaska.gov/web/forms/docs/dr-465.pdf</w:t>
            </w:r>
          </w:p>
          <w:p w14:paraId="7A2C12FF" w14:textId="77777777" w:rsidR="00D973D8" w:rsidRPr="00FB393C" w:rsidRDefault="00282E9B" w:rsidP="00282E9B">
            <w:pPr>
              <w:pStyle w:val="Body"/>
              <w:rPr>
                <w:color w:val="auto"/>
              </w:rPr>
            </w:pPr>
            <w:r w:rsidRPr="00763750">
              <w:rPr>
                <w:color w:val="92D050"/>
              </w:rPr>
              <w:t>{%p endif %}</w:t>
            </w:r>
          </w:p>
          <w:p w14:paraId="770FD780" w14:textId="4AB50414" w:rsidR="00FB393C" w:rsidRDefault="00763750" w:rsidP="00282E9B">
            <w:pPr>
              <w:pStyle w:val="Body"/>
            </w:pPr>
            <w:r w:rsidRPr="00763750">
              <w:rPr>
                <w:color w:val="FFC000"/>
              </w:rPr>
              <w:t>{% endif %}</w:t>
            </w:r>
            <w:r w:rsidRPr="00763750">
              <w:rPr>
                <w:color w:val="FF0000"/>
              </w:rPr>
              <w:t>{% endif %}</w:t>
            </w:r>
          </w:p>
        </w:tc>
      </w:tr>
      <w:tr w:rsidR="00995B8C" w14:paraId="01C51DF2" w14:textId="77777777" w:rsidTr="007B1AA8">
        <w:trPr>
          <w:jc w:val="center"/>
        </w:trPr>
        <w:tc>
          <w:tcPr>
            <w:tcW w:w="2901" w:type="dxa"/>
            <w:tcBorders>
              <w:top w:val="nil"/>
              <w:left w:val="nil"/>
              <w:bottom w:val="nil"/>
              <w:right w:val="nil"/>
            </w:tcBorders>
            <w:tcMar>
              <w:top w:w="0" w:type="dxa"/>
            </w:tcMar>
          </w:tcPr>
          <w:p w14:paraId="52F12EE6"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9A10839" w14:textId="77777777" w:rsidR="00995B8C" w:rsidRDefault="00995B8C" w:rsidP="00FD38D3">
            <w:pPr>
              <w:pStyle w:val="Body"/>
            </w:pPr>
          </w:p>
        </w:tc>
      </w:tr>
      <w:tr w:rsidR="00995B8C" w14:paraId="26CE5337" w14:textId="77777777" w:rsidTr="007B1AA8">
        <w:trPr>
          <w:jc w:val="center"/>
        </w:trPr>
        <w:tc>
          <w:tcPr>
            <w:tcW w:w="2901" w:type="dxa"/>
            <w:tcBorders>
              <w:top w:val="nil"/>
              <w:left w:val="nil"/>
              <w:bottom w:val="nil"/>
              <w:right w:val="nil"/>
            </w:tcBorders>
            <w:tcMar>
              <w:top w:w="0" w:type="dxa"/>
            </w:tcMar>
          </w:tcPr>
          <w:p w14:paraId="021A78FA" w14:textId="05597296" w:rsidR="00995B8C" w:rsidRDefault="00527487" w:rsidP="00FD38D3">
            <w:pPr>
              <w:pStyle w:val="Body"/>
            </w:pPr>
            <w:r>
              <w:t xml:space="preserve">{%tr </w:t>
            </w:r>
            <w:r>
              <w:rPr>
                <w:rStyle w:val="interviewvariable"/>
              </w:rPr>
              <w:t>if (user_need == 'answer custody' and type_of_response['wrong state'] and</w:t>
            </w:r>
            <w:r>
              <w:rPr>
                <w:shd w:val="clear" w:color="auto" w:fill="FFFFFF"/>
              </w:rPr>
              <w:t xml:space="preserve"> not 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 xml:space="preserve">stage_of_other_case in('still going', 'ended with order')) or (type_of_response['default'] </w:t>
            </w:r>
            <w:r w:rsidR="006018BE">
              <w:rPr>
                <w:rStyle w:val="interviewvariable"/>
              </w:rPr>
              <w:t xml:space="preserve">and stage_of_default </w:t>
            </w:r>
            <w:r w:rsidR="006018BE">
              <w:rPr>
                <w:rStyle w:val="interviewvariable"/>
              </w:rPr>
              <w:lastRenderedPageBreak/>
              <w:t>in('</w:t>
            </w:r>
            <w:r w:rsidR="006018BE" w:rsidRPr="006018BE">
              <w:rPr>
                <w:rStyle w:val="interviewvariable"/>
              </w:rPr>
              <w:t>application filed</w:t>
            </w:r>
            <w:r w:rsidR="006018BE">
              <w:rPr>
                <w:rStyle w:val="interviewvariable"/>
              </w:rPr>
              <w:t>', '</w:t>
            </w:r>
            <w:r w:rsidR="006018BE" w:rsidRPr="006018BE">
              <w:rPr>
                <w:rStyle w:val="interviewvariable"/>
              </w:rPr>
              <w:t>hearing scheduled</w:t>
            </w:r>
            <w:r w:rsidR="006018BE">
              <w:rPr>
                <w:rStyle w:val="interviewvariable"/>
              </w:rPr>
              <w:t xml:space="preserve">') </w:t>
            </w:r>
            <w:r>
              <w:rPr>
                <w:rStyle w:val="interviewvariable"/>
              </w:rPr>
              <w:t>and proper_service == 'neither')</w:t>
            </w:r>
            <w:r>
              <w:rPr>
                <w:shd w:val="clear" w:color="auto" w:fill="FFFFFF"/>
              </w:rPr>
              <w:t xml:space="preserve"> </w:t>
            </w:r>
            <w:r>
              <w:t>%}</w:t>
            </w:r>
          </w:p>
        </w:tc>
        <w:tc>
          <w:tcPr>
            <w:tcW w:w="7597" w:type="dxa"/>
            <w:tcBorders>
              <w:top w:val="nil"/>
              <w:left w:val="nil"/>
              <w:bottom w:val="nil"/>
              <w:right w:val="nil"/>
            </w:tcBorders>
            <w:tcMar>
              <w:top w:w="432" w:type="dxa"/>
              <w:left w:w="108" w:type="dxa"/>
              <w:bottom w:w="360" w:type="dxa"/>
              <w:right w:w="108" w:type="dxa"/>
            </w:tcMar>
          </w:tcPr>
          <w:p w14:paraId="4C9FBACE" w14:textId="77777777" w:rsidR="00995B8C" w:rsidRDefault="00527487" w:rsidP="00FD38D3">
            <w:pPr>
              <w:pStyle w:val="Body"/>
              <w:rPr>
                <w:b/>
                <w:bCs/>
              </w:rPr>
            </w:pPr>
            <w:proofErr w:type="spellStart"/>
            <w:r>
              <w:lastRenderedPageBreak/>
              <w:t>dismiss_step</w:t>
            </w:r>
            <w:proofErr w:type="spellEnd"/>
          </w:p>
        </w:tc>
      </w:tr>
      <w:tr w:rsidR="00995B8C" w14:paraId="2E3E90A7" w14:textId="77777777" w:rsidTr="007B1AA8">
        <w:trPr>
          <w:jc w:val="center"/>
        </w:trPr>
        <w:tc>
          <w:tcPr>
            <w:tcW w:w="2901" w:type="dxa"/>
            <w:tcBorders>
              <w:top w:val="nil"/>
              <w:left w:val="nil"/>
              <w:bottom w:val="nil"/>
              <w:right w:val="nil"/>
            </w:tcBorders>
            <w:tcMar>
              <w:top w:w="0" w:type="dxa"/>
            </w:tcMar>
          </w:tcPr>
          <w:p w14:paraId="545B23C5" w14:textId="7EBC8798" w:rsidR="00995B8C" w:rsidRDefault="00527487">
            <w:pPr>
              <w:pStyle w:val="Heading2"/>
              <w:outlineLvl w:val="1"/>
            </w:pPr>
            <w:r>
              <w:t xml:space="preserve">Step </w:t>
            </w:r>
            <w:bookmarkStart w:id="7" w:name="Dismiss"/>
            <w:r>
              <w:fldChar w:fldCharType="begin"/>
            </w:r>
            <w:r>
              <w:instrText xml:space="preserve"> SEQ stepList \* ARABIC </w:instrText>
            </w:r>
            <w:r>
              <w:fldChar w:fldCharType="separate"/>
            </w:r>
            <w:r w:rsidR="00294DA5">
              <w:rPr>
                <w:noProof/>
              </w:rPr>
              <w:t>11</w:t>
            </w:r>
            <w:r>
              <w:fldChar w:fldCharType="end"/>
            </w:r>
            <w:bookmarkEnd w:id="7"/>
            <w:r>
              <w:t xml:space="preserve">: </w:t>
            </w:r>
            <w:r w:rsidR="008A6047">
              <w:rPr>
                <w:rStyle w:val="interviewvariable"/>
              </w:rPr>
              <w:t>{% if type_of_response.any_true('wrong state', 'case in 2 states') %}</w:t>
            </w:r>
            <w:r w:rsidR="008A6047" w:rsidRPr="008A6047">
              <w:t>File a</w:t>
            </w:r>
            <w:r w:rsidR="008A6047">
              <w:t xml:space="preserve"> motion to dismiss your Alaska case</w:t>
            </w:r>
            <w:r w:rsidR="008A6047">
              <w:rPr>
                <w:rStyle w:val="interviewvariable"/>
              </w:rPr>
              <w:t>{% else %}</w:t>
            </w:r>
            <w:r>
              <w:t>Fill out a Motion to Dismiss</w:t>
            </w:r>
            <w:r>
              <w:rPr>
                <w:rStyle w:val="interviewvariable"/>
              </w:rPr>
              <w:t>{% endif %}</w:t>
            </w:r>
          </w:p>
        </w:tc>
        <w:tc>
          <w:tcPr>
            <w:tcW w:w="7597" w:type="dxa"/>
            <w:tcBorders>
              <w:top w:val="nil"/>
              <w:left w:val="nil"/>
              <w:bottom w:val="nil"/>
              <w:right w:val="nil"/>
            </w:tcBorders>
            <w:tcMar>
              <w:top w:w="432" w:type="dxa"/>
              <w:left w:w="108" w:type="dxa"/>
              <w:bottom w:w="360" w:type="dxa"/>
              <w:right w:w="108" w:type="dxa"/>
            </w:tcMar>
          </w:tcPr>
          <w:p w14:paraId="47781EA6" w14:textId="119DBF89" w:rsidR="00995B8C" w:rsidRDefault="00527487" w:rsidP="0027205D">
            <w:pPr>
              <w:pStyle w:val="Body"/>
              <w:spacing w:before="120"/>
              <w:rPr>
                <w:color w:val="auto"/>
              </w:rPr>
            </w:pPr>
            <w:r>
              <w:rPr>
                <w:color w:val="FF0000"/>
              </w:rPr>
              <w:t>{%</w:t>
            </w:r>
            <w:r w:rsidR="00135D5D">
              <w:rPr>
                <w:color w:val="FF0000"/>
              </w:rPr>
              <w:t>p</w:t>
            </w:r>
            <w:r>
              <w:rPr>
                <w:color w:val="FF0000"/>
              </w:rPr>
              <w:t xml:space="preserve"> if user_need == 'answer divorce' and type_of_response['case in 2 states'] and stage_of_other_case == 'ended with order' %}</w:t>
            </w:r>
            <w:r>
              <w:t>If the case in the other state is over and the other court ended y our marriage, you can file a Motion to Dismiss your Alaska case</w:t>
            </w:r>
            <w:r>
              <w:rPr>
                <w:color w:val="FF0000"/>
              </w:rPr>
              <w:t>.</w:t>
            </w:r>
          </w:p>
          <w:p w14:paraId="5ECFA6F5" w14:textId="77777777" w:rsidR="00BF11BA" w:rsidRPr="00BF11BA" w:rsidRDefault="00527487" w:rsidP="00FD38D3">
            <w:pPr>
              <w:pStyle w:val="Body"/>
              <w:rPr>
                <w:color w:val="auto"/>
              </w:rPr>
            </w:pPr>
            <w:r>
              <w:rPr>
                <w:color w:val="FFC000"/>
              </w:rPr>
              <w:t>{% if minor_children%}</w:t>
            </w:r>
            <w:r>
              <w:t>File a copy of the custody order and your divorce decree from the other state, as well as any other documents that support your request.</w:t>
            </w:r>
            <w:r>
              <w:rPr>
                <w:color w:val="FFC000"/>
              </w:rPr>
              <w:t>{% else %}</w:t>
            </w:r>
            <w:r>
              <w:t>File a copy of your divorce decree from the other state and any other documents that support your request.</w:t>
            </w:r>
            <w:r>
              <w:rPr>
                <w:color w:val="FFC000"/>
              </w:rPr>
              <w:t>{% endif %}</w:t>
            </w:r>
          </w:p>
          <w:p w14:paraId="585A0803" w14:textId="77777777" w:rsidR="00BF11BA" w:rsidRDefault="00527487" w:rsidP="00FD38D3">
            <w:pPr>
              <w:pStyle w:val="Body"/>
              <w:rPr>
                <w:color w:val="FF0000"/>
              </w:rPr>
            </w:pPr>
            <w:r>
              <w:rPr>
                <w:color w:val="FF0000"/>
              </w:rPr>
              <w:t>{%</w:t>
            </w:r>
            <w:r w:rsidR="00BF11BA">
              <w:rPr>
                <w:color w:val="FF0000"/>
              </w:rPr>
              <w:t>p</w:t>
            </w:r>
            <w:r>
              <w:rPr>
                <w:color w:val="FF0000"/>
              </w:rPr>
              <w:t xml:space="preserve"> elif type_of_response['case in 2 states'] and stage_of_other_case == 'ended with order' %}</w:t>
            </w:r>
          </w:p>
          <w:p w14:paraId="663C973A" w14:textId="744D664A" w:rsidR="00995B8C" w:rsidRPr="00BF11BA" w:rsidRDefault="00527487" w:rsidP="00FD38D3">
            <w:pPr>
              <w:pStyle w:val="Body"/>
              <w:rPr>
                <w:color w:val="auto"/>
              </w:rPr>
            </w:pPr>
            <w:r>
              <w:t>If the case in another state is over and the other court issued an order about custody, a parenting plan or a child support order, you can file a Motion to Dismiss your Alaska case.</w:t>
            </w:r>
          </w:p>
          <w:p w14:paraId="7EA3472B" w14:textId="7EC1C9EC" w:rsidR="00FD515F" w:rsidRPr="000348A9" w:rsidRDefault="00527487" w:rsidP="00EB3565">
            <w:pPr>
              <w:pStyle w:val="Body"/>
              <w:rPr>
                <w:color w:val="auto"/>
              </w:rPr>
            </w:pPr>
            <w:r>
              <w:t>File a copy of the custody order from the other state, and any other documents that support your request.</w:t>
            </w:r>
          </w:p>
          <w:p w14:paraId="76FF6754" w14:textId="77777777" w:rsidR="00E75DE9" w:rsidRPr="000348A9" w:rsidRDefault="00E75DE9" w:rsidP="00E75DE9">
            <w:pPr>
              <w:pStyle w:val="Body"/>
              <w:spacing w:before="120"/>
              <w:rPr>
                <w:color w:val="auto"/>
              </w:rPr>
            </w:pPr>
            <w:r>
              <w:rPr>
                <w:color w:val="FF0000"/>
              </w:rPr>
              <w:t>{%p endif %}</w:t>
            </w:r>
          </w:p>
          <w:p w14:paraId="2C7D3E2D" w14:textId="77777777" w:rsidR="009B7434" w:rsidRDefault="00527487" w:rsidP="00EB3565">
            <w:pPr>
              <w:pStyle w:val="Body"/>
              <w:numPr>
                <w:ilvl w:val="0"/>
                <w:numId w:val="2"/>
              </w:numPr>
              <w:spacing w:before="120"/>
            </w:pPr>
            <w:r>
              <w:t xml:space="preserve">Fill out a </w:t>
            </w:r>
            <w:r>
              <w:rPr>
                <w:b/>
              </w:rPr>
              <w:t>Motion to Dismiss.</w:t>
            </w:r>
            <w:r>
              <w:br/>
              <w:t>Use:</w:t>
            </w:r>
          </w:p>
          <w:p w14:paraId="4E3CBD28" w14:textId="78AD5405" w:rsidR="009D6461" w:rsidRPr="009D6461" w:rsidRDefault="00527487" w:rsidP="00872523">
            <w:pPr>
              <w:pStyle w:val="Body"/>
              <w:numPr>
                <w:ilvl w:val="1"/>
                <w:numId w:val="2"/>
              </w:numPr>
              <w:spacing w:after="0"/>
              <w:ind w:left="705"/>
            </w:pPr>
            <w:r w:rsidRPr="009D6461">
              <w:rPr>
                <w:b/>
              </w:rPr>
              <w:t>Motion, SHC-1300</w:t>
            </w:r>
            <w:r>
              <w:t xml:space="preserve"> </w:t>
            </w:r>
            <w:hyperlink r:id="rId106" w:history="1">
              <w:r w:rsidRPr="00FC44A7">
                <w:rPr>
                  <w:rStyle w:val="Hyperlink"/>
                </w:rPr>
                <w:t>Word</w:t>
              </w:r>
            </w:hyperlink>
            <w:r>
              <w:t xml:space="preserve"> | </w:t>
            </w:r>
            <w:hyperlink r:id="rId107" w:history="1">
              <w:r w:rsidRPr="00FC44A7">
                <w:rPr>
                  <w:rStyle w:val="Hyperlink"/>
                </w:rPr>
                <w:t>PDF</w:t>
              </w:r>
            </w:hyperlink>
            <w:r w:rsidR="00FC44A7">
              <w:br/>
              <w:t>T</w:t>
            </w:r>
            <w:r>
              <w:t xml:space="preserve">itle it </w:t>
            </w:r>
            <w:r w:rsidRPr="009D6461">
              <w:rPr>
                <w:color w:val="FFC000"/>
              </w:rPr>
              <w:t xml:space="preserve">{% if </w:t>
            </w:r>
            <w:r w:rsidR="00723603" w:rsidRPr="009D6461">
              <w:rPr>
                <w:color w:val="FFC000"/>
              </w:rPr>
              <w:t>type_of_response.any_true('wrong state', 'case in 2 states')</w:t>
            </w:r>
            <w:r w:rsidRPr="009D6461">
              <w:rPr>
                <w:color w:val="FFC000"/>
              </w:rPr>
              <w:t xml:space="preserve"> %}</w:t>
            </w:r>
            <w:r>
              <w:t xml:space="preserve"> “Motion to Dismiss.”</w:t>
            </w:r>
            <w:r w:rsidRPr="009D6461">
              <w:rPr>
                <w:color w:val="92D050"/>
              </w:rPr>
              <w:t>{% if not jurisdiction %}</w:t>
            </w:r>
            <w:r w:rsidR="00FC44A7" w:rsidRPr="009D6461">
              <w:rPr>
                <w:color w:val="auto"/>
              </w:rPr>
              <w:br/>
            </w:r>
            <w:r>
              <w:t>Explain that the Alaska court does not have jurisdiction over the children.</w:t>
            </w:r>
            <w:r w:rsidRPr="009D6461">
              <w:rPr>
                <w:color w:val="92D050"/>
              </w:rPr>
              <w:t>{% endif %}{% if stage_of_other_case == 'still going' %}</w:t>
            </w:r>
            <w:r w:rsidR="00FC44A7" w:rsidRPr="009D6461">
              <w:rPr>
                <w:color w:val="auto"/>
              </w:rPr>
              <w:br/>
            </w:r>
            <w:r>
              <w:t>Explain why you think the judge should dismiss the Alaska case.</w:t>
            </w:r>
            <w:r w:rsidRPr="009D6461">
              <w:rPr>
                <w:color w:val="92D050"/>
              </w:rPr>
              <w:t>{% endif %}</w:t>
            </w:r>
            <w:r w:rsidRPr="009D6461">
              <w:rPr>
                <w:color w:val="FFC000"/>
              </w:rPr>
              <w:t>{% endif %}{% if type_of_response['default'] %}</w:t>
            </w:r>
            <w:r w:rsidRPr="009D6461">
              <w:rPr>
                <w:color w:val="auto"/>
              </w:rPr>
              <w:t>"</w:t>
            </w:r>
            <w:r>
              <w:t>Motion to Dismiss for Failure to Correctly Serve the Complaint”.</w:t>
            </w:r>
            <w:r w:rsidR="00C4665C">
              <w:br/>
            </w:r>
            <w:r>
              <w:t>Explain that the other parent did not serve you one of the correct ways and you want the case dismissed.</w:t>
            </w:r>
            <w:r w:rsidR="00FC44A7" w:rsidRPr="009D6461">
              <w:rPr>
                <w:color w:val="FFC000"/>
              </w:rPr>
              <w:t>{% endif %}</w:t>
            </w:r>
          </w:p>
          <w:p w14:paraId="299ADEA8" w14:textId="6DA42C19" w:rsidR="00C4665C" w:rsidRDefault="00C4665C" w:rsidP="00872523">
            <w:pPr>
              <w:pStyle w:val="Body"/>
              <w:numPr>
                <w:ilvl w:val="1"/>
                <w:numId w:val="2"/>
              </w:numPr>
              <w:spacing w:after="0"/>
              <w:ind w:left="705"/>
            </w:pPr>
            <w:r w:rsidRPr="009D6461">
              <w:rPr>
                <w:b/>
              </w:rPr>
              <w:t>Affidavit</w:t>
            </w:r>
            <w:r>
              <w:t xml:space="preserve"> </w:t>
            </w:r>
            <w:r w:rsidRPr="009D6461">
              <w:rPr>
                <w:b/>
                <w:bCs/>
              </w:rPr>
              <w:t>&amp; Memorandum, SHC-1301</w:t>
            </w:r>
            <w:r>
              <w:t xml:space="preserve"> </w:t>
            </w:r>
            <w:hyperlink r:id="rId108" w:history="1">
              <w:r w:rsidRPr="00C4665C">
                <w:rPr>
                  <w:rStyle w:val="Hyperlink"/>
                </w:rPr>
                <w:t>Word</w:t>
              </w:r>
            </w:hyperlink>
            <w:r>
              <w:t xml:space="preserve"> | </w:t>
            </w:r>
            <w:hyperlink r:id="rId109" w:history="1">
              <w:r w:rsidRPr="00C4665C">
                <w:rPr>
                  <w:rStyle w:val="Hyperlink"/>
                </w:rPr>
                <w:t>PDF</w:t>
              </w:r>
            </w:hyperlink>
            <w:r>
              <w:br/>
            </w:r>
            <w:r>
              <w:lastRenderedPageBreak/>
              <w:t>Wait to sign this affidavit until you can sign in front of a notary or file the form at court.</w:t>
            </w:r>
          </w:p>
          <w:p w14:paraId="538E560D" w14:textId="541E0715" w:rsidR="00C4665C" w:rsidRDefault="00C4665C" w:rsidP="00872523">
            <w:pPr>
              <w:pStyle w:val="Body"/>
              <w:numPr>
                <w:ilvl w:val="1"/>
                <w:numId w:val="2"/>
              </w:numPr>
              <w:spacing w:after="0"/>
              <w:ind w:left="705"/>
            </w:pPr>
            <w:r w:rsidRPr="00C4665C">
              <w:rPr>
                <w:b/>
              </w:rPr>
              <w:t>Order on Motion, SHC-1302</w:t>
            </w:r>
            <w:r w:rsidRPr="00C4665C">
              <w:t xml:space="preserve"> </w:t>
            </w:r>
            <w:hyperlink r:id="rId110" w:history="1">
              <w:r w:rsidRPr="00C4665C">
                <w:rPr>
                  <w:rStyle w:val="Hyperlink"/>
                </w:rPr>
                <w:t>Word</w:t>
              </w:r>
            </w:hyperlink>
            <w:r w:rsidRPr="00C4665C">
              <w:t xml:space="preserve"> | </w:t>
            </w:r>
            <w:hyperlink r:id="rId111" w:history="1">
              <w:r w:rsidRPr="00C4665C">
                <w:rPr>
                  <w:rStyle w:val="Hyperlink"/>
                </w:rPr>
                <w:t>PDF</w:t>
              </w:r>
            </w:hyperlink>
          </w:p>
          <w:p w14:paraId="226626C2" w14:textId="77777777" w:rsidR="0019553A" w:rsidRPr="0019553A" w:rsidRDefault="00723603" w:rsidP="00872523">
            <w:pPr>
              <w:pStyle w:val="Body"/>
              <w:numPr>
                <w:ilvl w:val="0"/>
                <w:numId w:val="2"/>
              </w:numPr>
            </w:pPr>
            <w:r w:rsidRPr="00723603">
              <w:rPr>
                <w:color w:val="FFC000" w:themeColor="accent4"/>
              </w:rPr>
              <w:t>{%</w:t>
            </w:r>
            <w:r w:rsidR="0019553A">
              <w:rPr>
                <w:color w:val="FFC000" w:themeColor="accent4"/>
              </w:rPr>
              <w:t>p</w:t>
            </w:r>
            <w:r w:rsidRPr="00723603">
              <w:rPr>
                <w:color w:val="FFC000" w:themeColor="accent4"/>
              </w:rPr>
              <w:t xml:space="preserve"> if (type_of_response['case in 2 states'] and stage_of_other_case == 'still going') or (type_of_response['wrong state'] and not jurisdiction) %}</w:t>
            </w:r>
          </w:p>
          <w:p w14:paraId="79FEF17A" w14:textId="4709238F" w:rsidR="0019553A" w:rsidRPr="0019553A" w:rsidRDefault="00723603" w:rsidP="00872523">
            <w:pPr>
              <w:pStyle w:val="Body"/>
              <w:numPr>
                <w:ilvl w:val="0"/>
                <w:numId w:val="2"/>
              </w:numPr>
            </w:pPr>
            <w:r>
              <w:t xml:space="preserve">File your motion to dismiss forms with your </w:t>
            </w:r>
            <w:r w:rsidR="00FB0178" w:rsidRPr="00FB0178">
              <w:rPr>
                <w:bCs/>
              </w:rPr>
              <w:t>Answer</w:t>
            </w:r>
            <w:r w:rsidR="009D6461">
              <w:rPr>
                <w:b/>
                <w:bCs/>
              </w:rPr>
              <w:t xml:space="preserve"> </w:t>
            </w:r>
            <w:r w:rsidR="009D6461" w:rsidRPr="009D6461">
              <w:t xml:space="preserve">and serve </w:t>
            </w:r>
            <w:r w:rsidR="00B50A43">
              <w:t>{</w:t>
            </w:r>
            <w:r w:rsidR="009D6461" w:rsidRPr="009D6461">
              <w:t xml:space="preserve">{ other_party_in_case </w:t>
            </w:r>
            <w:r w:rsidR="009D6461">
              <w:t>}</w:t>
            </w:r>
            <w:r w:rsidR="009D6461" w:rsidRPr="009D6461">
              <w:t>}</w:t>
            </w:r>
            <w:r w:rsidR="009D6461">
              <w:t xml:space="preserve">. See Step </w:t>
            </w:r>
            <w:r w:rsidR="009D6461">
              <w:fldChar w:fldCharType="begin"/>
            </w:r>
            <w:r w:rsidR="009D6461">
              <w:instrText xml:space="preserve"> REF Serve \h </w:instrText>
            </w:r>
            <w:r w:rsidR="009D6461">
              <w:fldChar w:fldCharType="separate"/>
            </w:r>
            <w:r w:rsidR="009D6461">
              <w:rPr>
                <w:rStyle w:val="NumChar"/>
                <w:noProof/>
              </w:rPr>
              <w:t>17</w:t>
            </w:r>
            <w:r w:rsidR="009D6461">
              <w:fldChar w:fldCharType="end"/>
            </w:r>
            <w:r w:rsidR="003B6663">
              <w:rPr>
                <w:color w:val="FFC000" w:themeColor="accent4"/>
              </w:rPr>
              <w:t>.</w:t>
            </w:r>
          </w:p>
          <w:p w14:paraId="106D8BE3" w14:textId="403AAA78" w:rsidR="00CF4C03" w:rsidRPr="0019553A" w:rsidRDefault="00723603" w:rsidP="00872523">
            <w:pPr>
              <w:pStyle w:val="Body"/>
              <w:numPr>
                <w:ilvl w:val="0"/>
                <w:numId w:val="2"/>
              </w:numPr>
            </w:pPr>
            <w:r w:rsidRPr="00F910D5">
              <w:rPr>
                <w:color w:val="FFC000" w:themeColor="accent4"/>
              </w:rPr>
              <w:t>{%</w:t>
            </w:r>
            <w:r w:rsidR="0019553A" w:rsidRPr="00F910D5">
              <w:rPr>
                <w:color w:val="FFC000" w:themeColor="accent4"/>
              </w:rPr>
              <w:t>p</w:t>
            </w:r>
            <w:r w:rsidRPr="00F910D5">
              <w:rPr>
                <w:color w:val="FFC000" w:themeColor="accent4"/>
              </w:rPr>
              <w:t xml:space="preserve"> e</w:t>
            </w:r>
            <w:r w:rsidR="00CF4C03" w:rsidRPr="00F910D5">
              <w:rPr>
                <w:color w:val="FFC000" w:themeColor="accent4"/>
              </w:rPr>
              <w:t>l</w:t>
            </w:r>
            <w:r w:rsidRPr="00F910D5">
              <w:rPr>
                <w:color w:val="FFC000" w:themeColor="accent4"/>
              </w:rPr>
              <w:t xml:space="preserve">if </w:t>
            </w:r>
            <w:r w:rsidR="00CF4C03" w:rsidRPr="00F910D5">
              <w:rPr>
                <w:color w:val="FFC000" w:themeColor="accent4"/>
              </w:rPr>
              <w:t>type_of_response['default'] %}</w:t>
            </w:r>
          </w:p>
          <w:p w14:paraId="78D92A4B" w14:textId="2E718576" w:rsidR="00CF4C03" w:rsidRDefault="00CF4C03" w:rsidP="00CF4C03">
            <w:pPr>
              <w:pStyle w:val="Body"/>
              <w:numPr>
                <w:ilvl w:val="0"/>
                <w:numId w:val="2"/>
              </w:numPr>
            </w:pPr>
            <w:r>
              <w:t xml:space="preserve">File your motion to dismiss forms with your </w:t>
            </w:r>
            <w:r w:rsidR="00FB0178" w:rsidRPr="00FB0178">
              <w:rPr>
                <w:bCs/>
              </w:rPr>
              <w:t>Answer</w:t>
            </w:r>
            <w:r>
              <w:t>.</w:t>
            </w:r>
          </w:p>
          <w:p w14:paraId="72CB6279" w14:textId="685F5DFC" w:rsidR="00CF4C03" w:rsidRPr="0019553A" w:rsidRDefault="00CF4C03" w:rsidP="00CF4C03">
            <w:pPr>
              <w:pStyle w:val="Body"/>
              <w:numPr>
                <w:ilvl w:val="0"/>
                <w:numId w:val="2"/>
              </w:numPr>
            </w:pPr>
            <w:r>
              <w:t>Give a copy of every document you file with the court to {{ other_party_in_case }}. You can use regular mail or deliver it by hand.</w:t>
            </w:r>
          </w:p>
          <w:p w14:paraId="7F8D9EC9" w14:textId="77777777" w:rsidR="00CF4C03" w:rsidRPr="00CF4C03" w:rsidRDefault="00CF4C03" w:rsidP="00CF4C03">
            <w:pPr>
              <w:pStyle w:val="Body"/>
              <w:numPr>
                <w:ilvl w:val="0"/>
                <w:numId w:val="2"/>
              </w:numPr>
            </w:pPr>
            <w:r w:rsidRPr="0019553A">
              <w:rPr>
                <w:color w:val="FFC000" w:themeColor="accent4"/>
              </w:rPr>
              <w:t>{%</w:t>
            </w:r>
            <w:r>
              <w:rPr>
                <w:color w:val="FFC000" w:themeColor="accent4"/>
              </w:rPr>
              <w:t>p</w:t>
            </w:r>
            <w:r w:rsidRPr="0019553A">
              <w:rPr>
                <w:color w:val="FFC000" w:themeColor="accent4"/>
              </w:rPr>
              <w:t xml:space="preserve"> endif %}</w:t>
            </w:r>
          </w:p>
          <w:p w14:paraId="1FB44965" w14:textId="77117556" w:rsidR="00995B8C" w:rsidRDefault="00527487" w:rsidP="00FD38D3">
            <w:pPr>
              <w:pStyle w:val="Body"/>
              <w:numPr>
                <w:ilvl w:val="0"/>
                <w:numId w:val="2"/>
              </w:numPr>
              <w:rPr>
                <w:rStyle w:val="Hyperlink"/>
                <w:color w:val="202529"/>
              </w:rPr>
            </w:pPr>
            <w:r>
              <w:t xml:space="preserve">Watch: </w:t>
            </w:r>
            <w:hyperlink r:id="rId112">
              <w:r>
                <w:rPr>
                  <w:rStyle w:val="Hyperlink"/>
                </w:rPr>
                <w:t>Motions Part 1: How to Ask the Court For Something</w:t>
              </w:r>
            </w:hyperlink>
          </w:p>
          <w:p w14:paraId="6270698D" w14:textId="0896CAE6" w:rsidR="00995B8C" w:rsidRDefault="00723603" w:rsidP="00FD38D3">
            <w:pPr>
              <w:pStyle w:val="Body"/>
              <w:numPr>
                <w:ilvl w:val="0"/>
                <w:numId w:val="2"/>
              </w:numPr>
            </w:pPr>
            <w:r>
              <w:t>Read</w:t>
            </w:r>
            <w:r w:rsidR="00B50125">
              <w:t>:</w:t>
            </w:r>
            <w:r>
              <w:t xml:space="preserve"> </w:t>
            </w:r>
            <w:r w:rsidRPr="00723603">
              <w:rPr>
                <w:b/>
                <w:bCs/>
              </w:rPr>
              <w:t>Getting Your Message to the Judge, SHC-1380</w:t>
            </w:r>
            <w:r>
              <w:t xml:space="preserve"> </w:t>
            </w:r>
            <w:hyperlink r:id="rId113" w:history="1">
              <w:r w:rsidRPr="00723603">
                <w:rPr>
                  <w:rStyle w:val="Hyperlink"/>
                </w:rPr>
                <w:t>Word</w:t>
              </w:r>
            </w:hyperlink>
            <w:r>
              <w:t xml:space="preserve"> | </w:t>
            </w:r>
            <w:hyperlink r:id="rId114" w:history="1">
              <w:r w:rsidRPr="00723603">
                <w:rPr>
                  <w:rStyle w:val="Hyperlink"/>
                </w:rPr>
                <w:t>PDF</w:t>
              </w:r>
            </w:hyperlink>
          </w:p>
          <w:p w14:paraId="03821A9C" w14:textId="4B98636F" w:rsidR="00C4665C" w:rsidRDefault="00C4665C" w:rsidP="00FD38D3">
            <w:pPr>
              <w:pStyle w:val="Body"/>
              <w:numPr>
                <w:ilvl w:val="0"/>
                <w:numId w:val="2"/>
              </w:numPr>
            </w:pPr>
            <w:r>
              <w:t xml:space="preserve">Learn about motions: See the Court Guide Action Plan </w:t>
            </w:r>
            <w:hyperlink r:id="rId115" w:history="1">
              <w:r w:rsidRPr="00C4665C">
                <w:rPr>
                  <w:rStyle w:val="Hyperlink"/>
                </w:rPr>
                <w:t>Asking for an Order in a Divorce Case When the Issue Can't Wait for the Court's Final Decision (Filing a Motion)</w:t>
              </w:r>
            </w:hyperlink>
          </w:p>
          <w:p w14:paraId="0D8E3977" w14:textId="77777777" w:rsidR="00995B8C" w:rsidRDefault="00527487">
            <w:pPr>
              <w:pStyle w:val="Heading3"/>
              <w:outlineLvl w:val="2"/>
            </w:pPr>
            <w:r>
              <w:t>Links in this step</w:t>
            </w:r>
          </w:p>
          <w:p w14:paraId="42FF3978" w14:textId="198954B4" w:rsidR="00C4665C" w:rsidRPr="00C4665C" w:rsidRDefault="00527487" w:rsidP="00C4665C">
            <w:pPr>
              <w:pStyle w:val="Body"/>
            </w:pPr>
            <w:r>
              <w:rPr>
                <w:b/>
              </w:rPr>
              <w:t>Motion, SHC-1300</w:t>
            </w:r>
            <w:r>
              <w:t xml:space="preserve"> </w:t>
            </w:r>
            <w:r>
              <w:br/>
              <w:t xml:space="preserve">as a </w:t>
            </w:r>
            <w:hyperlink r:id="rId116">
              <w:r>
                <w:rPr>
                  <w:rStyle w:val="Hyperlink"/>
                </w:rPr>
                <w:t>Word file</w:t>
              </w:r>
            </w:hyperlink>
            <w:r>
              <w:br/>
              <w:t>courts.alaska.gov/shc/family/docs/shc-1300.doc</w:t>
            </w:r>
            <w:r>
              <w:br/>
              <w:t xml:space="preserve">as a </w:t>
            </w:r>
            <w:hyperlink r:id="rId117">
              <w:r>
                <w:rPr>
                  <w:rStyle w:val="Hyperlink"/>
                </w:rPr>
                <w:t>PDF</w:t>
              </w:r>
            </w:hyperlink>
            <w:r>
              <w:br/>
              <w:t>courts.alaska.gov/shc/family/docs/shc-1300n.pdf</w:t>
            </w:r>
          </w:p>
          <w:p w14:paraId="32BD9CBF" w14:textId="25A07B57" w:rsidR="00C4665C" w:rsidRDefault="00C4665C" w:rsidP="00C4665C">
            <w:pPr>
              <w:pStyle w:val="Body"/>
            </w:pPr>
            <w:r w:rsidRPr="00C4665C">
              <w:rPr>
                <w:b/>
              </w:rPr>
              <w:t>Affidavit</w:t>
            </w:r>
            <w:r>
              <w:t xml:space="preserve"> </w:t>
            </w:r>
            <w:r w:rsidRPr="00C4665C">
              <w:rPr>
                <w:b/>
                <w:bCs/>
              </w:rPr>
              <w:t>&amp; Memorandum, SHC-1301</w:t>
            </w:r>
            <w:r>
              <w:rPr>
                <w:b/>
                <w:bCs/>
              </w:rPr>
              <w:br/>
            </w:r>
            <w:r w:rsidRPr="00C4665C">
              <w:t>as</w:t>
            </w:r>
            <w:r>
              <w:t xml:space="preserve"> a </w:t>
            </w:r>
            <w:hyperlink r:id="rId118" w:history="1">
              <w:r>
                <w:rPr>
                  <w:rStyle w:val="Hyperlink"/>
                </w:rPr>
                <w:t>Word file</w:t>
              </w:r>
            </w:hyperlink>
            <w:r>
              <w:br/>
            </w:r>
            <w:r w:rsidRPr="00C4665C">
              <w:t>courts.alaska.gov/shc/family/docs/shc-1301.doc</w:t>
            </w:r>
            <w:r>
              <w:br/>
              <w:t xml:space="preserve">as a </w:t>
            </w:r>
            <w:hyperlink r:id="rId119" w:history="1">
              <w:r w:rsidRPr="00C4665C">
                <w:rPr>
                  <w:rStyle w:val="Hyperlink"/>
                </w:rPr>
                <w:t>PDF</w:t>
              </w:r>
            </w:hyperlink>
            <w:r>
              <w:br/>
            </w:r>
            <w:r w:rsidRPr="00C4665C">
              <w:t>courts.alaska.gov/shc/family/docs/shc-1301n.pdf</w:t>
            </w:r>
          </w:p>
          <w:p w14:paraId="2F331199" w14:textId="0B950A8A" w:rsidR="00C4665C" w:rsidRDefault="00C4665C" w:rsidP="00C4665C">
            <w:pPr>
              <w:pStyle w:val="Body"/>
            </w:pPr>
            <w:r w:rsidRPr="00C4665C">
              <w:rPr>
                <w:b/>
              </w:rPr>
              <w:t>Order on Motion, SHC-1302</w:t>
            </w:r>
            <w:r w:rsidR="00343A16">
              <w:rPr>
                <w:b/>
                <w:bCs/>
              </w:rPr>
              <w:br/>
            </w:r>
            <w:r w:rsidR="00343A16">
              <w:t xml:space="preserve">as a </w:t>
            </w:r>
            <w:hyperlink r:id="rId120" w:history="1">
              <w:r w:rsidR="00343A16">
                <w:rPr>
                  <w:rStyle w:val="Hyperlink"/>
                </w:rPr>
                <w:t>Word file</w:t>
              </w:r>
            </w:hyperlink>
            <w:r w:rsidR="00343A16">
              <w:br/>
            </w:r>
            <w:r w:rsidR="00343A16" w:rsidRPr="00343A16">
              <w:t>courts.alaska.gov/shc/family/docs/shc-1302.doc</w:t>
            </w:r>
            <w:r w:rsidR="00343A16">
              <w:br/>
              <w:t xml:space="preserve">as a </w:t>
            </w:r>
            <w:hyperlink r:id="rId121" w:history="1">
              <w:r w:rsidRPr="00C4665C">
                <w:rPr>
                  <w:rStyle w:val="Hyperlink"/>
                </w:rPr>
                <w:t>PDF</w:t>
              </w:r>
            </w:hyperlink>
            <w:r w:rsidR="00343A16">
              <w:br/>
            </w:r>
            <w:r w:rsidR="00343A16" w:rsidRPr="00343A16">
              <w:t>courts.alaska.gov/shc/family/docs/shc-1302n.pdf</w:t>
            </w:r>
          </w:p>
          <w:p w14:paraId="5B0FFCF0" w14:textId="7ED2E4BC" w:rsidR="00995B8C" w:rsidRDefault="00445367">
            <w:pPr>
              <w:pStyle w:val="Listnumbered"/>
              <w:spacing w:before="240"/>
              <w:ind w:left="43"/>
              <w:rPr>
                <w:bCs/>
              </w:rPr>
            </w:pPr>
            <w:hyperlink r:id="rId122" w:history="1">
              <w:r w:rsidR="00527487" w:rsidRPr="00424D48">
                <w:rPr>
                  <w:rStyle w:val="Hyperlink"/>
                </w:rPr>
                <w:t>Motions Part 1: How to Ask the Court For Something</w:t>
              </w:r>
            </w:hyperlink>
            <w:r w:rsidR="00527487">
              <w:rPr>
                <w:bCs/>
              </w:rPr>
              <w:br/>
              <w:t>youtube.com/</w:t>
            </w:r>
            <w:proofErr w:type="spellStart"/>
            <w:r w:rsidR="00527487">
              <w:rPr>
                <w:bCs/>
              </w:rPr>
              <w:t>watch?v</w:t>
            </w:r>
            <w:proofErr w:type="spellEnd"/>
            <w:r w:rsidR="00527487">
              <w:rPr>
                <w:bCs/>
              </w:rPr>
              <w:t>=2irmxT0_0EA</w:t>
            </w:r>
          </w:p>
          <w:p w14:paraId="0F675ADB" w14:textId="114B8BD4" w:rsidR="00343A16" w:rsidRDefault="00343A16" w:rsidP="00343A16">
            <w:pPr>
              <w:pStyle w:val="Body"/>
            </w:pPr>
            <w:r w:rsidRPr="00723603">
              <w:rPr>
                <w:b/>
                <w:bCs/>
              </w:rPr>
              <w:t>Getting Your Message to the Judge, SHC-1380</w:t>
            </w:r>
            <w:r>
              <w:br/>
              <w:t xml:space="preserve">as a </w:t>
            </w:r>
            <w:hyperlink r:id="rId123" w:history="1">
              <w:r>
                <w:rPr>
                  <w:rStyle w:val="Hyperlink"/>
                </w:rPr>
                <w:t>Word file</w:t>
              </w:r>
            </w:hyperlink>
            <w:r>
              <w:br/>
            </w:r>
            <w:r w:rsidRPr="00343A16">
              <w:t>courts.alaska.gov/shc/family/docs/shc-1380.doc</w:t>
            </w:r>
            <w:r>
              <w:br/>
              <w:t xml:space="preserve">as a </w:t>
            </w:r>
            <w:hyperlink r:id="rId124" w:history="1">
              <w:r w:rsidRPr="00723603">
                <w:rPr>
                  <w:rStyle w:val="Hyperlink"/>
                </w:rPr>
                <w:t>PDF</w:t>
              </w:r>
            </w:hyperlink>
            <w:r>
              <w:br/>
            </w:r>
            <w:r w:rsidRPr="00343A16">
              <w:t>courts.alaska.gov/shc/family/docs/shc-1380n.pdf</w:t>
            </w:r>
          </w:p>
          <w:p w14:paraId="2B45C25F" w14:textId="4E645E20" w:rsidR="00343A16" w:rsidRDefault="00445367" w:rsidP="00343A16">
            <w:pPr>
              <w:pStyle w:val="Body"/>
            </w:pPr>
            <w:hyperlink r:id="rId125" w:history="1">
              <w:r w:rsidR="00343A16" w:rsidRPr="00C4665C">
                <w:rPr>
                  <w:rStyle w:val="Hyperlink"/>
                </w:rPr>
                <w:t>Asking for an Order in a Divorce Case When the Issue Can't Wait for the Court's Final Decision (Filing a Motion)</w:t>
              </w:r>
            </w:hyperlink>
            <w:r w:rsidR="00343A16">
              <w:br/>
            </w:r>
            <w:r w:rsidR="00343A16" w:rsidRPr="00343A16">
              <w:t>docassemble.akcourts.gov/start/</w:t>
            </w:r>
            <w:proofErr w:type="spellStart"/>
            <w:r w:rsidR="00343A16" w:rsidRPr="00343A16">
              <w:t>FilingAMotion</w:t>
            </w:r>
            <w:proofErr w:type="spellEnd"/>
          </w:p>
        </w:tc>
      </w:tr>
      <w:tr w:rsidR="00995B8C" w14:paraId="5D8B9E2B" w14:textId="77777777" w:rsidTr="007B1AA8">
        <w:trPr>
          <w:jc w:val="center"/>
        </w:trPr>
        <w:tc>
          <w:tcPr>
            <w:tcW w:w="2901" w:type="dxa"/>
            <w:tcBorders>
              <w:top w:val="nil"/>
              <w:left w:val="nil"/>
              <w:bottom w:val="nil"/>
              <w:right w:val="nil"/>
            </w:tcBorders>
            <w:tcMar>
              <w:top w:w="0" w:type="dxa"/>
            </w:tcMar>
          </w:tcPr>
          <w:p w14:paraId="31401DD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3C5FD1B" w14:textId="77777777" w:rsidR="00995B8C" w:rsidRDefault="00995B8C" w:rsidP="00FD38D3">
            <w:pPr>
              <w:pStyle w:val="Body"/>
            </w:pPr>
          </w:p>
        </w:tc>
      </w:tr>
      <w:tr w:rsidR="00995B8C" w14:paraId="0152858E" w14:textId="77777777" w:rsidTr="007B1AA8">
        <w:trPr>
          <w:jc w:val="center"/>
        </w:trPr>
        <w:tc>
          <w:tcPr>
            <w:tcW w:w="2901" w:type="dxa"/>
            <w:tcBorders>
              <w:top w:val="nil"/>
              <w:left w:val="nil"/>
              <w:bottom w:val="nil"/>
              <w:right w:val="nil"/>
            </w:tcBorders>
            <w:tcMar>
              <w:top w:w="0" w:type="dxa"/>
            </w:tcMar>
          </w:tcPr>
          <w:p w14:paraId="04EA2DEF" w14:textId="77777777" w:rsidR="00995B8C" w:rsidRDefault="00527487" w:rsidP="00FD38D3">
            <w:pPr>
              <w:pStyle w:val="Body"/>
            </w:pPr>
            <w:r>
              <w:t>{%tr if agreement_documents %}</w:t>
            </w:r>
          </w:p>
        </w:tc>
        <w:tc>
          <w:tcPr>
            <w:tcW w:w="7597" w:type="dxa"/>
            <w:tcBorders>
              <w:top w:val="nil"/>
              <w:left w:val="nil"/>
              <w:bottom w:val="nil"/>
              <w:right w:val="nil"/>
            </w:tcBorders>
            <w:tcMar>
              <w:top w:w="432" w:type="dxa"/>
              <w:left w:w="108" w:type="dxa"/>
              <w:bottom w:w="360" w:type="dxa"/>
              <w:right w:w="108" w:type="dxa"/>
            </w:tcMar>
          </w:tcPr>
          <w:p w14:paraId="26F0DCC7" w14:textId="77777777" w:rsidR="00995B8C" w:rsidRDefault="00995B8C" w:rsidP="00FD38D3">
            <w:pPr>
              <w:pStyle w:val="Body"/>
            </w:pPr>
          </w:p>
        </w:tc>
      </w:tr>
      <w:tr w:rsidR="00995B8C" w14:paraId="3E00A2BE" w14:textId="77777777" w:rsidTr="007B1AA8">
        <w:trPr>
          <w:jc w:val="center"/>
        </w:trPr>
        <w:tc>
          <w:tcPr>
            <w:tcW w:w="2901" w:type="dxa"/>
            <w:tcBorders>
              <w:top w:val="nil"/>
              <w:left w:val="nil"/>
              <w:bottom w:val="nil"/>
              <w:right w:val="nil"/>
            </w:tcBorders>
            <w:tcMar>
              <w:top w:w="0" w:type="dxa"/>
            </w:tcMar>
          </w:tcPr>
          <w:p w14:paraId="55DA4218" w14:textId="709CAD1C"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12</w:t>
            </w:r>
            <w:r>
              <w:rPr>
                <w:shd w:val="clear" w:color="auto" w:fill="FFFFFF"/>
              </w:rPr>
              <w:fldChar w:fldCharType="end"/>
            </w:r>
            <w:r>
              <w:rPr>
                <w:shd w:val="clear" w:color="auto" w:fill="FFFFFF"/>
              </w:rPr>
              <w:t>:</w:t>
            </w:r>
            <w:r>
              <w:t xml:space="preserve"> Fill out the forms to start your uncontested custody case</w:t>
            </w:r>
          </w:p>
        </w:tc>
        <w:tc>
          <w:tcPr>
            <w:tcW w:w="7597" w:type="dxa"/>
            <w:tcBorders>
              <w:top w:val="nil"/>
              <w:left w:val="nil"/>
              <w:bottom w:val="nil"/>
              <w:right w:val="nil"/>
            </w:tcBorders>
            <w:tcMar>
              <w:top w:w="432" w:type="dxa"/>
              <w:left w:w="108" w:type="dxa"/>
              <w:bottom w:w="360" w:type="dxa"/>
              <w:right w:w="108" w:type="dxa"/>
            </w:tcMar>
          </w:tcPr>
          <w:p w14:paraId="312684B0" w14:textId="77777777" w:rsidR="00995B8C" w:rsidRDefault="00527487" w:rsidP="00CA1888">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2DBD1D72" w14:textId="77777777" w:rsidR="00995B8C" w:rsidRDefault="00527487" w:rsidP="00FD38D3">
            <w:pPr>
              <w:pStyle w:val="Body"/>
            </w:pPr>
            <w:r>
              <w:t>You will not know your case number until you file your documents with the court. You can write the case number on all your forms then.</w:t>
            </w:r>
          </w:p>
          <w:p w14:paraId="4B1F5928" w14:textId="77777777" w:rsidR="00995B8C" w:rsidRDefault="00527487">
            <w:pPr>
              <w:pStyle w:val="Heading3"/>
              <w:outlineLvl w:val="2"/>
            </w:pPr>
            <w:r>
              <w:t>Required forms – 1 copy that both parents sign if signatures are needed</w:t>
            </w:r>
          </w:p>
          <w:p w14:paraId="0CAC3CF5" w14:textId="24419921" w:rsidR="00995B8C" w:rsidRDefault="00527487">
            <w:pPr>
              <w:pStyle w:val="ListParagraph"/>
              <w:numPr>
                <w:ilvl w:val="0"/>
                <w:numId w:val="1"/>
              </w:numPr>
              <w:spacing w:after="0"/>
              <w:ind w:left="405"/>
            </w:pPr>
            <w:r>
              <w:rPr>
                <w:b/>
              </w:rPr>
              <w:t>Uncontested Complaint for Custody of Minor Children</w:t>
            </w:r>
            <w:r>
              <w:t xml:space="preserve">, SHC-118 </w:t>
            </w:r>
            <w:r>
              <w:br/>
              <w:t xml:space="preserve">as a </w:t>
            </w:r>
            <w:hyperlink r:id="rId126">
              <w:r>
                <w:rPr>
                  <w:rStyle w:val="Hyperlink"/>
                </w:rPr>
                <w:t>Word</w:t>
              </w:r>
            </w:hyperlink>
            <w:r>
              <w:t xml:space="preserve"> file</w:t>
            </w:r>
            <w:r>
              <w:br/>
              <w:t>courts.alaska.gov/shc/family/docs/shc-118.doc</w:t>
            </w:r>
            <w:r>
              <w:br/>
              <w:t>as a |</w:t>
            </w:r>
            <w:hyperlink r:id="rId127">
              <w:r>
                <w:rPr>
                  <w:rStyle w:val="Hyperlink"/>
                </w:rPr>
                <w:t>PDF</w:t>
              </w:r>
            </w:hyperlink>
            <w:r>
              <w:br/>
              <w:t>courts.alaska.gov/shc/family/docs/shc-118n.pdf</w:t>
            </w:r>
          </w:p>
          <w:p w14:paraId="46AB4C49" w14:textId="77777777" w:rsidR="00995B8C" w:rsidRDefault="00527487">
            <w:pPr>
              <w:pStyle w:val="ListParagraph"/>
              <w:numPr>
                <w:ilvl w:val="1"/>
                <w:numId w:val="1"/>
              </w:numPr>
              <w:spacing w:before="0" w:after="0"/>
              <w:ind w:left="793"/>
            </w:pPr>
            <w:r>
              <w:lastRenderedPageBreak/>
              <w:t>Print your name, address and phone number in the upper left-hand corner of the first page.</w:t>
            </w:r>
          </w:p>
          <w:p w14:paraId="349A58B9" w14:textId="77777777" w:rsidR="00995B8C" w:rsidRDefault="00527487">
            <w:pPr>
              <w:pStyle w:val="ListParagraph"/>
              <w:numPr>
                <w:ilvl w:val="1"/>
                <w:numId w:val="1"/>
              </w:numPr>
              <w:spacing w:before="0" w:after="0"/>
              <w:ind w:left="793"/>
            </w:pPr>
            <w:r>
              <w:t>In the caption, print your name above “Plaintiff” and the other parent’s name above “Defendant.”</w:t>
            </w:r>
          </w:p>
          <w:p w14:paraId="204A80A2" w14:textId="77777777" w:rsidR="00995B8C" w:rsidRDefault="00527487">
            <w:pPr>
              <w:pStyle w:val="ListParagraph"/>
              <w:numPr>
                <w:ilvl w:val="1"/>
                <w:numId w:val="1"/>
              </w:numPr>
              <w:spacing w:before="0" w:after="0"/>
              <w:ind w:left="793"/>
            </w:pPr>
            <w:r>
              <w:t>Follow the directions on the form and fill out every section.</w:t>
            </w:r>
          </w:p>
          <w:p w14:paraId="65358F01" w14:textId="1D560391" w:rsidR="00995B8C" w:rsidRDefault="00527487">
            <w:pPr>
              <w:pStyle w:val="ListParagraph"/>
              <w:numPr>
                <w:ilvl w:val="0"/>
                <w:numId w:val="1"/>
              </w:numPr>
              <w:tabs>
                <w:tab w:val="left" w:pos="3996"/>
              </w:tabs>
              <w:spacing w:before="0" w:after="0"/>
              <w:ind w:left="405"/>
            </w:pPr>
            <w:r>
              <w:rPr>
                <w:b/>
              </w:rPr>
              <w:t>Joint Motion to Put Settlement on the Record, SHC-1063</w:t>
            </w:r>
            <w:r>
              <w:rPr>
                <w:b/>
              </w:rPr>
              <w:br/>
            </w:r>
            <w:r>
              <w:t xml:space="preserve">as a </w:t>
            </w:r>
            <w:hyperlink r:id="rId128">
              <w:r>
                <w:rPr>
                  <w:rStyle w:val="Hyperlink"/>
                </w:rPr>
                <w:t>Word</w:t>
              </w:r>
            </w:hyperlink>
            <w:r>
              <w:t xml:space="preserve"> file</w:t>
            </w:r>
            <w:r>
              <w:br/>
              <w:t>courts.alaska.gov/shc/family/docs/shc-1063.doc</w:t>
            </w:r>
            <w:r>
              <w:br/>
              <w:t xml:space="preserve">as a </w:t>
            </w:r>
            <w:hyperlink r:id="rId129">
              <w:r>
                <w:rPr>
                  <w:rStyle w:val="Hyperlink"/>
                </w:rPr>
                <w:t>PDF</w:t>
              </w:r>
            </w:hyperlink>
            <w:r>
              <w:br/>
              <w:t>courts.alaska.gov/shc/family/docs/shc-1063n.pdf</w:t>
            </w:r>
          </w:p>
          <w:p w14:paraId="52BC167E" w14:textId="07D38F45" w:rsidR="00995B8C" w:rsidRDefault="00527487">
            <w:pPr>
              <w:pStyle w:val="ListParagraph"/>
              <w:numPr>
                <w:ilvl w:val="0"/>
                <w:numId w:val="1"/>
              </w:numPr>
              <w:tabs>
                <w:tab w:val="left" w:pos="3996"/>
              </w:tabs>
              <w:spacing w:before="0"/>
              <w:ind w:left="405"/>
            </w:pPr>
            <w:r>
              <w:rPr>
                <w:b/>
              </w:rPr>
              <w:t>Case description form</w:t>
            </w:r>
            <w:r>
              <w:t xml:space="preserve">, </w:t>
            </w:r>
            <w:hyperlink r:id="rId130">
              <w:r>
                <w:rPr>
                  <w:rStyle w:val="Hyperlink"/>
                </w:rPr>
                <w:t>CIV-125S</w:t>
              </w:r>
            </w:hyperlink>
            <w:r>
              <w:br/>
              <w:t>public.courts.alaska.gov/web/forms/docs/civ-125s.pdf</w:t>
            </w:r>
          </w:p>
          <w:p w14:paraId="14B7C6A7" w14:textId="77777777" w:rsidR="00995B8C" w:rsidRDefault="00527487">
            <w:pPr>
              <w:pStyle w:val="Heading3"/>
              <w:outlineLvl w:val="2"/>
            </w:pPr>
            <w:r>
              <w:t>Required forms – 2 copies (each parent fills out and signs a separate copy)</w:t>
            </w:r>
          </w:p>
          <w:p w14:paraId="694CB734" w14:textId="5A2C0961" w:rsidR="00995B8C" w:rsidRDefault="00527487">
            <w:pPr>
              <w:pStyle w:val="ListParagraph"/>
              <w:numPr>
                <w:ilvl w:val="0"/>
                <w:numId w:val="1"/>
              </w:numPr>
              <w:ind w:left="405"/>
            </w:pPr>
            <w:r>
              <w:rPr>
                <w:b/>
              </w:rPr>
              <w:t xml:space="preserve">Child Custody Jurisdiction Affidavit, </w:t>
            </w:r>
            <w:hyperlink r:id="rId131">
              <w:r>
                <w:rPr>
                  <w:rStyle w:val="Hyperlink"/>
                  <w:b/>
                </w:rPr>
                <w:t>DR-150</w:t>
              </w:r>
            </w:hyperlink>
            <w:r>
              <w:t xml:space="preserve"> [Fill-In PDF] (2 copies - each parent fills out their own) public.courts.alaska.gov/web/forms/docs/dr-150.pdf</w:t>
            </w:r>
          </w:p>
          <w:p w14:paraId="3F1D2B1E" w14:textId="77777777" w:rsidR="00995B8C" w:rsidRDefault="00527487" w:rsidP="00FD38D3">
            <w:pPr>
              <w:pStyle w:val="Body"/>
            </w:pPr>
            <w:r>
              <w:t>and</w:t>
            </w:r>
          </w:p>
          <w:p w14:paraId="5D0C06F2" w14:textId="6670BABC" w:rsidR="00995B8C" w:rsidRDefault="00527487">
            <w:pPr>
              <w:pStyle w:val="ListParagraph"/>
              <w:numPr>
                <w:ilvl w:val="0"/>
                <w:numId w:val="1"/>
              </w:numPr>
              <w:spacing w:after="0"/>
              <w:ind w:left="405"/>
            </w:pPr>
            <w:r>
              <w:rPr>
                <w:b/>
              </w:rPr>
              <w:t xml:space="preserve">Child Support Guidelines Affidavit, </w:t>
            </w:r>
            <w:hyperlink r:id="rId132">
              <w:r>
                <w:rPr>
                  <w:rStyle w:val="Hyperlink"/>
                  <w:b/>
                </w:rPr>
                <w:t>DR-305</w:t>
              </w:r>
            </w:hyperlink>
            <w:r>
              <w:t xml:space="preserve"> [Fill-In PDF] (2 copies - each parent fills out their own)</w:t>
            </w:r>
            <w:r>
              <w:br/>
              <w:t>public.courts.alaska.gov/web/forms/docs/dr-305.pdf</w:t>
            </w:r>
          </w:p>
          <w:p w14:paraId="31736514" w14:textId="77777777" w:rsidR="00995B8C" w:rsidRDefault="00527487" w:rsidP="00EF6F88">
            <w:pPr>
              <w:pStyle w:val="ListParagraph"/>
              <w:numPr>
                <w:ilvl w:val="1"/>
                <w:numId w:val="1"/>
              </w:numPr>
              <w:spacing w:before="0" w:after="0"/>
              <w:ind w:left="793"/>
            </w:pPr>
            <w:r>
              <w:t>Answer each question completely.</w:t>
            </w:r>
          </w:p>
          <w:p w14:paraId="32F99113" w14:textId="0DB898BD" w:rsidR="00995B8C" w:rsidRDefault="00527487" w:rsidP="00EF6F88">
            <w:pPr>
              <w:pStyle w:val="ListParagraph"/>
              <w:numPr>
                <w:ilvl w:val="1"/>
                <w:numId w:val="1"/>
              </w:numPr>
              <w:spacing w:before="0" w:after="0"/>
              <w:ind w:left="793"/>
            </w:pPr>
            <w:r>
              <w:t xml:space="preserve">See </w:t>
            </w:r>
            <w:hyperlink r:id="rId133" w:history="1">
              <w:r w:rsidRPr="00EF6F88">
                <w:rPr>
                  <w:rStyle w:val="Hyperlink"/>
                </w:rPr>
                <w:t>How to Fill out the Child Support Guidelines Affidavit</w:t>
              </w:r>
            </w:hyperlink>
            <w:r>
              <w:br/>
              <w:t>courts.alaska.gov/shc/family/docs/shc-dr305f-sample.pdf.</w:t>
            </w:r>
          </w:p>
          <w:p w14:paraId="2B3F5374" w14:textId="77777777" w:rsidR="00995B8C" w:rsidRDefault="00527487" w:rsidP="00EF6F88">
            <w:pPr>
              <w:pStyle w:val="ListParagraph"/>
              <w:numPr>
                <w:ilvl w:val="1"/>
                <w:numId w:val="1"/>
              </w:numPr>
              <w:spacing w:before="0" w:after="0"/>
              <w:ind w:left="793"/>
            </w:pPr>
            <w:r>
              <w:t xml:space="preserve">Attach your most recent tax return and pay stubs to the </w:t>
            </w:r>
            <w:r w:rsidRPr="00EF6F88">
              <w:rPr>
                <w:b/>
                <w:bCs/>
              </w:rPr>
              <w:t>Child Support Guidelines Affidavit</w:t>
            </w:r>
            <w:r>
              <w:t>.</w:t>
            </w:r>
          </w:p>
          <w:p w14:paraId="377162E8" w14:textId="77777777" w:rsidR="00995B8C" w:rsidRDefault="00527487" w:rsidP="00EF6F88">
            <w:pPr>
              <w:pStyle w:val="ListParagraph"/>
              <w:numPr>
                <w:ilvl w:val="1"/>
                <w:numId w:val="1"/>
              </w:numPr>
              <w:spacing w:before="0" w:after="0"/>
              <w:ind w:left="793"/>
            </w:pPr>
            <w:r>
              <w:t>Sign these forms in front of a notary, who will need to see a picture ID. Court staff can notarize your signature for free.</w:t>
            </w:r>
          </w:p>
          <w:p w14:paraId="13EC28FD" w14:textId="7DC84759" w:rsidR="00995B8C" w:rsidRDefault="00527487">
            <w:pPr>
              <w:pStyle w:val="ListParagraph"/>
              <w:numPr>
                <w:ilvl w:val="0"/>
                <w:numId w:val="1"/>
              </w:numPr>
              <w:spacing w:before="0"/>
              <w:ind w:left="405"/>
            </w:pPr>
            <w:r>
              <w:rPr>
                <w:b/>
              </w:rPr>
              <w:t>Information</w:t>
            </w:r>
            <w:r>
              <w:t xml:space="preserve"> Sheet</w:t>
            </w:r>
            <w:hyperlink r:id="rId134">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65ED290E" w14:textId="77777777" w:rsidR="00995B8C" w:rsidRDefault="00527487">
            <w:pPr>
              <w:pStyle w:val="Heading3"/>
              <w:outlineLvl w:val="2"/>
            </w:pPr>
            <w:r>
              <w:t xml:space="preserve">Required Forms - fill out but do </w:t>
            </w:r>
            <w:r>
              <w:rPr>
                <w:b/>
              </w:rPr>
              <w:t>not</w:t>
            </w:r>
            <w:r>
              <w:t xml:space="preserve"> sign because the judge will sign them</w:t>
            </w:r>
          </w:p>
          <w:p w14:paraId="564CF24C" w14:textId="0766267C" w:rsidR="00995B8C" w:rsidRDefault="00527487">
            <w:pPr>
              <w:pStyle w:val="ListParagraph"/>
              <w:numPr>
                <w:ilvl w:val="0"/>
                <w:numId w:val="1"/>
              </w:numPr>
              <w:spacing w:after="0"/>
              <w:ind w:left="405"/>
              <w:rPr>
                <w:b/>
              </w:rPr>
            </w:pPr>
            <w:r>
              <w:lastRenderedPageBreak/>
              <w:t xml:space="preserve">Child </w:t>
            </w:r>
            <w:r>
              <w:rPr>
                <w:b/>
              </w:rPr>
              <w:t xml:space="preserve">Support Order, </w:t>
            </w:r>
            <w:hyperlink r:id="rId135">
              <w:r>
                <w:rPr>
                  <w:rStyle w:val="Hyperlink"/>
                  <w:b/>
                </w:rPr>
                <w:t>DR-300</w:t>
              </w:r>
            </w:hyperlink>
            <w:r>
              <w:rPr>
                <w:b/>
              </w:rPr>
              <w:br/>
            </w:r>
            <w:r>
              <w:t>public.courts.alaska.gov/web/forms/docs/dr-300.pdf</w:t>
            </w:r>
          </w:p>
          <w:p w14:paraId="60F8433F" w14:textId="74DF0DFA" w:rsidR="00995B8C" w:rsidRDefault="00527487">
            <w:pPr>
              <w:pStyle w:val="ListParagraph"/>
              <w:numPr>
                <w:ilvl w:val="0"/>
                <w:numId w:val="1"/>
              </w:numPr>
              <w:spacing w:before="0" w:after="0"/>
              <w:ind w:left="405"/>
              <w:rPr>
                <w:b/>
              </w:rPr>
            </w:pPr>
            <w:r>
              <w:rPr>
                <w:b/>
              </w:rPr>
              <w:t xml:space="preserve">Custody Findings of Fact &amp; Conclusions of Law, </w:t>
            </w:r>
            <w:hyperlink r:id="rId136">
              <w:r>
                <w:rPr>
                  <w:rStyle w:val="Hyperlink"/>
                  <w:b/>
                </w:rPr>
                <w:t>DR-460</w:t>
              </w:r>
            </w:hyperlink>
            <w:r>
              <w:rPr>
                <w:b/>
              </w:rPr>
              <w:t xml:space="preserve"> [Fill-In PDF]</w:t>
            </w:r>
            <w:r>
              <w:rPr>
                <w:b/>
              </w:rPr>
              <w:br/>
            </w:r>
            <w:r>
              <w:t>public.courts.alaska.gov/web/forms/docs/dr-460.pdf</w:t>
            </w:r>
          </w:p>
          <w:p w14:paraId="2F38A878" w14:textId="2C283319" w:rsidR="00995B8C" w:rsidRDefault="00527487">
            <w:pPr>
              <w:pStyle w:val="ListParagraph"/>
              <w:numPr>
                <w:ilvl w:val="0"/>
                <w:numId w:val="1"/>
              </w:numPr>
              <w:spacing w:before="0"/>
              <w:ind w:left="405"/>
            </w:pPr>
            <w:r>
              <w:rPr>
                <w:b/>
              </w:rPr>
              <w:t>Custody</w:t>
            </w:r>
            <w:r>
              <w:t xml:space="preserve"> Judgment and Decree, </w:t>
            </w:r>
            <w:hyperlink r:id="rId137">
              <w:r>
                <w:rPr>
                  <w:rStyle w:val="Hyperlink"/>
                </w:rPr>
                <w:t>DR-465</w:t>
              </w:r>
            </w:hyperlink>
            <w:r>
              <w:t xml:space="preserve"> [Fill-In PDF]</w:t>
            </w:r>
            <w:r>
              <w:br/>
              <w:t>public.courts.alaska.gov/web/forms/docs/dr-465.pdf</w:t>
            </w:r>
          </w:p>
          <w:p w14:paraId="2BA3E29B" w14:textId="77777777" w:rsidR="00995B8C" w:rsidRDefault="00527487">
            <w:pPr>
              <w:pStyle w:val="Heading3"/>
              <w:outlineLvl w:val="2"/>
            </w:pPr>
            <w:r>
              <w:t>Optional forms depending on your situation</w:t>
            </w:r>
          </w:p>
          <w:p w14:paraId="49391413" w14:textId="77777777" w:rsidR="00995B8C" w:rsidRDefault="00527487">
            <w:pPr>
              <w:pStyle w:val="ListParagraph"/>
              <w:numPr>
                <w:ilvl w:val="0"/>
                <w:numId w:val="1"/>
              </w:numPr>
              <w:spacing w:after="0"/>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DC3E67C" w14:textId="1D3D028D" w:rsidR="00995B8C" w:rsidRPr="00EF6F88" w:rsidRDefault="00527487" w:rsidP="00EF6F88">
            <w:pPr>
              <w:pStyle w:val="ListParagraph"/>
              <w:numPr>
                <w:ilvl w:val="1"/>
                <w:numId w:val="1"/>
              </w:numPr>
              <w:spacing w:before="0" w:after="0"/>
              <w:ind w:left="793"/>
            </w:pPr>
            <w:r>
              <w:rPr>
                <w:b/>
                <w:color w:val="000000"/>
              </w:rPr>
              <w:t>Shared Custody Support Calculation,</w:t>
            </w:r>
            <w:r w:rsidR="00EF6F88">
              <w:rPr>
                <w:b/>
                <w:color w:val="000000"/>
              </w:rPr>
              <w:t xml:space="preserve"> </w:t>
            </w:r>
            <w:r w:rsidRPr="00EF6F88">
              <w:rPr>
                <w:b/>
                <w:bCs/>
              </w:rPr>
              <w:t>DR-306</w:t>
            </w:r>
            <w:r>
              <w:rPr>
                <w:rStyle w:val="Hyperlink"/>
                <w:b/>
                <w:color w:val="006699"/>
              </w:rPr>
              <w:t xml:space="preserve"> </w:t>
            </w:r>
            <w:r>
              <w:t>[</w:t>
            </w:r>
            <w:hyperlink r:id="rId138" w:history="1">
              <w:r w:rsidRPr="00EF6F88">
                <w:rPr>
                  <w:rStyle w:val="Hyperlink"/>
                </w:rPr>
                <w:t>Fill-In PDF</w:t>
              </w:r>
            </w:hyperlink>
            <w:r>
              <w:t>]</w:t>
            </w:r>
            <w:r>
              <w:br/>
            </w:r>
            <w:r w:rsidRPr="00EF6F88">
              <w:t>public.courts.alaska.gov/web/forms/docs/dr-306.pdf</w:t>
            </w:r>
          </w:p>
          <w:p w14:paraId="4F6DE4C2" w14:textId="4897A51A" w:rsidR="00995B8C" w:rsidRDefault="00527487" w:rsidP="00EF6F88">
            <w:pPr>
              <w:pStyle w:val="ListParagraph"/>
              <w:numPr>
                <w:ilvl w:val="1"/>
                <w:numId w:val="1"/>
              </w:numPr>
              <w:spacing w:before="0" w:after="0"/>
              <w:ind w:left="793"/>
            </w:pPr>
            <w:r w:rsidRPr="00EF6F88">
              <w:rPr>
                <w:b/>
                <w:bCs/>
              </w:rPr>
              <w:t>Divided Custody Support Calculation,</w:t>
            </w:r>
            <w:r w:rsidR="00EF6F88" w:rsidRPr="00EF6F88">
              <w:rPr>
                <w:b/>
                <w:bCs/>
              </w:rPr>
              <w:t xml:space="preserve"> </w:t>
            </w:r>
            <w:r w:rsidRPr="00EF6F88">
              <w:rPr>
                <w:b/>
                <w:bCs/>
              </w:rPr>
              <w:t>DR-307</w:t>
            </w:r>
            <w:r w:rsidRPr="00EF6F88">
              <w:t xml:space="preserve"> [</w:t>
            </w:r>
            <w:hyperlink r:id="rId139" w:history="1">
              <w:r w:rsidRPr="00EF6F88">
                <w:rPr>
                  <w:rStyle w:val="Hyperlink"/>
                </w:rPr>
                <w:t>Fill-In PDF</w:t>
              </w:r>
            </w:hyperlink>
            <w:r>
              <w:t>]</w:t>
            </w:r>
            <w:r>
              <w:br/>
              <w:t>public.courts.alaska.gov/web/forms/docs/dr-307.pdf</w:t>
            </w:r>
          </w:p>
          <w:p w14:paraId="45EDCBC8" w14:textId="7CA5B407" w:rsidR="00995B8C" w:rsidRDefault="00527487" w:rsidP="00EF6F88">
            <w:pPr>
              <w:pStyle w:val="ListParagraph"/>
              <w:numPr>
                <w:ilvl w:val="1"/>
                <w:numId w:val="1"/>
              </w:numPr>
              <w:spacing w:before="0" w:after="0"/>
              <w:ind w:left="793"/>
              <w:rPr>
                <w:color w:val="000000"/>
              </w:rPr>
            </w:pPr>
            <w:r w:rsidRPr="00EF6F88">
              <w:rPr>
                <w:b/>
                <w:bCs/>
              </w:rPr>
              <w:t>Hybrid Custody Child Support Calculation, DR-308</w:t>
            </w:r>
            <w:r w:rsidRPr="00EF6F88">
              <w:t xml:space="preserve"> </w:t>
            </w:r>
            <w:hyperlink r:id="rId140" w:history="1">
              <w:r w:rsidRPr="00EF6F88">
                <w:rPr>
                  <w:rStyle w:val="Hyperlink"/>
                </w:rPr>
                <w:t>[Fill-In PDF</w:t>
              </w:r>
            </w:hyperlink>
            <w:r>
              <w:t>]</w:t>
            </w:r>
            <w:r>
              <w:br/>
            </w:r>
            <w:r w:rsidRPr="00EF6F88">
              <w:t>publ</w:t>
            </w:r>
            <w:r>
              <w:rPr>
                <w:color w:val="000000"/>
              </w:rPr>
              <w:t>ic.courts.alaska.gov/web/forms/docs/dr-308.pdf</w:t>
            </w:r>
          </w:p>
          <w:p w14:paraId="4EAF814F" w14:textId="7BF86BB9" w:rsidR="00995B8C" w:rsidRDefault="00527487" w:rsidP="00FD38D3">
            <w:pPr>
              <w:pStyle w:val="Body"/>
            </w:pPr>
            <w:r>
              <w:rPr>
                <w:b/>
              </w:rPr>
              <w:t xml:space="preserve">Application for Services of Child Support </w:t>
            </w:r>
            <w:r w:rsidRPr="00EF6F88">
              <w:rPr>
                <w:b/>
              </w:rPr>
              <w:t>Services Division</w:t>
            </w:r>
            <w:r w:rsidR="00EF6F88" w:rsidRPr="00EF6F88">
              <w:rPr>
                <w:b/>
              </w:rPr>
              <w:t xml:space="preserve">, </w:t>
            </w:r>
            <w:r w:rsidRPr="00EF6F88">
              <w:rPr>
                <w:b/>
              </w:rPr>
              <w:t>DR-315</w:t>
            </w:r>
            <w:r w:rsidR="00EF6F88" w:rsidRPr="00EF6F88">
              <w:rPr>
                <w:bCs/>
              </w:rPr>
              <w:t xml:space="preserve"> </w:t>
            </w:r>
            <w:r>
              <w:t>[</w:t>
            </w:r>
            <w:hyperlink r:id="rId141" w:history="1">
              <w:r w:rsidRPr="00EF6F88">
                <w:rPr>
                  <w:rStyle w:val="Hyperlink"/>
                </w:rPr>
                <w:t>Fill-In PDF</w:t>
              </w:r>
            </w:hyperlink>
            <w:r>
              <w:t>]</w:t>
            </w:r>
            <w:r>
              <w:br/>
              <w:t>public.courts.alaska.gov/web/forms/docs/dr-315.pdf.</w:t>
            </w:r>
          </w:p>
        </w:tc>
      </w:tr>
      <w:tr w:rsidR="00995B8C" w14:paraId="40DE78AE" w14:textId="77777777" w:rsidTr="007B1AA8">
        <w:trPr>
          <w:jc w:val="center"/>
        </w:trPr>
        <w:tc>
          <w:tcPr>
            <w:tcW w:w="2901" w:type="dxa"/>
            <w:tcBorders>
              <w:top w:val="nil"/>
              <w:left w:val="nil"/>
              <w:bottom w:val="nil"/>
              <w:right w:val="nil"/>
            </w:tcBorders>
            <w:tcMar>
              <w:top w:w="0" w:type="dxa"/>
            </w:tcMar>
          </w:tcPr>
          <w:p w14:paraId="3970343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08F9F49" w14:textId="77777777" w:rsidR="00995B8C" w:rsidRDefault="00995B8C" w:rsidP="00FD38D3">
            <w:pPr>
              <w:pStyle w:val="Body"/>
            </w:pPr>
          </w:p>
        </w:tc>
      </w:tr>
      <w:tr w:rsidR="00995B8C" w14:paraId="3D83666F" w14:textId="77777777" w:rsidTr="007B1AA8">
        <w:trPr>
          <w:jc w:val="center"/>
        </w:trPr>
        <w:tc>
          <w:tcPr>
            <w:tcW w:w="2901" w:type="dxa"/>
            <w:tcBorders>
              <w:top w:val="nil"/>
              <w:left w:val="nil"/>
              <w:bottom w:val="nil"/>
              <w:right w:val="nil"/>
            </w:tcBorders>
            <w:tcMar>
              <w:top w:w="0" w:type="dxa"/>
            </w:tcMar>
          </w:tcPr>
          <w:p w14:paraId="31C877CA" w14:textId="4691CB63" w:rsidR="00995B8C" w:rsidRDefault="00527487" w:rsidP="00FD38D3">
            <w:pPr>
              <w:pStyle w:val="Body"/>
            </w:pPr>
            <w:r>
              <w:t xml:space="preserve">{%tr if (type_of_response.any_true('ak custody case', 'ak divorce case')) or (user_need == 'answer custody' and type_of_response['wrong state'] and not jurisdiction) or (user_need == 'answer </w:t>
            </w:r>
            <w:r>
              <w:lastRenderedPageBreak/>
              <w:t xml:space="preserve">divorce' and type_of_response['wrong state']) or type_of_response['case in 2 states'] or </w:t>
            </w:r>
            <w:r w:rsidR="008D2960">
              <w:t>(</w:t>
            </w:r>
            <w:r>
              <w:t xml:space="preserve">type_of_response['default'] </w:t>
            </w:r>
            <w:r w:rsidR="008D2960">
              <w:t xml:space="preserve">and </w:t>
            </w:r>
            <w:r w:rsidR="008D2960" w:rsidRPr="008D2960">
              <w:t>stage_of_default == 'judgment entered'</w:t>
            </w:r>
            <w:r w:rsidR="008D2960">
              <w:t xml:space="preserve">) </w:t>
            </w:r>
            <w:r>
              <w:t>%}</w:t>
            </w:r>
          </w:p>
        </w:tc>
        <w:tc>
          <w:tcPr>
            <w:tcW w:w="7597" w:type="dxa"/>
            <w:tcBorders>
              <w:top w:val="nil"/>
              <w:left w:val="nil"/>
              <w:bottom w:val="nil"/>
              <w:right w:val="nil"/>
            </w:tcBorders>
            <w:tcMar>
              <w:top w:w="432" w:type="dxa"/>
              <w:left w:w="108" w:type="dxa"/>
              <w:bottom w:w="360" w:type="dxa"/>
              <w:right w:w="108" w:type="dxa"/>
            </w:tcMar>
          </w:tcPr>
          <w:p w14:paraId="72A84C48" w14:textId="77777777" w:rsidR="00995B8C" w:rsidRDefault="00995B8C" w:rsidP="00FD38D3">
            <w:pPr>
              <w:pStyle w:val="Body"/>
            </w:pPr>
            <w:bookmarkStart w:id="8" w:name="_Hlk136354462"/>
            <w:bookmarkEnd w:id="8"/>
          </w:p>
        </w:tc>
      </w:tr>
      <w:tr w:rsidR="00995B8C" w14:paraId="6658D2B9" w14:textId="77777777" w:rsidTr="007B1AA8">
        <w:trPr>
          <w:jc w:val="center"/>
        </w:trPr>
        <w:tc>
          <w:tcPr>
            <w:tcW w:w="2901" w:type="dxa"/>
            <w:tcBorders>
              <w:top w:val="nil"/>
              <w:left w:val="nil"/>
              <w:bottom w:val="nil"/>
              <w:right w:val="nil"/>
            </w:tcBorders>
            <w:tcMar>
              <w:top w:w="0" w:type="dxa"/>
            </w:tcMar>
          </w:tcPr>
          <w:p w14:paraId="74FD88F6" w14:textId="321BA824" w:rsidR="00995B8C" w:rsidRDefault="00527487" w:rsidP="00B1566F">
            <w:pPr>
              <w:pStyle w:val="Heading2"/>
              <w:outlineLvl w:val="1"/>
            </w:pPr>
            <w:r>
              <w:t xml:space="preserve">Step </w:t>
            </w:r>
            <w:bookmarkStart w:id="9" w:name="CertificateOfService"/>
            <w:r>
              <w:fldChar w:fldCharType="begin"/>
            </w:r>
            <w:r>
              <w:instrText xml:space="preserve"> SEQ stepList \* ARABIC </w:instrText>
            </w:r>
            <w:r>
              <w:fldChar w:fldCharType="separate"/>
            </w:r>
            <w:r w:rsidR="00294DA5">
              <w:rPr>
                <w:noProof/>
              </w:rPr>
              <w:t>13</w:t>
            </w:r>
            <w:r>
              <w:fldChar w:fldCharType="end"/>
            </w:r>
            <w:bookmarkEnd w:id="9"/>
            <w:r>
              <w:t xml:space="preserve">: Fill </w:t>
            </w:r>
            <w:r w:rsidR="00B1566F">
              <w:t>o</w:t>
            </w:r>
            <w:r>
              <w:t>ut the Certificate of Service</w:t>
            </w:r>
          </w:p>
        </w:tc>
        <w:tc>
          <w:tcPr>
            <w:tcW w:w="7597" w:type="dxa"/>
            <w:tcBorders>
              <w:top w:val="nil"/>
              <w:left w:val="nil"/>
              <w:bottom w:val="nil"/>
              <w:right w:val="nil"/>
            </w:tcBorders>
            <w:tcMar>
              <w:top w:w="432" w:type="dxa"/>
              <w:left w:w="108" w:type="dxa"/>
              <w:bottom w:w="360" w:type="dxa"/>
              <w:right w:w="108" w:type="dxa"/>
            </w:tcMar>
          </w:tcPr>
          <w:p w14:paraId="3D7C4100" w14:textId="77777777" w:rsidR="00995B8C" w:rsidRDefault="00527487" w:rsidP="003333D5">
            <w:pPr>
              <w:pStyle w:val="Body"/>
              <w:spacing w:before="120"/>
            </w:pPr>
            <w:r>
              <w:t>You must give {{ other_party_in_case }} 1 copy of everything you file with the court. This is called “service.”</w:t>
            </w:r>
          </w:p>
          <w:p w14:paraId="62D66BBF" w14:textId="77777777" w:rsidR="00995B8C" w:rsidRDefault="00527487">
            <w:pPr>
              <w:pStyle w:val="Listnumbered"/>
              <w:numPr>
                <w:ilvl w:val="0"/>
                <w:numId w:val="5"/>
              </w:numPr>
            </w:pPr>
            <w:r>
              <w:t>Decide on the way you will serve {{ other_party_in_case }}.</w:t>
            </w:r>
          </w:p>
          <w:p w14:paraId="56F07AEB" w14:textId="77777777" w:rsidR="00995B8C" w:rsidRDefault="00527487">
            <w:pPr>
              <w:pStyle w:val="ListParagraph"/>
              <w:numPr>
                <w:ilvl w:val="0"/>
                <w:numId w:val="4"/>
              </w:numPr>
              <w:spacing w:before="240" w:after="0"/>
              <w:ind w:left="765"/>
            </w:pPr>
            <w:r>
              <w:t>You can send the copy you made for them by regular, 1</w:t>
            </w:r>
            <w:r>
              <w:rPr>
                <w:vertAlign w:val="superscript"/>
              </w:rPr>
              <w:t>st</w:t>
            </w:r>
            <w:r>
              <w:t xml:space="preserve"> class mail, or hand-deliver it.</w:t>
            </w:r>
          </w:p>
          <w:p w14:paraId="62A85EDD" w14:textId="77777777" w:rsidR="00995B8C" w:rsidRDefault="00527487">
            <w:pPr>
              <w:pStyle w:val="ListParagraph"/>
              <w:numPr>
                <w:ilvl w:val="0"/>
                <w:numId w:val="4"/>
              </w:numPr>
              <w:spacing w:before="0" w:after="0"/>
              <w:ind w:left="765"/>
            </w:pPr>
            <w:r>
              <w:t>If they file anything in court that says they agree to service by email, you can email the copy you made for them.</w:t>
            </w:r>
          </w:p>
          <w:p w14:paraId="704C27CA" w14:textId="77777777" w:rsidR="00995B8C" w:rsidRDefault="00527487">
            <w:pPr>
              <w:pStyle w:val="ListParagraph"/>
              <w:numPr>
                <w:ilvl w:val="0"/>
                <w:numId w:val="4"/>
              </w:numPr>
              <w:spacing w:before="0" w:after="0"/>
              <w:ind w:left="765"/>
            </w:pPr>
            <w:r>
              <w:t>If they have a lawyer, email, mail, or hand-deliver the copy to their lawyer.</w:t>
            </w:r>
          </w:p>
          <w:p w14:paraId="349F529D" w14:textId="044989BA" w:rsidR="00995B8C" w:rsidRDefault="00527487">
            <w:pPr>
              <w:pStyle w:val="ListParagraph"/>
              <w:numPr>
                <w:ilvl w:val="0"/>
                <w:numId w:val="4"/>
              </w:numPr>
              <w:spacing w:before="0" w:after="240"/>
              <w:ind w:left="765"/>
            </w:pPr>
            <w:r>
              <w:t>If you use the court’s</w:t>
            </w:r>
            <w:hyperlink r:id="rId142">
              <w:r>
                <w:t xml:space="preserve"> </w:t>
              </w:r>
            </w:hyperlink>
            <w:r>
              <w:rPr>
                <w:color w:val="1155CC"/>
                <w:u w:val="single"/>
              </w:rPr>
              <w:t xml:space="preserve">TrueFiling eFiling system, </w:t>
            </w:r>
            <w:r>
              <w:t>TrueFiling serves {{ other_party_in_case }} for you.</w:t>
            </w:r>
          </w:p>
          <w:p w14:paraId="5F312FF8" w14:textId="77777777" w:rsidR="00995B8C" w:rsidRDefault="00527487">
            <w:pPr>
              <w:pStyle w:val="Listnumbered"/>
              <w:numPr>
                <w:ilvl w:val="0"/>
                <w:numId w:val="5"/>
              </w:numPr>
              <w:spacing w:after="0"/>
            </w:pPr>
            <w:r>
              <w:t>Decide the date you will serve {{ other_party_in_case }}. Try to serve {{ other_party_in_case }} the same day you file your documents with the court.</w:t>
            </w:r>
          </w:p>
          <w:p w14:paraId="7EB04232" w14:textId="77777777" w:rsidR="009B7434" w:rsidRDefault="00527487">
            <w:pPr>
              <w:pStyle w:val="Listnumbered"/>
              <w:numPr>
                <w:ilvl w:val="0"/>
                <w:numId w:val="5"/>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w:t>
            </w:r>
          </w:p>
          <w:p w14:paraId="52618B46" w14:textId="77777777" w:rsidR="009B7434" w:rsidRDefault="00527487">
            <w:pPr>
              <w:pStyle w:val="Heading4"/>
              <w:outlineLvl w:val="3"/>
            </w:pPr>
            <w:r>
              <w:t>Important</w:t>
            </w:r>
          </w:p>
          <w:p w14:paraId="5445DD7B" w14:textId="77777777" w:rsidR="009B7434" w:rsidRDefault="00527487">
            <w:pPr>
              <w:pStyle w:val="Listnumbered"/>
              <w:ind w:left="405"/>
            </w:pPr>
            <w:r>
              <w:t>Be sure you can serve {{ other_party_in_case }} on the date and in the way you put in the Certificate of Service.</w:t>
            </w:r>
          </w:p>
          <w:p w14:paraId="2E748489" w14:textId="0328EE2D" w:rsidR="00995B8C" w:rsidRDefault="00527487">
            <w:pPr>
              <w:pStyle w:val="Listnumbered"/>
              <w:numPr>
                <w:ilvl w:val="0"/>
                <w:numId w:val="5"/>
              </w:numPr>
            </w:pPr>
            <w:bookmarkStart w:id="10" w:name="_Hlk136511495"/>
            <w:r>
              <w:t>If you do not fill out the Certificate(s) of Service:</w:t>
            </w:r>
            <w:bookmarkEnd w:id="10"/>
          </w:p>
          <w:p w14:paraId="470D55E8" w14:textId="77777777" w:rsidR="00995B8C" w:rsidRDefault="00527487">
            <w:pPr>
              <w:pStyle w:val="Example-bulleted"/>
              <w:numPr>
                <w:ilvl w:val="0"/>
                <w:numId w:val="1"/>
              </w:numPr>
              <w:spacing w:after="0"/>
              <w:rPr>
                <w:bCs/>
              </w:rPr>
            </w:pPr>
            <w:r>
              <w:rPr>
                <w:bCs/>
                <w:color w:val="00B0F0"/>
              </w:rPr>
              <w:t>{% if user_need in('answer custody', 'answer divorce', 'respond to motion in custody', 'respond to motion in divorce')%}</w:t>
            </w:r>
            <w:r>
              <w:rPr>
                <w:bCs/>
              </w:rPr>
              <w:t xml:space="preserve">The </w:t>
            </w:r>
            <w:r>
              <w:rPr>
                <w:bCs/>
              </w:rPr>
              <w:lastRenderedPageBreak/>
              <w:t xml:space="preserve">court will send you a </w:t>
            </w:r>
            <w:r>
              <w:rPr>
                <w:b/>
              </w:rPr>
              <w:t>Deficiency Notice</w:t>
            </w:r>
            <w:r>
              <w:rPr>
                <w:bCs/>
              </w:rPr>
              <w:t>, and</w:t>
            </w:r>
          </w:p>
          <w:p w14:paraId="65A592D3" w14:textId="77777777" w:rsidR="00995B8C" w:rsidRDefault="00527487">
            <w:pPr>
              <w:pStyle w:val="Example-bulleted"/>
              <w:numPr>
                <w:ilvl w:val="0"/>
                <w:numId w:val="1"/>
              </w:numPr>
              <w:spacing w:before="0" w:after="0"/>
              <w:rPr>
                <w:bCs/>
              </w:rPr>
            </w:pPr>
            <w:r>
              <w:rPr>
                <w:bCs/>
              </w:rPr>
              <w:t>The judge may not get your paperwork.</w:t>
            </w:r>
            <w:r>
              <w:rPr>
                <w:bCs/>
                <w:color w:val="00B0F0"/>
              </w:rPr>
              <w:t>{% else %}</w:t>
            </w:r>
          </w:p>
          <w:p w14:paraId="1BFE97EC" w14:textId="77777777" w:rsidR="00995B8C" w:rsidRDefault="00527487">
            <w:pPr>
              <w:pStyle w:val="Example-bulleted"/>
              <w:numPr>
                <w:ilvl w:val="0"/>
                <w:numId w:val="1"/>
              </w:numPr>
              <w:spacing w:before="0" w:after="0"/>
              <w:rPr>
                <w:bCs/>
              </w:rPr>
            </w:pPr>
            <w:r>
              <w:rPr>
                <w:bCs/>
              </w:rPr>
              <w:t xml:space="preserve">The court may not accept your motion or may send you a </w:t>
            </w:r>
            <w:r>
              <w:rPr>
                <w:b/>
              </w:rPr>
              <w:t>Deficiency Notice</w:t>
            </w:r>
            <w:r>
              <w:rPr>
                <w:bCs/>
              </w:rPr>
              <w:t>, and</w:t>
            </w:r>
          </w:p>
          <w:p w14:paraId="11170876" w14:textId="77777777" w:rsidR="00995B8C" w:rsidRDefault="00527487">
            <w:pPr>
              <w:pStyle w:val="Example-bulleted"/>
              <w:numPr>
                <w:ilvl w:val="0"/>
                <w:numId w:val="1"/>
              </w:numPr>
              <w:spacing w:before="0"/>
              <w:rPr>
                <w:bCs/>
              </w:rPr>
            </w:pPr>
            <w:r>
              <w:rPr>
                <w:bCs/>
              </w:rPr>
              <w:t xml:space="preserve"> The judge may not see your motion or make a decision.</w:t>
            </w:r>
            <w:r>
              <w:rPr>
                <w:bCs/>
                <w:color w:val="00B0F0"/>
              </w:rPr>
              <w:t>{% endif %}</w:t>
            </w:r>
          </w:p>
          <w:p w14:paraId="3BAC5489" w14:textId="77777777" w:rsidR="00995B8C" w:rsidRDefault="00527487">
            <w:pPr>
              <w:keepNext/>
              <w:keepLines/>
              <w:spacing w:before="280" w:after="280"/>
              <w:jc w:val="both"/>
              <w:rPr>
                <w:rFonts w:eastAsia="Calibri"/>
              </w:rPr>
            </w:pPr>
            <w:r>
              <w:rPr>
                <w:rFonts w:eastAsia="Calibri"/>
              </w:rPr>
              <w:t>{% for image_data in images_list %}</w:t>
            </w:r>
          </w:p>
          <w:p w14:paraId="5D33D20D" w14:textId="77777777" w:rsidR="00995B8C" w:rsidRDefault="00527487">
            <w:pPr>
              <w:keepNext/>
              <w:keepLines/>
              <w:spacing w:before="280" w:after="280"/>
              <w:jc w:val="both"/>
              <w:rPr>
                <w:rFonts w:eastAsia="Calibri"/>
              </w:rPr>
            </w:pPr>
            <w:r>
              <w:rPr>
                <w:rFonts w:eastAsia="Calibri"/>
              </w:rPr>
              <w:t>{{ image_data['text'] }}</w:t>
            </w:r>
          </w:p>
          <w:p w14:paraId="280E2519" w14:textId="77777777" w:rsidR="00995B8C" w:rsidRDefault="00527487">
            <w:pPr>
              <w:keepNext/>
              <w:keepLines/>
              <w:spacing w:before="280" w:after="280"/>
              <w:jc w:val="both"/>
              <w:rPr>
                <w:rFonts w:eastAsia="Calibri"/>
              </w:rPr>
            </w:pPr>
            <w:r>
              <w:rPr>
                <w:rFonts w:eastAsia="Calibri"/>
              </w:rPr>
              <w:t>{{ image_data['image'].show(width='5in%') }}</w:t>
            </w:r>
          </w:p>
          <w:p w14:paraId="41B20AE5" w14:textId="77777777" w:rsidR="00995B8C" w:rsidRDefault="00527487">
            <w:pPr>
              <w:widowControl w:val="0"/>
              <w:spacing w:before="280"/>
              <w:ind w:left="60"/>
              <w:rPr>
                <w:b/>
                <w:bCs/>
              </w:rPr>
            </w:pPr>
            <w:r>
              <w:rPr>
                <w:rFonts w:eastAsia="Calibri"/>
              </w:rPr>
              <w:t xml:space="preserve">{% endfor %} </w:t>
            </w:r>
          </w:p>
        </w:tc>
      </w:tr>
      <w:tr w:rsidR="00995B8C" w14:paraId="0E574C3F" w14:textId="77777777" w:rsidTr="007B1AA8">
        <w:trPr>
          <w:jc w:val="center"/>
        </w:trPr>
        <w:tc>
          <w:tcPr>
            <w:tcW w:w="2901" w:type="dxa"/>
            <w:tcBorders>
              <w:top w:val="nil"/>
              <w:left w:val="nil"/>
              <w:bottom w:val="nil"/>
              <w:right w:val="nil"/>
            </w:tcBorders>
            <w:tcMar>
              <w:top w:w="0" w:type="dxa"/>
            </w:tcMar>
          </w:tcPr>
          <w:p w14:paraId="7898F3BF"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CBDFD9" w14:textId="77777777" w:rsidR="00995B8C" w:rsidRDefault="00995B8C" w:rsidP="00FD38D3">
            <w:pPr>
              <w:pStyle w:val="Body"/>
            </w:pPr>
          </w:p>
        </w:tc>
      </w:tr>
      <w:tr w:rsidR="00773799" w14:paraId="10431BEE" w14:textId="77777777" w:rsidTr="007B1AA8">
        <w:trPr>
          <w:jc w:val="center"/>
        </w:trPr>
        <w:tc>
          <w:tcPr>
            <w:tcW w:w="2901" w:type="dxa"/>
            <w:tcBorders>
              <w:top w:val="nil"/>
              <w:left w:val="nil"/>
              <w:bottom w:val="nil"/>
              <w:right w:val="nil"/>
            </w:tcBorders>
            <w:tcMar>
              <w:top w:w="0" w:type="dxa"/>
            </w:tcMar>
          </w:tcPr>
          <w:p w14:paraId="1DC793C1" w14:textId="73667171" w:rsidR="00773799" w:rsidRDefault="00773799" w:rsidP="00FD38D3">
            <w:pPr>
              <w:pStyle w:val="Body"/>
            </w:pPr>
            <w:r w:rsidRPr="005B3BB0">
              <w:rPr>
                <w:color w:val="ED7D31" w:themeColor="accent2"/>
              </w:rPr>
              <w:t xml:space="preserve">{%tr if </w:t>
            </w:r>
            <w:r w:rsidR="005B3BB0" w:rsidRPr="005B3BB0">
              <w:rPr>
                <w:color w:val="ED7D31" w:themeColor="accent2"/>
              </w:rPr>
              <w:t>(</w:t>
            </w:r>
            <w:r>
              <w:t xml:space="preserve">type_of_response['default'] </w:t>
            </w:r>
            <w:r w:rsidR="008D2960">
              <w:t xml:space="preserve">and </w:t>
            </w:r>
            <w:r w:rsidR="008D2960" w:rsidRPr="005B3BB0">
              <w:t>stage_of_default == 'judgment entered'</w:t>
            </w:r>
            <w:r w:rsidR="008D2960">
              <w:rPr>
                <w:color w:val="ED7D31" w:themeColor="accent2"/>
              </w:rPr>
              <w:t xml:space="preserve"> </w:t>
            </w:r>
            <w:r w:rsidR="005B3BB0">
              <w:rPr>
                <w:color w:val="ED7D31" w:themeColor="accent2"/>
              </w:rPr>
              <w:t>) or (</w:t>
            </w:r>
            <w:r w:rsidR="005B3BB0">
              <w:t>type_of_response['case in 2 states'] and stage_of_other_case == 'ended with order'</w:t>
            </w:r>
            <w:r w:rsidR="005B3BB0">
              <w:rPr>
                <w:color w:val="ED7D31" w:themeColor="accent2"/>
              </w:rPr>
              <w:t>)</w:t>
            </w:r>
            <w:r w:rsidRPr="005B3BB0">
              <w:rPr>
                <w:color w:val="ED7D31" w:themeColor="accent2"/>
              </w:rPr>
              <w:t>%}</w:t>
            </w:r>
          </w:p>
        </w:tc>
        <w:tc>
          <w:tcPr>
            <w:tcW w:w="7597" w:type="dxa"/>
            <w:tcBorders>
              <w:top w:val="nil"/>
              <w:left w:val="nil"/>
              <w:bottom w:val="nil"/>
              <w:right w:val="nil"/>
            </w:tcBorders>
            <w:tcMar>
              <w:top w:w="432" w:type="dxa"/>
              <w:left w:w="108" w:type="dxa"/>
              <w:bottom w:w="360" w:type="dxa"/>
              <w:right w:w="108" w:type="dxa"/>
            </w:tcMar>
          </w:tcPr>
          <w:p w14:paraId="0C7C1BCC" w14:textId="30291165" w:rsidR="00773799" w:rsidRDefault="00694B8E" w:rsidP="00FD38D3">
            <w:pPr>
              <w:pStyle w:val="Body"/>
            </w:pPr>
            <w:proofErr w:type="spellStart"/>
            <w:r w:rsidRPr="00694B8E">
              <w:t>file_motion_step</w:t>
            </w:r>
            <w:proofErr w:type="spellEnd"/>
            <w:r>
              <w:t xml:space="preserve"> in aka2j_templates.yml and Step 1 in  </w:t>
            </w:r>
            <w:r w:rsidRPr="00694B8E">
              <w:t>"G:\Family Law\Legal Navigator\</w:t>
            </w:r>
            <w:proofErr w:type="gramStart"/>
            <w:r w:rsidRPr="00694B8E">
              <w:t>A</w:t>
            </w:r>
            <w:proofErr w:type="gramEnd"/>
            <w:r w:rsidRPr="00694B8E">
              <w:t xml:space="preserve"> Interviews\Conventions\File and Serve\File and serve a motion.docx"</w:t>
            </w:r>
          </w:p>
        </w:tc>
      </w:tr>
      <w:tr w:rsidR="00773799" w14:paraId="747E9DA0" w14:textId="77777777" w:rsidTr="007B1AA8">
        <w:trPr>
          <w:jc w:val="center"/>
        </w:trPr>
        <w:tc>
          <w:tcPr>
            <w:tcW w:w="2901" w:type="dxa"/>
            <w:tcBorders>
              <w:top w:val="nil"/>
              <w:left w:val="nil"/>
              <w:bottom w:val="nil"/>
              <w:right w:val="nil"/>
            </w:tcBorders>
            <w:tcMar>
              <w:top w:w="0" w:type="dxa"/>
            </w:tcMar>
          </w:tcPr>
          <w:p w14:paraId="2FB581DB" w14:textId="5E93899D" w:rsidR="00773799" w:rsidRDefault="00773799" w:rsidP="00773799">
            <w:pPr>
              <w:pStyle w:val="Heading2"/>
              <w:outlineLvl w:val="1"/>
            </w:pPr>
            <w:r>
              <w:t xml:space="preserve">Step </w:t>
            </w:r>
            <w:bookmarkStart w:id="11" w:name="FileMotion"/>
            <w:r w:rsidR="006D1AB3">
              <w:fldChar w:fldCharType="begin"/>
            </w:r>
            <w:r w:rsidR="006D1AB3">
              <w:instrText xml:space="preserve"> SEQ stepList \* MERGEFORMAT </w:instrText>
            </w:r>
            <w:r w:rsidR="006D1AB3">
              <w:fldChar w:fldCharType="separate"/>
            </w:r>
            <w:r w:rsidR="00294DA5">
              <w:rPr>
                <w:noProof/>
              </w:rPr>
              <w:t>14</w:t>
            </w:r>
            <w:r w:rsidR="006D1AB3">
              <w:rPr>
                <w:noProof/>
              </w:rPr>
              <w:fldChar w:fldCharType="end"/>
            </w:r>
            <w:bookmarkEnd w:id="11"/>
            <w:r>
              <w:t xml:space="preserve">: </w:t>
            </w:r>
            <w:r w:rsidRPr="00683C11">
              <w:rPr>
                <w:color w:val="FF0000"/>
              </w:rPr>
              <w:t xml:space="preserve">{% </w:t>
            </w:r>
            <w:r>
              <w:rPr>
                <w:color w:val="FF0000"/>
              </w:rPr>
              <w:t>if defined('</w:t>
            </w:r>
            <w:proofErr w:type="spellStart"/>
            <w:r>
              <w:rPr>
                <w:color w:val="FF0000"/>
              </w:rPr>
              <w:t>file_step_heading</w:t>
            </w:r>
            <w:proofErr w:type="spellEnd"/>
            <w:r>
              <w:rPr>
                <w:color w:val="FF0000"/>
              </w:rPr>
              <w:t>') %}</w:t>
            </w:r>
            <w:r w:rsidRPr="005C16E7">
              <w:t xml:space="preserve">{{ </w:t>
            </w:r>
            <w:proofErr w:type="spellStart"/>
            <w:r w:rsidRPr="005C16E7">
              <w:t>file_step_heading</w:t>
            </w:r>
            <w:proofErr w:type="spellEnd"/>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xml:space="preserve">{% </w:t>
            </w:r>
            <w:r w:rsidRPr="003253EF">
              <w:rPr>
                <w:color w:val="FF0000"/>
                <w:shd w:val="clear" w:color="auto" w:fill="FFFFFF"/>
              </w:rPr>
              <w:lastRenderedPageBreak/>
              <w:t>endif %}</w:t>
            </w:r>
          </w:p>
        </w:tc>
        <w:tc>
          <w:tcPr>
            <w:tcW w:w="7597" w:type="dxa"/>
            <w:tcBorders>
              <w:top w:val="nil"/>
              <w:left w:val="nil"/>
              <w:bottom w:val="nil"/>
              <w:right w:val="nil"/>
            </w:tcBorders>
            <w:tcMar>
              <w:top w:w="432" w:type="dxa"/>
              <w:left w:w="108" w:type="dxa"/>
              <w:bottom w:w="360" w:type="dxa"/>
              <w:right w:w="108" w:type="dxa"/>
            </w:tcMar>
          </w:tcPr>
          <w:p w14:paraId="22D99583" w14:textId="77777777" w:rsidR="00773799" w:rsidRPr="009979F4" w:rsidRDefault="00773799" w:rsidP="00773799">
            <w:pPr>
              <w:pStyle w:val="Body"/>
            </w:pPr>
            <w:r w:rsidRPr="00C277F3">
              <w:lastRenderedPageBreak/>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0498342" w14:textId="77777777" w:rsidR="00773799" w:rsidRPr="00A10B12" w:rsidRDefault="00773799" w:rsidP="00EF5B26">
            <w:pPr>
              <w:pStyle w:val="Listnumbered"/>
              <w:numPr>
                <w:ilvl w:val="0"/>
                <w:numId w:val="32"/>
              </w:numPr>
              <w:suppressAutoHyphens w:val="0"/>
              <w:autoSpaceDE w:val="0"/>
              <w:autoSpaceDN w:val="0"/>
              <w:spacing w:beforeAutospacing="0" w:afterAutospacing="0"/>
            </w:pPr>
            <w:r w:rsidRPr="00A10B12">
              <w:t xml:space="preserve">Make 2 copies of </w:t>
            </w:r>
            <w:r w:rsidRPr="008E0877">
              <w:t>everything you are going to give the court</w:t>
            </w:r>
            <w:r w:rsidRPr="00A10B12">
              <w:t>.</w:t>
            </w:r>
          </w:p>
          <w:p w14:paraId="6F3D2515" w14:textId="77777777" w:rsidR="00773799" w:rsidRDefault="00773799" w:rsidP="00EF5B26">
            <w:pPr>
              <w:pStyle w:val="Listnumbered"/>
              <w:numPr>
                <w:ilvl w:val="0"/>
                <w:numId w:val="32"/>
              </w:numPr>
              <w:suppressAutoHyphens w:val="0"/>
              <w:autoSpaceDE w:val="0"/>
              <w:autoSpaceDN w:val="0"/>
              <w:spacing w:beforeAutospacing="0" w:afterAutospacing="0"/>
            </w:pPr>
            <w:bookmarkStart w:id="12" w:name="_Hlk165985932"/>
            <w:r>
              <w:t>Give the original version of your documents to the court. This is called “filing” your documents. You can:</w:t>
            </w:r>
          </w:p>
          <w:p w14:paraId="17C499FB" w14:textId="77777777" w:rsidR="00773799" w:rsidRDefault="00773799" w:rsidP="00EF5B26">
            <w:pPr>
              <w:pStyle w:val="ListParagraph"/>
              <w:numPr>
                <w:ilvl w:val="0"/>
                <w:numId w:val="31"/>
              </w:numPr>
              <w:suppressAutoHyphens w:val="0"/>
              <w:autoSpaceDE w:val="0"/>
              <w:autoSpaceDN w:val="0"/>
              <w:spacing w:beforeAutospacing="0" w:afterAutospacing="0"/>
            </w:pPr>
            <w:bookmarkStart w:id="13" w:name="_Hlk165983770"/>
            <w:bookmarkEnd w:id="12"/>
            <w:r>
              <w:t>Deliver the documents to the court yourself.</w:t>
            </w:r>
          </w:p>
          <w:p w14:paraId="6C53F5B1" w14:textId="77777777" w:rsidR="00773799" w:rsidRDefault="00773799" w:rsidP="00EF5B26">
            <w:pPr>
              <w:pStyle w:val="ListParagraph"/>
              <w:numPr>
                <w:ilvl w:val="0"/>
                <w:numId w:val="31"/>
              </w:numPr>
              <w:suppressAutoHyphens w:val="0"/>
              <w:autoSpaceDE w:val="0"/>
              <w:autoSpaceDN w:val="0"/>
              <w:spacing w:beforeAutospacing="0" w:afterAutospacing="0"/>
            </w:pPr>
            <w:r>
              <w:t>Mail the documents by first-class mail.</w:t>
            </w:r>
          </w:p>
          <w:p w14:paraId="6C057A63" w14:textId="5D133FCC" w:rsidR="00773799" w:rsidRDefault="00773799" w:rsidP="00EF5B26">
            <w:pPr>
              <w:pStyle w:val="ListParagraph"/>
              <w:numPr>
                <w:ilvl w:val="0"/>
                <w:numId w:val="31"/>
              </w:numPr>
              <w:suppressAutoHyphens w:val="0"/>
              <w:autoSpaceDE w:val="0"/>
              <w:autoSpaceDN w:val="0"/>
              <w:spacing w:beforeAutospacing="0" w:afterAutospacing="0"/>
            </w:pPr>
            <w:r>
              <w:lastRenderedPageBreak/>
              <w:t xml:space="preserve">Use the court’s TrueFiling eFiling system to send the documents to the court electronically, if your local court uses TrueFiling. </w:t>
            </w:r>
            <w:hyperlink r:id="rId143" w:anchor="current-courts" w:history="1">
              <w:r w:rsidRPr="009672BB">
                <w:rPr>
                  <w:rStyle w:val="Hyperlink"/>
                </w:rPr>
                <w:t>See if your court uses TrueFi</w:t>
              </w:r>
              <w:r>
                <w:rPr>
                  <w:rStyle w:val="Hyperlink"/>
                </w:rPr>
                <w:t>ling</w:t>
              </w:r>
            </w:hyperlink>
            <w:r>
              <w:t>.</w:t>
            </w:r>
          </w:p>
          <w:p w14:paraId="6153CCD1" w14:textId="77777777" w:rsidR="009B7434" w:rsidRDefault="00773799" w:rsidP="00EF5B26">
            <w:pPr>
              <w:pStyle w:val="ListParagraph"/>
              <w:numPr>
                <w:ilvl w:val="0"/>
                <w:numId w:val="31"/>
              </w:numPr>
              <w:suppressAutoHyphens w:val="0"/>
              <w:autoSpaceDE w:val="0"/>
              <w:autoSpaceDN w:val="0"/>
              <w:spacing w:beforeAutospacing="0" w:afterAutospacing="0"/>
            </w:pPr>
            <w:r w:rsidRPr="004D0D5E">
              <w:t>Email</w:t>
            </w:r>
            <w:r w:rsidRPr="001B1775">
              <w:t xml:space="preserve"> </w:t>
            </w:r>
            <w:r>
              <w:t xml:space="preserve">the documents, if your local court accepts email filings. </w:t>
            </w:r>
            <w:hyperlink r:id="rId144"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p>
          <w:p w14:paraId="7752CB5D" w14:textId="4A20A481" w:rsidR="00773799" w:rsidRDefault="00773799" w:rsidP="00EF5B26">
            <w:pPr>
              <w:pStyle w:val="Listnumbered"/>
              <w:numPr>
                <w:ilvl w:val="0"/>
                <w:numId w:val="32"/>
              </w:numPr>
              <w:suppressAutoHyphens w:val="0"/>
              <w:autoSpaceDE w:val="0"/>
              <w:autoSpaceDN w:val="0"/>
              <w:spacing w:beforeAutospacing="0" w:afterAutospacing="0"/>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3E50B582" w14:textId="3A1EC7EB" w:rsidR="00773799" w:rsidRDefault="00773799" w:rsidP="00EF5B26">
            <w:pPr>
              <w:pStyle w:val="ListParagraph"/>
              <w:numPr>
                <w:ilvl w:val="0"/>
                <w:numId w:val="31"/>
              </w:numPr>
              <w:suppressAutoHyphens w:val="0"/>
              <w:autoSpaceDE w:val="0"/>
              <w:autoSpaceDN w:val="0"/>
              <w:spacing w:beforeAutospacing="0" w:afterAutospacing="0"/>
            </w:pPr>
            <w:r>
              <w:t xml:space="preserve">Call the </w:t>
            </w:r>
            <w:hyperlink r:id="rId145" w:history="1">
              <w:r w:rsidRPr="009E50D6">
                <w:rPr>
                  <w:rStyle w:val="Hyperlink"/>
                </w:rPr>
                <w:t>Family Law Self-Help Center</w:t>
              </w:r>
            </w:hyperlink>
            <w:r>
              <w:br/>
              <w:t>(907)264-0851, or</w:t>
            </w:r>
            <w:r>
              <w:br/>
            </w:r>
            <w:r w:rsidRPr="001718A5">
              <w:t>(866)279-0851</w:t>
            </w:r>
            <w:r>
              <w:t>,</w:t>
            </w:r>
          </w:p>
          <w:p w14:paraId="3950067B" w14:textId="77777777" w:rsidR="00773799" w:rsidRDefault="00773799" w:rsidP="00773799">
            <w:pPr>
              <w:pStyle w:val="Listnumbered"/>
              <w:ind w:left="765"/>
            </w:pPr>
            <w:r w:rsidRPr="001718A5">
              <w:t>or</w:t>
            </w:r>
          </w:p>
          <w:p w14:paraId="4E1576BF" w14:textId="7296703E" w:rsidR="00773799" w:rsidRPr="00DE0E68" w:rsidRDefault="00773799" w:rsidP="00EF5B26">
            <w:pPr>
              <w:pStyle w:val="ListParagraph"/>
              <w:numPr>
                <w:ilvl w:val="0"/>
                <w:numId w:val="31"/>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6" w:tgtFrame="_blank" w:history="1">
              <w:r w:rsidRPr="0001051D">
                <w:rPr>
                  <w:b/>
                </w:rPr>
                <w:t>TF-920</w:t>
              </w:r>
            </w:hyperlink>
            <w:r>
              <w:t xml:space="preserve"> </w:t>
            </w:r>
            <w:r w:rsidRPr="001718A5">
              <w:t>[</w:t>
            </w:r>
            <w:hyperlink r:id="rId147"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w:t>
            </w:r>
            <w:proofErr w:type="spellStart"/>
            <w:r>
              <w:rPr>
                <w:color w:val="FFC000"/>
              </w:rPr>
              <w:t>custody','child</w:t>
            </w:r>
            <w:proofErr w:type="spellEnd"/>
            <w:r>
              <w:rPr>
                <w:color w:val="FFC000"/>
              </w:rPr>
              <w:t xml:space="preserve">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287963F7" w14:textId="77777777" w:rsidR="00773799" w:rsidRDefault="00773799" w:rsidP="00EF5B26">
            <w:pPr>
              <w:pStyle w:val="Listnumbered"/>
              <w:numPr>
                <w:ilvl w:val="0"/>
                <w:numId w:val="32"/>
              </w:numPr>
              <w:suppressAutoHyphens w:val="0"/>
              <w:autoSpaceDE w:val="0"/>
              <w:autoSpaceDN w:val="0"/>
              <w:spacing w:beforeAutospacing="0" w:afterAutospacing="0"/>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53FCC7C2" w14:textId="105CF303" w:rsidR="00773799" w:rsidRDefault="00773799" w:rsidP="00EF5B26">
            <w:pPr>
              <w:pStyle w:val="ListParagraph"/>
              <w:numPr>
                <w:ilvl w:val="0"/>
                <w:numId w:val="31"/>
              </w:numPr>
              <w:suppressAutoHyphens w:val="0"/>
              <w:autoSpaceDE w:val="0"/>
              <w:autoSpaceDN w:val="0"/>
              <w:spacing w:beforeAutospacing="0" w:afterAutospacing="0"/>
            </w:pPr>
            <w:r>
              <w:t xml:space="preserve">Call the </w:t>
            </w:r>
            <w:hyperlink r:id="rId148" w:history="1">
              <w:r w:rsidRPr="00650DA9">
                <w:t>Family Law Self-Help Center</w:t>
              </w:r>
            </w:hyperlink>
            <w:r>
              <w:br/>
              <w:t>(907)264-0851, or</w:t>
            </w:r>
            <w:r>
              <w:br/>
            </w:r>
            <w:r w:rsidRPr="001718A5">
              <w:t>(866)279-0851</w:t>
            </w:r>
            <w:r>
              <w:t>,</w:t>
            </w:r>
          </w:p>
          <w:p w14:paraId="23882CD4" w14:textId="77777777" w:rsidR="00773799" w:rsidRDefault="00773799" w:rsidP="00773799">
            <w:pPr>
              <w:pStyle w:val="Listnumbered"/>
              <w:ind w:left="765"/>
            </w:pPr>
            <w:r w:rsidRPr="001718A5">
              <w:t>or</w:t>
            </w:r>
          </w:p>
          <w:p w14:paraId="3A2C8234" w14:textId="2862202D" w:rsidR="00773799" w:rsidRPr="001B5674" w:rsidRDefault="00773799" w:rsidP="00EF5B26">
            <w:pPr>
              <w:pStyle w:val="ListParagraph"/>
              <w:numPr>
                <w:ilvl w:val="0"/>
                <w:numId w:val="31"/>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9" w:tgtFrame="_blank" w:history="1">
              <w:r w:rsidRPr="0001051D">
                <w:rPr>
                  <w:b/>
                </w:rPr>
                <w:t>TF-920</w:t>
              </w:r>
            </w:hyperlink>
            <w:r>
              <w:t xml:space="preserve"> </w:t>
            </w:r>
            <w:r w:rsidRPr="001718A5">
              <w:t>[</w:t>
            </w:r>
            <w:hyperlink r:id="rId150" w:history="1">
              <w:r w:rsidRPr="00302BE4">
                <w:rPr>
                  <w:rStyle w:val="Hyperlink"/>
                </w:rPr>
                <w:t>Fill-In</w:t>
              </w:r>
              <w:r>
                <w:rPr>
                  <w:rStyle w:val="Hyperlink"/>
                </w:rPr>
                <w:t xml:space="preserve"> </w:t>
              </w:r>
              <w:r w:rsidRPr="00302BE4">
                <w:rPr>
                  <w:rStyle w:val="Hyperlink"/>
                </w:rPr>
                <w:lastRenderedPageBreak/>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3"/>
          <w:p w14:paraId="588BDFC7" w14:textId="77777777" w:rsidR="00773799" w:rsidRPr="006660B3" w:rsidRDefault="00773799" w:rsidP="00EF5B26">
            <w:pPr>
              <w:pStyle w:val="Listnumbered"/>
              <w:numPr>
                <w:ilvl w:val="0"/>
                <w:numId w:val="32"/>
              </w:numPr>
              <w:suppressAutoHyphens w:val="0"/>
              <w:autoSpaceDE w:val="0"/>
              <w:autoSpaceDN w:val="0"/>
              <w:spacing w:beforeAutospacing="0" w:afterAutospacing="0"/>
            </w:pPr>
            <w:r w:rsidRPr="006660B3">
              <w:t>Keep 1 copy for your own records.</w:t>
            </w:r>
          </w:p>
          <w:p w14:paraId="0914BBCC" w14:textId="77777777" w:rsidR="00773799" w:rsidRDefault="00773799" w:rsidP="00EF5B26">
            <w:pPr>
              <w:pStyle w:val="Listnumbered"/>
              <w:numPr>
                <w:ilvl w:val="0"/>
                <w:numId w:val="32"/>
              </w:numPr>
              <w:suppressAutoHyphens w:val="0"/>
              <w:autoSpaceDE w:val="0"/>
              <w:autoSpaceDN w:val="0"/>
              <w:spacing w:beforeAutospacing="0" w:afterAutospacing="0"/>
            </w:pPr>
            <w:r>
              <w:t xml:space="preserve">Give the 2nd copy to {{ other_party_in_case }} on the date and way you wrote on your </w:t>
            </w:r>
            <w:r w:rsidRPr="00881780">
              <w:rPr>
                <w:b/>
                <w:bCs/>
              </w:rPr>
              <w:t>Certificate of Service</w:t>
            </w:r>
            <w:r>
              <w:t>.</w:t>
            </w:r>
          </w:p>
          <w:p w14:paraId="7B75472A" w14:textId="0F5AEE3A" w:rsidR="00773799" w:rsidRDefault="00773799" w:rsidP="00EF5B26">
            <w:pPr>
              <w:pStyle w:val="Listnumbered"/>
              <w:numPr>
                <w:ilvl w:val="0"/>
                <w:numId w:val="32"/>
              </w:numPr>
              <w:suppressAutoHyphens w:val="0"/>
              <w:autoSpaceDE w:val="0"/>
              <w:autoSpaceDN w:val="0"/>
              <w:spacing w:beforeAutospacing="0" w:afterAutospacing="0"/>
            </w:pPr>
            <w:r>
              <w:t xml:space="preserve">Read Step </w:t>
            </w:r>
            <w:r>
              <w:fldChar w:fldCharType="begin"/>
            </w:r>
            <w:r>
              <w:instrText xml:space="preserve"> REF Serve \h </w:instrText>
            </w:r>
            <w:r>
              <w:fldChar w:fldCharType="separate"/>
            </w:r>
            <w:r w:rsidR="00294DA5">
              <w:rPr>
                <w:rStyle w:val="NumChar"/>
                <w:noProof/>
              </w:rPr>
              <w:t>17</w:t>
            </w:r>
            <w:r>
              <w:fldChar w:fldCharType="end"/>
            </w:r>
            <w:r>
              <w:t xml:space="preserve">: Serve {{ </w:t>
            </w:r>
            <w:r w:rsidRPr="00204E7F">
              <w:t>other_party_in_case }</w:t>
            </w:r>
            <w:r>
              <w:t>}.</w:t>
            </w:r>
          </w:p>
          <w:p w14:paraId="5D381017" w14:textId="77777777" w:rsidR="00773799" w:rsidRPr="00FF647B" w:rsidRDefault="00773799" w:rsidP="00773799">
            <w:pPr>
              <w:pStyle w:val="Heading3"/>
              <w:outlineLvl w:val="2"/>
            </w:pPr>
            <w:r>
              <w:t>Links in this step</w:t>
            </w:r>
          </w:p>
          <w:p w14:paraId="4ACE29AE" w14:textId="2E71EC88" w:rsidR="00773799" w:rsidRPr="002A3233" w:rsidRDefault="00773799" w:rsidP="00773799">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51"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221E48E" w14:textId="0809C68F" w:rsidR="00773799" w:rsidRPr="00974F47" w:rsidRDefault="00773799" w:rsidP="00773799">
            <w:pPr>
              <w:pStyle w:val="Listnumbered"/>
              <w:spacing w:before="240" w:after="0"/>
              <w:ind w:left="43"/>
            </w:pPr>
            <w:r w:rsidRPr="007456A8">
              <w:rPr>
                <w:b/>
              </w:rPr>
              <w:t>Exemption From the Payment of Fees,</w:t>
            </w:r>
            <w:r>
              <w:rPr>
                <w:b/>
              </w:rPr>
              <w:t xml:space="preserve"> </w:t>
            </w:r>
            <w:hyperlink r:id="rId152" w:tgtFrame="_blank" w:history="1">
              <w:r w:rsidRPr="007456A8">
                <w:rPr>
                  <w:b/>
                </w:rPr>
                <w:t>TF-920</w:t>
              </w:r>
            </w:hyperlink>
            <w:r w:rsidRPr="001718A5">
              <w:t> [</w:t>
            </w:r>
            <w:hyperlink r:id="rId153" w:history="1">
              <w:r w:rsidRPr="0084120C">
                <w:rPr>
                  <w:rStyle w:val="Hyperlink"/>
                </w:rPr>
                <w:t>Fill-In PDF</w:t>
              </w:r>
            </w:hyperlink>
            <w:r w:rsidRPr="001718A5">
              <w:t>]</w:t>
            </w:r>
            <w:r w:rsidRPr="0084120C">
              <w:br/>
              <w:t>public.courts.alaska.gov/web/forms/docs/tf-920.pdf</w:t>
            </w:r>
          </w:p>
          <w:p w14:paraId="494A0E73" w14:textId="7A1310FF" w:rsidR="00773799" w:rsidRPr="00460700" w:rsidRDefault="00773799" w:rsidP="00773799">
            <w:pPr>
              <w:pStyle w:val="Body"/>
            </w:pPr>
            <w:r w:rsidRPr="00302BE4">
              <w:rPr>
                <w:color w:val="5B9BD5" w:themeColor="accent5"/>
              </w:rPr>
              <w:t>{% endif</w:t>
            </w:r>
            <w:r w:rsidRPr="00460700">
              <w:rPr>
                <w:color w:val="5B9BD5" w:themeColor="accent5"/>
              </w:rPr>
              <w:t xml:space="preserve"> %}</w:t>
            </w:r>
            <w:hyperlink r:id="rId154"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614378D0" w14:textId="39193D13" w:rsidR="00773799" w:rsidRDefault="00773799" w:rsidP="00773799">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773799" w14:paraId="67F43297" w14:textId="77777777" w:rsidTr="007B1AA8">
        <w:trPr>
          <w:jc w:val="center"/>
        </w:trPr>
        <w:tc>
          <w:tcPr>
            <w:tcW w:w="2901" w:type="dxa"/>
            <w:tcBorders>
              <w:top w:val="nil"/>
              <w:left w:val="nil"/>
              <w:bottom w:val="nil"/>
              <w:right w:val="nil"/>
            </w:tcBorders>
            <w:tcMar>
              <w:top w:w="0" w:type="dxa"/>
            </w:tcMar>
          </w:tcPr>
          <w:p w14:paraId="526A867A" w14:textId="3E762F23" w:rsidR="00773799" w:rsidRDefault="00773799" w:rsidP="00FD38D3">
            <w:pPr>
              <w:pStyle w:val="Body"/>
            </w:pPr>
            <w:r w:rsidRPr="005B3BB0">
              <w:rPr>
                <w:color w:val="ED7D31" w:themeColor="accent2"/>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5BB5C931" w14:textId="77777777" w:rsidR="00773799" w:rsidRDefault="00773799" w:rsidP="00FD38D3">
            <w:pPr>
              <w:pStyle w:val="Body"/>
            </w:pPr>
          </w:p>
        </w:tc>
      </w:tr>
      <w:tr w:rsidR="00995B8C" w14:paraId="43B2E9F8" w14:textId="77777777" w:rsidTr="007B1AA8">
        <w:trPr>
          <w:jc w:val="center"/>
        </w:trPr>
        <w:tc>
          <w:tcPr>
            <w:tcW w:w="2901" w:type="dxa"/>
            <w:tcBorders>
              <w:top w:val="nil"/>
              <w:left w:val="nil"/>
              <w:bottom w:val="nil"/>
              <w:right w:val="nil"/>
            </w:tcBorders>
            <w:tcMar>
              <w:top w:w="0" w:type="dxa"/>
            </w:tcMar>
          </w:tcPr>
          <w:p w14:paraId="4614BA25" w14:textId="208C86DC"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w:t>
            </w:r>
            <w:r>
              <w:lastRenderedPageBreak/>
              <w:t xml:space="preserve">(type_of_response['case in 2 states'] and stage_of_other_case in('still going', 'ended with </w:t>
            </w:r>
            <w:r w:rsidR="004D30D1">
              <w:t xml:space="preserve">no </w:t>
            </w:r>
            <w:r>
              <w:t>order')) %}</w:t>
            </w:r>
          </w:p>
        </w:tc>
        <w:tc>
          <w:tcPr>
            <w:tcW w:w="7597" w:type="dxa"/>
            <w:tcBorders>
              <w:top w:val="nil"/>
              <w:left w:val="nil"/>
              <w:bottom w:val="nil"/>
              <w:right w:val="nil"/>
            </w:tcBorders>
            <w:tcMar>
              <w:top w:w="432" w:type="dxa"/>
              <w:left w:w="108" w:type="dxa"/>
              <w:bottom w:w="360" w:type="dxa"/>
              <w:right w:w="108" w:type="dxa"/>
            </w:tcMar>
          </w:tcPr>
          <w:p w14:paraId="2435EC31" w14:textId="77777777" w:rsidR="00995B8C" w:rsidRDefault="00995B8C" w:rsidP="00FD38D3">
            <w:pPr>
              <w:pStyle w:val="Body"/>
            </w:pPr>
          </w:p>
        </w:tc>
      </w:tr>
      <w:tr w:rsidR="00995B8C" w14:paraId="0100BE22" w14:textId="77777777" w:rsidTr="007B1AA8">
        <w:trPr>
          <w:jc w:val="center"/>
        </w:trPr>
        <w:tc>
          <w:tcPr>
            <w:tcW w:w="2901" w:type="dxa"/>
            <w:tcBorders>
              <w:top w:val="nil"/>
              <w:left w:val="nil"/>
              <w:bottom w:val="nil"/>
              <w:right w:val="nil"/>
            </w:tcBorders>
            <w:tcMar>
              <w:top w:w="0" w:type="dxa"/>
            </w:tcMar>
          </w:tcPr>
          <w:p w14:paraId="41C6A496" w14:textId="782B6374" w:rsidR="00995B8C" w:rsidRDefault="00527487">
            <w:pPr>
              <w:pStyle w:val="Heading2"/>
              <w:outlineLvl w:val="1"/>
            </w:pPr>
            <w:r>
              <w:t xml:space="preserve">Step </w:t>
            </w:r>
            <w:bookmarkStart w:id="14" w:name="File"/>
            <w:r>
              <w:fldChar w:fldCharType="begin"/>
            </w:r>
            <w:r>
              <w:instrText xml:space="preserve"> SEQ stepList \* ARABIC </w:instrText>
            </w:r>
            <w:r>
              <w:fldChar w:fldCharType="separate"/>
            </w:r>
            <w:r w:rsidR="00294DA5">
              <w:rPr>
                <w:noProof/>
              </w:rPr>
              <w:t>15</w:t>
            </w:r>
            <w:r>
              <w:fldChar w:fldCharType="end"/>
            </w:r>
            <w:bookmarkEnd w:id="14"/>
            <w:r>
              <w:t>: File your original with the court</w:t>
            </w:r>
          </w:p>
        </w:tc>
        <w:tc>
          <w:tcPr>
            <w:tcW w:w="7597" w:type="dxa"/>
            <w:tcBorders>
              <w:top w:val="nil"/>
              <w:left w:val="nil"/>
              <w:bottom w:val="nil"/>
              <w:right w:val="nil"/>
            </w:tcBorders>
            <w:tcMar>
              <w:top w:w="432" w:type="dxa"/>
              <w:left w:w="108" w:type="dxa"/>
              <w:bottom w:w="360" w:type="dxa"/>
              <w:right w:w="108" w:type="dxa"/>
            </w:tcMar>
          </w:tcPr>
          <w:p w14:paraId="7CA4F1FE" w14:textId="7E96A85D" w:rsidR="00995B8C" w:rsidRDefault="00527487" w:rsidP="00907781">
            <w:pPr>
              <w:pStyle w:val="Body"/>
              <w:spacing w:before="120"/>
            </w:pPr>
            <w:r>
              <w:t xml:space="preserve">You have </w:t>
            </w:r>
            <w:r>
              <w:rPr>
                <w:b/>
                <w:bCs/>
              </w:rPr>
              <w:t>20 days</w:t>
            </w:r>
            <w:r>
              <w:t xml:space="preserve"> to file and serve {{ other_party_in_case }} your </w:t>
            </w:r>
            <w:r>
              <w:rPr>
                <w:color w:val="FF0000"/>
              </w:rPr>
              <w:t>{% if (type_of_response['wrong state'] and not jurisdiction) or (type_of_response['case in 2 states'] and stage_of_other_case in('ended with order', 'still going')) or (type_of_response['default'] and proper_service == 'neither') %}</w:t>
            </w:r>
            <w:r>
              <w:rPr>
                <w:b/>
                <w:bCs/>
                <w:color w:val="auto"/>
              </w:rPr>
              <w:t>Motion to Dismiss</w:t>
            </w:r>
            <w:r>
              <w:rPr>
                <w:color w:val="FF0000"/>
              </w:rPr>
              <w:t>{% else %}</w:t>
            </w:r>
            <w:r w:rsidR="00FB0178" w:rsidRPr="00FB0178">
              <w:rPr>
                <w:bCs/>
              </w:rPr>
              <w:t>Answer</w:t>
            </w:r>
            <w:r>
              <w:t xml:space="preserve">, </w:t>
            </w:r>
            <w:r>
              <w:rPr>
                <w:b/>
                <w:bCs/>
              </w:rPr>
              <w:t>Affidavits</w:t>
            </w:r>
            <w:r>
              <w:t xml:space="preserve">, </w:t>
            </w:r>
            <w:r>
              <w:rPr>
                <w:b/>
                <w:bCs/>
              </w:rPr>
              <w:t>Information Sheet</w:t>
            </w:r>
            <w:r>
              <w:t>,</w:t>
            </w:r>
            <w:r>
              <w:rPr>
                <w:color w:val="FF0000"/>
              </w:rPr>
              <w:t>{% endif %}</w:t>
            </w:r>
            <w:r>
              <w:t>and other documents.</w:t>
            </w:r>
          </w:p>
          <w:p w14:paraId="5EE4A5DE" w14:textId="77777777" w:rsidR="00995B8C" w:rsidRDefault="00527487">
            <w:pPr>
              <w:pStyle w:val="Listnumbered"/>
              <w:spacing w:before="240"/>
              <w:ind w:left="43"/>
            </w:pPr>
            <w:r>
              <w:rPr>
                <w:color w:val="FF0000"/>
              </w:rPr>
              <w:t>{% if type_of_response['case in 2 states'] and stage_of_other_case == 'ended with order' %}</w:t>
            </w:r>
            <w:r>
              <w:t xml:space="preserve">When you fille your </w:t>
            </w:r>
            <w:r>
              <w:rPr>
                <w:b/>
                <w:bCs/>
              </w:rPr>
              <w:t xml:space="preserve">Motion to Dismiss, </w:t>
            </w:r>
            <w:r>
              <w:t xml:space="preserve">include copies of the </w:t>
            </w:r>
            <w:r>
              <w:rPr>
                <w:color w:val="FFC000"/>
              </w:rPr>
              <w:t>{% if user_need == 'answer custody' %}</w:t>
            </w:r>
            <w:r>
              <w:t>custody order</w:t>
            </w:r>
            <w:r>
              <w:rPr>
                <w:color w:val="FFC000"/>
              </w:rPr>
              <w:t>{% elif user_need == 'answer divorce' and minor_children %}</w:t>
            </w:r>
            <w:r>
              <w:t>divorce decree and custody order</w:t>
            </w:r>
            <w:r>
              <w:rPr>
                <w:color w:val="FFC000"/>
              </w:rPr>
              <w:t>{% elif user_need == 'answer divorce' and not minor_children %}</w:t>
            </w:r>
            <w:r>
              <w:t>divorce decree</w:t>
            </w:r>
            <w:r>
              <w:rPr>
                <w:color w:val="FFC000"/>
              </w:rPr>
              <w:t>{% endif %}</w:t>
            </w:r>
            <w:r>
              <w:t xml:space="preserve"> from the other state.</w:t>
            </w:r>
          </w:p>
          <w:p w14:paraId="04BC1496" w14:textId="77777777" w:rsidR="00995B8C" w:rsidRDefault="00527487">
            <w:pPr>
              <w:pStyle w:val="Listnumbered"/>
              <w:numPr>
                <w:ilvl w:val="0"/>
                <w:numId w:val="9"/>
              </w:numPr>
              <w:spacing w:after="0"/>
            </w:pPr>
            <w:r>
              <w:rPr>
                <w:color w:val="FF0000"/>
              </w:rPr>
              <w:t>{% endif %}</w:t>
            </w:r>
            <w:r>
              <w:t>Make 2 copies of everything you are going to give the court.</w:t>
            </w:r>
          </w:p>
          <w:p w14:paraId="3E6E774A" w14:textId="77777777" w:rsidR="00995B8C" w:rsidRDefault="00527487">
            <w:pPr>
              <w:pStyle w:val="Listnumbered"/>
              <w:numPr>
                <w:ilvl w:val="0"/>
                <w:numId w:val="9"/>
              </w:numPr>
              <w:spacing w:before="0"/>
            </w:pPr>
            <w:r>
              <w:t>Give the original version of your documents</w:t>
            </w:r>
            <w:r>
              <w:rPr>
                <w:color w:val="FF0000"/>
              </w:rPr>
              <w:t>{% if type_of_response['case in 2 states'] and stage_of_other_case == 'ended with order' %}</w:t>
            </w:r>
            <w:r>
              <w:t xml:space="preserve"> and a copy of the order from the other state</w:t>
            </w:r>
            <w:r>
              <w:rPr>
                <w:color w:val="FF0000"/>
              </w:rPr>
              <w:t>{% endif %}</w:t>
            </w:r>
            <w:r>
              <w:t xml:space="preserve"> to the court that is listed on the top of the complaint.</w:t>
            </w:r>
          </w:p>
          <w:p w14:paraId="2EE31F96" w14:textId="487FF78E" w:rsidR="00995B8C" w:rsidRDefault="00527487">
            <w:pPr>
              <w:pStyle w:val="ListParagraph"/>
              <w:numPr>
                <w:ilvl w:val="0"/>
                <w:numId w:val="3"/>
              </w:numPr>
              <w:spacing w:before="240" w:after="0" w:line="240" w:lineRule="auto"/>
              <w:contextualSpacing/>
            </w:pPr>
            <w:r>
              <w:t xml:space="preserve">Find the address on the court's </w:t>
            </w:r>
            <w:hyperlink r:id="rId155" w:anchor="trial" w:history="1">
              <w:r>
                <w:t>Court Directory</w:t>
              </w:r>
            </w:hyperlink>
            <w:r>
              <w:t xml:space="preserve"> web page and</w:t>
            </w:r>
          </w:p>
          <w:p w14:paraId="5A3F7ED4" w14:textId="77777777" w:rsidR="00995B8C" w:rsidRDefault="00527487">
            <w:pPr>
              <w:pStyle w:val="ListParagraph"/>
              <w:numPr>
                <w:ilvl w:val="1"/>
                <w:numId w:val="3"/>
              </w:numPr>
              <w:spacing w:before="0" w:after="0" w:line="240" w:lineRule="auto"/>
              <w:contextualSpacing/>
            </w:pPr>
            <w:r>
              <w:t>Give the documents to the clerk at the court yourself.</w:t>
            </w:r>
          </w:p>
          <w:p w14:paraId="3328AE04" w14:textId="77777777" w:rsidR="009B7434" w:rsidRDefault="00527487">
            <w:pPr>
              <w:pStyle w:val="ListParagraph"/>
              <w:numPr>
                <w:ilvl w:val="1"/>
                <w:numId w:val="3"/>
              </w:numPr>
              <w:spacing w:before="0" w:after="0" w:line="240" w:lineRule="auto"/>
              <w:contextualSpacing/>
            </w:pPr>
            <w:r>
              <w:t>Mail the documents by first-class mail.</w:t>
            </w:r>
          </w:p>
          <w:p w14:paraId="59F5DD5D" w14:textId="585E4277" w:rsidR="00995B8C" w:rsidRDefault="00527487">
            <w:pPr>
              <w:pStyle w:val="ListParagraph"/>
              <w:numPr>
                <w:ilvl w:val="1"/>
                <w:numId w:val="3"/>
              </w:numPr>
              <w:spacing w:before="0" w:after="0" w:line="240" w:lineRule="auto"/>
              <w:contextualSpacing/>
            </w:pPr>
            <w:r>
              <w:t>or</w:t>
            </w:r>
          </w:p>
          <w:p w14:paraId="7228E2CA" w14:textId="77777777" w:rsidR="009B7434" w:rsidRDefault="00527487">
            <w:pPr>
              <w:pStyle w:val="ListParagraph"/>
              <w:numPr>
                <w:ilvl w:val="0"/>
                <w:numId w:val="3"/>
              </w:numPr>
              <w:spacing w:before="0" w:after="0" w:line="240" w:lineRule="auto"/>
              <w:contextualSpacing/>
            </w:pPr>
            <w:r>
              <w:t>Send your documents to the court electronically.</w:t>
            </w:r>
          </w:p>
          <w:p w14:paraId="79CEF46D" w14:textId="3AA8A0AD" w:rsidR="00995B8C" w:rsidRDefault="00527487">
            <w:pPr>
              <w:pStyle w:val="ListParagraph"/>
              <w:numPr>
                <w:ilvl w:val="1"/>
                <w:numId w:val="3"/>
              </w:numPr>
              <w:spacing w:before="0" w:after="0" w:line="240" w:lineRule="auto"/>
              <w:ind w:left="1230"/>
              <w:contextualSpacing/>
            </w:pPr>
            <w:r>
              <w:t xml:space="preserve">Use the court’s </w:t>
            </w:r>
            <w:hyperlink r:id="rId156">
              <w:r>
                <w:rPr>
                  <w:rStyle w:val="Hyperlink"/>
                  <w:bCs/>
                </w:rPr>
                <w:t>TrueFiling eFiling system</w:t>
              </w:r>
            </w:hyperlink>
            <w:r>
              <w:rPr>
                <w:bCs/>
              </w:rPr>
              <w:t xml:space="preserve"> </w:t>
            </w:r>
            <w:r>
              <w:t xml:space="preserve">to send the documents to the court electronically. if your local court uses TrueFiling. </w:t>
            </w:r>
            <w:hyperlink r:id="rId157" w:anchor="current-courts" w:history="1">
              <w:r>
                <w:rPr>
                  <w:rStyle w:val="Hyperlink"/>
                </w:rPr>
                <w:t xml:space="preserve">See if your court uses </w:t>
              </w:r>
              <w:proofErr w:type="spellStart"/>
              <w:r>
                <w:rPr>
                  <w:rStyle w:val="Hyperlink"/>
                </w:rPr>
                <w:t>Truefiling</w:t>
              </w:r>
              <w:proofErr w:type="spellEnd"/>
            </w:hyperlink>
            <w:r>
              <w:t>. Or</w:t>
            </w:r>
          </w:p>
          <w:p w14:paraId="1384044B" w14:textId="4AB0D67A" w:rsidR="00995B8C" w:rsidRDefault="00527487">
            <w:pPr>
              <w:pStyle w:val="ListParagraph"/>
              <w:numPr>
                <w:ilvl w:val="1"/>
                <w:numId w:val="3"/>
              </w:numPr>
              <w:spacing w:before="0" w:after="240" w:line="240" w:lineRule="auto"/>
              <w:ind w:left="1230"/>
              <w:contextualSpacing/>
            </w:pPr>
            <w:r>
              <w:rPr>
                <w:color w:val="auto"/>
              </w:rPr>
              <w:t xml:space="preserve">File </w:t>
            </w:r>
            <w:r>
              <w:t xml:space="preserve">the documents by email, if your local court accepts email filings. </w:t>
            </w:r>
            <w:hyperlink r:id="rId158">
              <w:r>
                <w:rPr>
                  <w:rStyle w:val="Hyperlink"/>
                </w:rPr>
                <w:t>See if your court accepts documents by email</w:t>
              </w:r>
            </w:hyperlink>
          </w:p>
          <w:p w14:paraId="4AA56D1D" w14:textId="77777777" w:rsidR="00995B8C" w:rsidRDefault="00527487">
            <w:pPr>
              <w:pStyle w:val="Listnumbered"/>
              <w:numPr>
                <w:ilvl w:val="0"/>
                <w:numId w:val="9"/>
              </w:numPr>
              <w:spacing w:after="0"/>
            </w:pPr>
            <w:r>
              <w:t>Keep 1 copy for your own records.</w:t>
            </w:r>
          </w:p>
          <w:p w14:paraId="4757D065" w14:textId="77777777" w:rsidR="00995B8C" w:rsidRDefault="00527487">
            <w:pPr>
              <w:pStyle w:val="Listnumbered"/>
              <w:numPr>
                <w:ilvl w:val="0"/>
                <w:numId w:val="9"/>
              </w:numPr>
              <w:spacing w:before="0" w:after="0"/>
            </w:pPr>
            <w:r>
              <w:t>Give the 2</w:t>
            </w:r>
            <w:r>
              <w:rPr>
                <w:vertAlign w:val="superscript"/>
              </w:rPr>
              <w:t>nd</w:t>
            </w:r>
            <w:r>
              <w:t xml:space="preserve"> copy to {{ other_party_in_case }} on the date and way </w:t>
            </w:r>
            <w:r>
              <w:lastRenderedPageBreak/>
              <w:t xml:space="preserve">you wrote on your </w:t>
            </w:r>
            <w:r>
              <w:rPr>
                <w:b/>
                <w:bCs/>
              </w:rPr>
              <w:t>Certificate of Service</w:t>
            </w:r>
            <w:r>
              <w:t>.</w:t>
            </w:r>
          </w:p>
          <w:p w14:paraId="0EE28AE3" w14:textId="512082DF" w:rsidR="00995B8C" w:rsidRDefault="00527487">
            <w:pPr>
              <w:pStyle w:val="Listnumbered"/>
              <w:numPr>
                <w:ilvl w:val="0"/>
                <w:numId w:val="9"/>
              </w:numPr>
              <w:spacing w:before="0"/>
            </w:pPr>
            <w:r>
              <w:t xml:space="preserve">Read Step </w:t>
            </w:r>
            <w:r>
              <w:fldChar w:fldCharType="begin"/>
            </w:r>
            <w:r>
              <w:instrText xml:space="preserve"> REF Serve \h </w:instrText>
            </w:r>
            <w:r>
              <w:fldChar w:fldCharType="separate"/>
            </w:r>
            <w:r w:rsidR="00294DA5">
              <w:rPr>
                <w:rStyle w:val="NumChar"/>
                <w:noProof/>
              </w:rPr>
              <w:t>17</w:t>
            </w:r>
            <w:r>
              <w:fldChar w:fldCharType="end"/>
            </w:r>
            <w:r>
              <w:t>: Serve {{ other_party_in_case }}.</w:t>
            </w:r>
          </w:p>
          <w:p w14:paraId="23F6D1ED" w14:textId="77777777" w:rsidR="00995B8C" w:rsidRDefault="00527487">
            <w:pPr>
              <w:pStyle w:val="Heading3"/>
              <w:outlineLvl w:val="2"/>
            </w:pPr>
            <w:r>
              <w:t>Links in this step</w:t>
            </w:r>
          </w:p>
          <w:p w14:paraId="4EE0320F" w14:textId="67498EA9" w:rsidR="00995B8C" w:rsidRDefault="00445367" w:rsidP="00FD38D3">
            <w:pPr>
              <w:pStyle w:val="Body"/>
            </w:pPr>
            <w:hyperlink r:id="rId159" w:anchor="trial" w:history="1">
              <w:r w:rsidR="00527487">
                <w:rPr>
                  <w:rStyle w:val="Hyperlink"/>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9ED55CD" w14:textId="0BF2C795" w:rsidR="00995B8C" w:rsidRDefault="00445367" w:rsidP="00FD38D3">
            <w:pPr>
              <w:pStyle w:val="Body"/>
            </w:pPr>
            <w:hyperlink r:id="rId160">
              <w:r w:rsidR="00527487">
                <w:rPr>
                  <w:rStyle w:val="Hyperlink"/>
                  <w:bCs/>
                </w:rPr>
                <w:t>TrueFiling eFiling system</w:t>
              </w:r>
            </w:hyperlink>
            <w:r w:rsidR="00527487">
              <w:rPr>
                <w:color w:val="auto"/>
              </w:rPr>
              <w:br/>
            </w:r>
            <w:r w:rsidR="00527487">
              <w:t>courts.alaska.gov/</w:t>
            </w:r>
            <w:proofErr w:type="spellStart"/>
            <w:r w:rsidR="00527487">
              <w:t>efile</w:t>
            </w:r>
            <w:proofErr w:type="spellEnd"/>
          </w:p>
          <w:p w14:paraId="71013F9C" w14:textId="7BDF5EF7" w:rsidR="00995B8C" w:rsidRDefault="00445367" w:rsidP="00FD38D3">
            <w:pPr>
              <w:pStyle w:val="Body"/>
            </w:pPr>
            <w:hyperlink r:id="rId161" w:anchor="current-courts" w:history="1">
              <w:r w:rsidR="00527487">
                <w:rPr>
                  <w:rStyle w:val="Hyperlink"/>
                  <w:bCs/>
                </w:rPr>
                <w:t>See</w:t>
              </w:r>
            </w:hyperlink>
            <w:r w:rsidR="00527487">
              <w:rPr>
                <w:rStyle w:val="Hyperlink"/>
              </w:rPr>
              <w:t xml:space="preserve"> if your court uses </w:t>
            </w:r>
            <w:proofErr w:type="spellStart"/>
            <w:r w:rsidR="00527487">
              <w:rPr>
                <w:rStyle w:val="Hyperlink"/>
              </w:rPr>
              <w:t>Truefiling</w:t>
            </w:r>
            <w:proofErr w:type="spellEnd"/>
            <w:r w:rsidR="00527487">
              <w:br/>
              <w:t>courts.alaska.gov/</w:t>
            </w:r>
            <w:proofErr w:type="spellStart"/>
            <w:r w:rsidR="00527487">
              <w:t>efile</w:t>
            </w:r>
            <w:proofErr w:type="spellEnd"/>
            <w:r w:rsidR="00527487">
              <w:t>/</w:t>
            </w:r>
            <w:proofErr w:type="spellStart"/>
            <w:r w:rsidR="00527487">
              <w:t>index.htm#current-courts</w:t>
            </w:r>
            <w:proofErr w:type="spellEnd"/>
          </w:p>
          <w:p w14:paraId="57F22EF8" w14:textId="434B20A4" w:rsidR="00995B8C" w:rsidRDefault="00445367" w:rsidP="00FD38D3">
            <w:pPr>
              <w:pStyle w:val="Body"/>
            </w:pPr>
            <w:hyperlink r:id="rId162">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tc>
      </w:tr>
      <w:tr w:rsidR="00995B8C" w14:paraId="19222C21" w14:textId="77777777" w:rsidTr="007B1AA8">
        <w:trPr>
          <w:jc w:val="center"/>
        </w:trPr>
        <w:tc>
          <w:tcPr>
            <w:tcW w:w="2901" w:type="dxa"/>
            <w:tcBorders>
              <w:top w:val="nil"/>
              <w:left w:val="nil"/>
              <w:bottom w:val="nil"/>
              <w:right w:val="nil"/>
            </w:tcBorders>
            <w:tcMar>
              <w:top w:w="0" w:type="dxa"/>
            </w:tcMar>
          </w:tcPr>
          <w:p w14:paraId="148AD04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642668" w14:textId="77777777" w:rsidR="00995B8C" w:rsidRDefault="00995B8C" w:rsidP="00FD38D3">
            <w:pPr>
              <w:pStyle w:val="Body"/>
            </w:pPr>
          </w:p>
        </w:tc>
      </w:tr>
      <w:tr w:rsidR="00995B8C" w14:paraId="0FEE8053" w14:textId="77777777" w:rsidTr="007B1AA8">
        <w:trPr>
          <w:jc w:val="center"/>
        </w:trPr>
        <w:tc>
          <w:tcPr>
            <w:tcW w:w="2901" w:type="dxa"/>
            <w:tcBorders>
              <w:top w:val="nil"/>
              <w:left w:val="nil"/>
              <w:bottom w:val="nil"/>
              <w:right w:val="nil"/>
            </w:tcBorders>
            <w:tcMar>
              <w:top w:w="0" w:type="dxa"/>
            </w:tcMar>
          </w:tcPr>
          <w:p w14:paraId="4F039CA1" w14:textId="77777777" w:rsidR="00995B8C" w:rsidRDefault="00527487" w:rsidP="00FD38D3">
            <w:pPr>
              <w:pStyle w:val="Body"/>
            </w:pPr>
            <w:r>
              <w:t>{%tr if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589CBC3E" w14:textId="77777777" w:rsidR="00995B8C" w:rsidRDefault="00527487" w:rsidP="00FD38D3">
            <w:pPr>
              <w:pStyle w:val="Body"/>
            </w:pPr>
            <w:proofErr w:type="spellStart"/>
            <w:r>
              <w:t>file_complaint_step</w:t>
            </w:r>
            <w:proofErr w:type="spellEnd"/>
            <w:r>
              <w:t xml:space="preserve"> in aka2j_templates.yml and Step 1 in "G:\Family Law\Legal Navigator\</w:t>
            </w:r>
            <w:proofErr w:type="gramStart"/>
            <w:r>
              <w:t>A</w:t>
            </w:r>
            <w:proofErr w:type="gramEnd"/>
            <w:r>
              <w:t xml:space="preserve"> Interviews\Conventions\File and Serve\File and Serve in Starting a case.docx</w:t>
            </w:r>
          </w:p>
        </w:tc>
      </w:tr>
      <w:tr w:rsidR="00995B8C" w14:paraId="26B3C216" w14:textId="77777777" w:rsidTr="007B1AA8">
        <w:trPr>
          <w:jc w:val="center"/>
        </w:trPr>
        <w:tc>
          <w:tcPr>
            <w:tcW w:w="2901" w:type="dxa"/>
            <w:tcBorders>
              <w:top w:val="nil"/>
              <w:left w:val="nil"/>
              <w:bottom w:val="nil"/>
              <w:right w:val="nil"/>
            </w:tcBorders>
            <w:tcMar>
              <w:top w:w="0" w:type="dxa"/>
            </w:tcMar>
          </w:tcPr>
          <w:p w14:paraId="4BBDB5E9" w14:textId="3954B244" w:rsidR="00995B8C" w:rsidRDefault="00527487">
            <w:pPr>
              <w:pStyle w:val="Heading2"/>
              <w:outlineLvl w:val="1"/>
            </w:pPr>
            <w:r>
              <w:t xml:space="preserve">Step </w:t>
            </w:r>
            <w:fldSimple w:instr=" SEQ stepList \* ARABIC ">
              <w:r w:rsidR="00294DA5">
                <w:rPr>
                  <w:noProof/>
                </w:rPr>
                <w:t>16</w:t>
              </w:r>
            </w:fldSimple>
            <w:r>
              <w:t>: File the original with your local court</w:t>
            </w:r>
          </w:p>
        </w:tc>
        <w:tc>
          <w:tcPr>
            <w:tcW w:w="7597" w:type="dxa"/>
            <w:tcBorders>
              <w:top w:val="nil"/>
              <w:left w:val="nil"/>
              <w:bottom w:val="nil"/>
              <w:right w:val="nil"/>
            </w:tcBorders>
            <w:tcMar>
              <w:top w:w="432" w:type="dxa"/>
              <w:left w:w="108" w:type="dxa"/>
              <w:bottom w:w="360" w:type="dxa"/>
              <w:right w:w="108" w:type="dxa"/>
            </w:tcMar>
          </w:tcPr>
          <w:p w14:paraId="47F8899B" w14:textId="32607364" w:rsidR="00995B8C" w:rsidRDefault="00527487" w:rsidP="00A74491">
            <w:pPr>
              <w:pStyle w:val="ListParagraph"/>
              <w:numPr>
                <w:ilvl w:val="0"/>
                <w:numId w:val="21"/>
              </w:numPr>
              <w:tabs>
                <w:tab w:val="left" w:pos="405"/>
              </w:tabs>
              <w:spacing w:before="120" w:beforeAutospacing="0" w:afterAutospacing="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w:t>
            </w:r>
            <w:r>
              <w:lastRenderedPageBreak/>
              <w:t>have to "serve" {{ other_party_in_case }} by mailing documents or using a process server.</w:t>
            </w:r>
            <w:r>
              <w:rPr>
                <w:color w:val="00B050"/>
              </w:rPr>
              <w:t>{% endif %}</w:t>
            </w:r>
          </w:p>
          <w:p w14:paraId="24C3D09C" w14:textId="0147BA3E" w:rsidR="00995B8C" w:rsidRDefault="00527487" w:rsidP="00A74491">
            <w:pPr>
              <w:pStyle w:val="ListParagraph"/>
              <w:numPr>
                <w:ilvl w:val="0"/>
                <w:numId w:val="21"/>
              </w:numPr>
              <w:tabs>
                <w:tab w:val="left" w:pos="405"/>
              </w:tabs>
              <w:spacing w:before="0" w:after="0"/>
              <w:ind w:left="405"/>
            </w:pPr>
            <w:r>
              <w:t xml:space="preserve">Find the closest Alaska court to file your paperwork  on the </w:t>
            </w:r>
            <w:hyperlink r:id="rId163" w:anchor="trial" w:history="1">
              <w:r>
                <w:rPr>
                  <w:rStyle w:val="Hyperlink"/>
                </w:rPr>
                <w:t>Court Directory</w:t>
              </w:r>
            </w:hyperlink>
            <w:r>
              <w:t>.</w:t>
            </w:r>
          </w:p>
          <w:p w14:paraId="0726A739" w14:textId="77777777" w:rsidR="00995B8C" w:rsidRDefault="00527487" w:rsidP="00A74491">
            <w:pPr>
              <w:pStyle w:val="ListParagraph"/>
              <w:numPr>
                <w:ilvl w:val="0"/>
                <w:numId w:val="21"/>
              </w:numPr>
              <w:tabs>
                <w:tab w:val="left" w:pos="405"/>
              </w:tabs>
              <w:spacing w:before="0"/>
              <w:ind w:left="405"/>
            </w:pPr>
            <w:r>
              <w:t>Give the original version of your documents to the court. This is called “filing” your documents. You can:</w:t>
            </w:r>
          </w:p>
          <w:p w14:paraId="70E9F22C" w14:textId="77777777" w:rsidR="00995B8C" w:rsidRDefault="00527487">
            <w:pPr>
              <w:pStyle w:val="ListParagraph"/>
              <w:numPr>
                <w:ilvl w:val="1"/>
                <w:numId w:val="1"/>
              </w:numPr>
              <w:spacing w:after="0"/>
              <w:ind w:left="750"/>
            </w:pPr>
            <w:r>
              <w:t>Deliver the documents to the court yourself.</w:t>
            </w:r>
          </w:p>
          <w:p w14:paraId="59FC723A" w14:textId="77777777" w:rsidR="00995B8C" w:rsidRDefault="00527487">
            <w:pPr>
              <w:pStyle w:val="ListParagraph"/>
              <w:numPr>
                <w:ilvl w:val="1"/>
                <w:numId w:val="1"/>
              </w:numPr>
              <w:spacing w:before="0" w:after="0"/>
              <w:ind w:left="750"/>
            </w:pPr>
            <w:r>
              <w:t>Mail the documents by first-class mail.</w:t>
            </w:r>
          </w:p>
          <w:p w14:paraId="44B6F8CE" w14:textId="37C08057" w:rsidR="00995B8C" w:rsidRDefault="00527487">
            <w:pPr>
              <w:pStyle w:val="ListParagraph"/>
              <w:numPr>
                <w:ilvl w:val="1"/>
                <w:numId w:val="1"/>
              </w:numPr>
              <w:spacing w:before="0" w:after="0"/>
              <w:ind w:left="750"/>
            </w:pPr>
            <w:r>
              <w:t xml:space="preserve">Use the court’s TrueFiling eFiling system to send the documents to the court electronically, if your local court uses TrueFiling. </w:t>
            </w:r>
            <w:hyperlink r:id="rId164" w:anchor="current-courts" w:history="1">
              <w:r>
                <w:rPr>
                  <w:rStyle w:val="Hyperlink"/>
                </w:rPr>
                <w:t>See if your court uses TrueFiling</w:t>
              </w:r>
            </w:hyperlink>
            <w:r>
              <w:t>.</w:t>
            </w:r>
          </w:p>
          <w:p w14:paraId="3A73D998" w14:textId="6F085CB3" w:rsidR="00995B8C" w:rsidRDefault="00527487">
            <w:pPr>
              <w:pStyle w:val="ListParagraph"/>
              <w:numPr>
                <w:ilvl w:val="1"/>
                <w:numId w:val="1"/>
              </w:numPr>
              <w:spacing w:before="0"/>
              <w:ind w:left="750"/>
            </w:pPr>
            <w:r>
              <w:t xml:space="preserve">File the documents by email, if your local court accepts email filings. </w:t>
            </w:r>
            <w:hyperlink r:id="rId165">
              <w:r>
                <w:rPr>
                  <w:rStyle w:val="Hyperlink"/>
                </w:rPr>
                <w:t>See if your court accepts documents by email</w:t>
              </w:r>
            </w:hyperlink>
            <w:r>
              <w:t>.</w:t>
            </w:r>
          </w:p>
          <w:p w14:paraId="096F5F22" w14:textId="77777777" w:rsidR="00995B8C" w:rsidRDefault="00527487" w:rsidP="00A74491">
            <w:pPr>
              <w:pStyle w:val="ListParagraph"/>
              <w:numPr>
                <w:ilvl w:val="0"/>
                <w:numId w:val="21"/>
              </w:numPr>
              <w:tabs>
                <w:tab w:val="left" w:pos="405"/>
              </w:tabs>
              <w:ind w:left="405"/>
            </w:pPr>
            <w:r>
              <w:t>Pay the $250 filing fee to file start your case.</w:t>
            </w:r>
            <w:r>
              <w:br/>
              <w:t>If you cannot afford the filing fee, you can ask the court to waive it:</w:t>
            </w:r>
          </w:p>
          <w:p w14:paraId="1887BF1C" w14:textId="2ED93531" w:rsidR="00995B8C" w:rsidRDefault="00527487" w:rsidP="00A74491">
            <w:pPr>
              <w:pStyle w:val="Listnumbered"/>
              <w:numPr>
                <w:ilvl w:val="1"/>
                <w:numId w:val="22"/>
              </w:numPr>
              <w:ind w:left="765"/>
            </w:pPr>
            <w:r>
              <w:t xml:space="preserve">Call the </w:t>
            </w:r>
            <w:hyperlink r:id="rId166">
              <w:r>
                <w:rPr>
                  <w:rStyle w:val="Hyperlink"/>
                </w:rPr>
                <w:t>Family Law Self-Help Center</w:t>
              </w:r>
            </w:hyperlink>
            <w:r>
              <w:br/>
              <w:t>(907)264-0851, or</w:t>
            </w:r>
            <w:r>
              <w:br/>
              <w:t>(866)279-0851,</w:t>
            </w:r>
            <w:r w:rsidR="00DE31AB">
              <w:br/>
            </w:r>
            <w:r>
              <w:t>or</w:t>
            </w:r>
          </w:p>
          <w:p w14:paraId="2ABB63D9" w14:textId="1D4233B9" w:rsidR="00995B8C" w:rsidRDefault="00527487" w:rsidP="00A74491">
            <w:pPr>
              <w:pStyle w:val="Listnumbered"/>
              <w:numPr>
                <w:ilvl w:val="1"/>
                <w:numId w:val="22"/>
              </w:numPr>
              <w:ind w:left="765"/>
            </w:pPr>
            <w:r>
              <w:t xml:space="preserve">Use </w:t>
            </w:r>
            <w:r>
              <w:rPr>
                <w:b/>
              </w:rPr>
              <w:t xml:space="preserve">Exemption From the Payment of Fees, </w:t>
            </w:r>
            <w:hyperlink r:id="rId167" w:tgtFrame="_blank">
              <w:r>
                <w:rPr>
                  <w:b/>
                </w:rPr>
                <w:t>TF-920</w:t>
              </w:r>
            </w:hyperlink>
            <w:r>
              <w:t xml:space="preserve"> [</w:t>
            </w:r>
            <w:hyperlink r:id="rId168">
              <w:r>
                <w:rPr>
                  <w:rStyle w:val="Hyperlink"/>
                </w:rPr>
                <w:t>Fill-In PDF</w:t>
              </w:r>
            </w:hyperlink>
            <w:r>
              <w:rPr>
                <w:color w:val="auto"/>
              </w:rPr>
              <w:t>].</w:t>
            </w:r>
          </w:p>
          <w:p w14:paraId="71F24B07" w14:textId="77777777" w:rsidR="00995B8C" w:rsidRDefault="00527487" w:rsidP="00B5361C">
            <w:pPr>
              <w:pStyle w:val="Example"/>
              <w:rPr>
                <w:b/>
              </w:rPr>
            </w:pPr>
            <w:r w:rsidRPr="00B5361C">
              <w:t>Note</w:t>
            </w:r>
          </w:p>
          <w:p w14:paraId="77354B84" w14:textId="77777777" w:rsidR="00995B8C" w:rsidRDefault="00527487" w:rsidP="00B5361C">
            <w:pPr>
              <w:pStyle w:val="ExampleorImportantblock"/>
            </w:pPr>
            <w:r>
              <w:t>Check with your local court to make sure you understand the procedure to follow after the court decides whether or not to grant your exemption.</w:t>
            </w:r>
          </w:p>
          <w:p w14:paraId="529F1072" w14:textId="77777777" w:rsidR="00995B8C" w:rsidRDefault="00527487" w:rsidP="00A74491">
            <w:pPr>
              <w:pStyle w:val="ListParagraph"/>
              <w:numPr>
                <w:ilvl w:val="0"/>
                <w:numId w:val="21"/>
              </w:numPr>
              <w:spacing w:before="0" w:after="0"/>
              <w:ind w:left="584"/>
            </w:pPr>
            <w:r>
              <w:t>After you pay the filing fee or the court says you can file for free, the court clerk will give you 2 copies of:</w:t>
            </w:r>
          </w:p>
          <w:p w14:paraId="51441AE5" w14:textId="77777777" w:rsidR="009B7434" w:rsidRDefault="00527487" w:rsidP="00A74491">
            <w:pPr>
              <w:pStyle w:val="Listnumbered"/>
              <w:numPr>
                <w:ilvl w:val="1"/>
                <w:numId w:val="22"/>
              </w:numPr>
              <w:spacing w:after="0"/>
              <w:ind w:left="765"/>
            </w:pPr>
            <w:r>
              <w:t xml:space="preserve">a </w:t>
            </w:r>
            <w:r>
              <w:rPr>
                <w:b/>
                <w:bCs/>
              </w:rPr>
              <w:t>Summons</w:t>
            </w:r>
            <w:r>
              <w:t xml:space="preserve"> and</w:t>
            </w:r>
          </w:p>
          <w:p w14:paraId="25EFDD98" w14:textId="25914656" w:rsidR="00995B8C" w:rsidRDefault="00527487" w:rsidP="00A74491">
            <w:pPr>
              <w:pStyle w:val="Listnumbered"/>
              <w:numPr>
                <w:ilvl w:val="1"/>
                <w:numId w:val="22"/>
              </w:numPr>
              <w:spacing w:before="0"/>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E14E269" w14:textId="77777777" w:rsidR="00995B8C" w:rsidRDefault="00527487">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 xml:space="preserve">not minor_children and agree_or_settle in('no </w:t>
            </w:r>
            <w:r>
              <w:lastRenderedPageBreak/>
              <w:t xml:space="preserve">prop debt or </w:t>
            </w:r>
            <w:proofErr w:type="spellStart"/>
            <w:r>
              <w:t>pregnancy','agree','do</w:t>
            </w:r>
            <w:proofErr w:type="spellEnd"/>
            <w:r>
              <w:t xml:space="preserve">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w:t>
            </w:r>
            <w:proofErr w:type="spellStart"/>
            <w:r>
              <w:t>agree','both</w:t>
            </w:r>
            <w:proofErr w:type="spellEnd"/>
            <w:r>
              <w:t>')</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3EE051" w14:textId="77777777" w:rsidR="00995B8C" w:rsidRDefault="00527487">
            <w:pPr>
              <w:pStyle w:val="Example"/>
            </w:pPr>
            <w:r>
              <w:t>Note</w:t>
            </w:r>
          </w:p>
          <w:p w14:paraId="413034CE" w14:textId="77777777" w:rsidR="00995B8C" w:rsidRDefault="00527487" w:rsidP="00FD38D3">
            <w:pPr>
              <w:pStyle w:val="ExampleorImportantblock"/>
            </w:pPr>
            <w:r>
              <w:t xml:space="preserve">If you file an uncontested complaint you may not get a </w:t>
            </w:r>
            <w:r>
              <w:rPr>
                <w:b/>
                <w:bCs/>
              </w:rPr>
              <w:t>Summons</w:t>
            </w:r>
            <w:r>
              <w:t>.</w:t>
            </w:r>
            <w:r w:rsidRPr="00F9028D">
              <w:rPr>
                <w:color w:val="FF0000"/>
              </w:rPr>
              <w:t>{% endif %}</w:t>
            </w:r>
          </w:p>
          <w:p w14:paraId="71669136" w14:textId="77777777" w:rsidR="00995B8C" w:rsidRDefault="00527487">
            <w:pPr>
              <w:pStyle w:val="Heading3"/>
              <w:outlineLvl w:val="2"/>
            </w:pPr>
            <w:r>
              <w:t>Links in this step</w:t>
            </w:r>
          </w:p>
          <w:p w14:paraId="06DDB550" w14:textId="0FC6FE7A" w:rsidR="00995B8C" w:rsidRDefault="00445367" w:rsidP="00FD38D3">
            <w:pPr>
              <w:pStyle w:val="Body"/>
            </w:pPr>
            <w:hyperlink r:id="rId169" w:anchor="trial" w:history="1">
              <w:r w:rsidR="00527487">
                <w:rPr>
                  <w:rStyle w:val="Hyperlink"/>
                  <w:bCs/>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28178BC" w14:textId="601D3F9F" w:rsidR="00995B8C" w:rsidRDefault="00445367" w:rsidP="00FD38D3">
            <w:pPr>
              <w:pStyle w:val="Body"/>
            </w:pPr>
            <w:hyperlink r:id="rId170" w:anchor="current-courts" w:history="1">
              <w:r w:rsidR="00527487">
                <w:rPr>
                  <w:rStyle w:val="Hyperlink"/>
                </w:rPr>
                <w:t>See if your court uses TrueFiling</w:t>
              </w:r>
            </w:hyperlink>
            <w:r w:rsidR="00527487">
              <w:rPr>
                <w:b/>
                <w:bCs/>
              </w:rPr>
              <w:br/>
            </w:r>
            <w:r w:rsidR="00527487">
              <w:t>courts.alaska.gov/</w:t>
            </w:r>
            <w:proofErr w:type="spellStart"/>
            <w:r w:rsidR="00527487">
              <w:t>efile</w:t>
            </w:r>
            <w:proofErr w:type="spellEnd"/>
            <w:r w:rsidR="00527487">
              <w:t>/</w:t>
            </w:r>
            <w:proofErr w:type="spellStart"/>
            <w:r w:rsidR="00527487">
              <w:t>index.htm#current-courts</w:t>
            </w:r>
            <w:proofErr w:type="spellEnd"/>
          </w:p>
          <w:p w14:paraId="3C018064" w14:textId="5D1EA488" w:rsidR="00995B8C" w:rsidRDefault="00445367" w:rsidP="00FD38D3">
            <w:pPr>
              <w:pStyle w:val="Body"/>
            </w:pPr>
            <w:hyperlink r:id="rId171">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p w14:paraId="20A749BC" w14:textId="7B9AD337" w:rsidR="00995B8C" w:rsidRDefault="00445367" w:rsidP="00FD38D3">
            <w:pPr>
              <w:pStyle w:val="Body"/>
            </w:pPr>
            <w:hyperlink r:id="rId172">
              <w:r w:rsidR="00527487">
                <w:rPr>
                  <w:rStyle w:val="Hyperlink"/>
                </w:rPr>
                <w:t>Family Law Self-Help Center</w:t>
              </w:r>
            </w:hyperlink>
            <w:r w:rsidR="00527487">
              <w:br/>
              <w:t>courts.alaska.gov/shc/family/selfhelp.htm</w:t>
            </w:r>
          </w:p>
          <w:p w14:paraId="4CC46DC3" w14:textId="5CF7B49E" w:rsidR="00995B8C" w:rsidRDefault="00527487" w:rsidP="00FD38D3">
            <w:pPr>
              <w:pStyle w:val="Body"/>
            </w:pPr>
            <w:r>
              <w:rPr>
                <w:b/>
              </w:rPr>
              <w:t xml:space="preserve">Exemption From the Payment of Fees, </w:t>
            </w:r>
            <w:hyperlink r:id="rId173" w:tgtFrame="_blank">
              <w:r>
                <w:rPr>
                  <w:b/>
                </w:rPr>
                <w:t>TF-920</w:t>
              </w:r>
            </w:hyperlink>
            <w:r>
              <w:t xml:space="preserve"> [</w:t>
            </w:r>
            <w:hyperlink r:id="rId174">
              <w:r>
                <w:t>Fill-In PDF</w:t>
              </w:r>
            </w:hyperlink>
            <w:r>
              <w:rPr>
                <w:color w:val="auto"/>
              </w:rPr>
              <w:t>]</w:t>
            </w:r>
            <w:r>
              <w:br/>
              <w:t>public.courts.alaska.gov/web/forms/docs/tf-920.pdf</w:t>
            </w:r>
          </w:p>
        </w:tc>
      </w:tr>
      <w:tr w:rsidR="00995B8C" w14:paraId="785B329F" w14:textId="77777777" w:rsidTr="007B1AA8">
        <w:trPr>
          <w:jc w:val="center"/>
        </w:trPr>
        <w:tc>
          <w:tcPr>
            <w:tcW w:w="2901" w:type="dxa"/>
            <w:tcBorders>
              <w:top w:val="nil"/>
              <w:left w:val="nil"/>
              <w:bottom w:val="nil"/>
              <w:right w:val="nil"/>
            </w:tcBorders>
            <w:tcMar>
              <w:top w:w="0" w:type="dxa"/>
            </w:tcMar>
          </w:tcPr>
          <w:p w14:paraId="59297D37"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7B57BCD" w14:textId="77777777" w:rsidR="00995B8C" w:rsidRDefault="00995B8C" w:rsidP="00FD38D3">
            <w:pPr>
              <w:pStyle w:val="Body"/>
            </w:pPr>
          </w:p>
        </w:tc>
      </w:tr>
      <w:tr w:rsidR="00995B8C" w14:paraId="09845A2A" w14:textId="77777777" w:rsidTr="007B1AA8">
        <w:trPr>
          <w:jc w:val="center"/>
        </w:trPr>
        <w:tc>
          <w:tcPr>
            <w:tcW w:w="2901" w:type="dxa"/>
            <w:tcBorders>
              <w:top w:val="nil"/>
              <w:left w:val="nil"/>
              <w:bottom w:val="nil"/>
              <w:right w:val="nil"/>
            </w:tcBorders>
            <w:tcMar>
              <w:top w:w="0" w:type="dxa"/>
            </w:tcMar>
          </w:tcPr>
          <w:p w14:paraId="5DB20515" w14:textId="5E21F6A1"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lastRenderedPageBreak/>
              <w:t>(</w:t>
            </w:r>
            <w:r>
              <w:t xml:space="preserve">type_of_response['default'] </w:t>
            </w:r>
            <w:r w:rsidR="008D2960">
              <w:t xml:space="preserve">and </w:t>
            </w:r>
            <w:r w:rsidR="008D2960" w:rsidRPr="00677759">
              <w:rPr>
                <w:color w:val="ED7D31" w:themeColor="accent2"/>
              </w:rPr>
              <w:t>stage_of_default == 'judgment entered'</w:t>
            </w:r>
            <w:r w:rsidR="008D2960">
              <w:rPr>
                <w:color w:val="ED7D31" w:themeColor="accent2"/>
              </w:rPr>
              <w:t xml:space="preserve">) </w:t>
            </w:r>
            <w:r>
              <w:t>%}</w:t>
            </w:r>
          </w:p>
        </w:tc>
        <w:tc>
          <w:tcPr>
            <w:tcW w:w="7597" w:type="dxa"/>
            <w:tcBorders>
              <w:top w:val="nil"/>
              <w:left w:val="nil"/>
              <w:bottom w:val="nil"/>
              <w:right w:val="nil"/>
            </w:tcBorders>
            <w:tcMar>
              <w:top w:w="432" w:type="dxa"/>
              <w:left w:w="108" w:type="dxa"/>
              <w:bottom w:w="360" w:type="dxa"/>
              <w:right w:w="108" w:type="dxa"/>
            </w:tcMar>
          </w:tcPr>
          <w:p w14:paraId="1179D245" w14:textId="77777777" w:rsidR="00995B8C" w:rsidRDefault="00995B8C" w:rsidP="00FD38D3">
            <w:pPr>
              <w:pStyle w:val="Body"/>
            </w:pPr>
          </w:p>
        </w:tc>
      </w:tr>
      <w:tr w:rsidR="00995B8C" w14:paraId="5C69F492" w14:textId="77777777" w:rsidTr="007B1AA8">
        <w:trPr>
          <w:jc w:val="center"/>
        </w:trPr>
        <w:tc>
          <w:tcPr>
            <w:tcW w:w="2901" w:type="dxa"/>
            <w:tcBorders>
              <w:top w:val="nil"/>
              <w:left w:val="nil"/>
              <w:bottom w:val="nil"/>
              <w:right w:val="nil"/>
            </w:tcBorders>
            <w:tcMar>
              <w:top w:w="0" w:type="dxa"/>
            </w:tcMar>
          </w:tcPr>
          <w:p w14:paraId="3583C078" w14:textId="423BA649" w:rsidR="00995B8C" w:rsidRDefault="00527487">
            <w:pPr>
              <w:pStyle w:val="Heading2"/>
              <w:outlineLvl w:val="1"/>
            </w:pPr>
            <w:r>
              <w:t xml:space="preserve">Step </w:t>
            </w:r>
            <w:bookmarkStart w:id="15" w:name="Serve"/>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17</w:t>
            </w:r>
            <w:r>
              <w:rPr>
                <w:rStyle w:val="NumChar"/>
              </w:rPr>
              <w:fldChar w:fldCharType="end"/>
            </w:r>
            <w:bookmarkEnd w:id="15"/>
            <w:r>
              <w:t>: Serve {{ other_party_in_case }}</w:t>
            </w:r>
          </w:p>
        </w:tc>
        <w:tc>
          <w:tcPr>
            <w:tcW w:w="7597" w:type="dxa"/>
            <w:tcBorders>
              <w:top w:val="nil"/>
              <w:left w:val="nil"/>
              <w:bottom w:val="nil"/>
              <w:right w:val="nil"/>
            </w:tcBorders>
            <w:tcMar>
              <w:top w:w="432" w:type="dxa"/>
              <w:left w:w="108" w:type="dxa"/>
              <w:bottom w:w="360" w:type="dxa"/>
              <w:right w:w="108" w:type="dxa"/>
            </w:tcMar>
          </w:tcPr>
          <w:p w14:paraId="1A7B92D0" w14:textId="77777777" w:rsidR="00995B8C" w:rsidRDefault="00527487" w:rsidP="00A74491">
            <w:pPr>
              <w:pStyle w:val="Body"/>
              <w:numPr>
                <w:ilvl w:val="0"/>
                <w:numId w:val="20"/>
              </w:numPr>
              <w:spacing w:before="120"/>
            </w:pPr>
            <w:r>
              <w:t xml:space="preserve">Give a copy of all your documents to {{ other_party_in_case }} the way you wrote on the </w:t>
            </w:r>
            <w:r>
              <w:rPr>
                <w:b/>
                <w:bCs/>
              </w:rPr>
              <w:t>Certificate of Service</w:t>
            </w:r>
            <w:r>
              <w:t>.</w:t>
            </w:r>
          </w:p>
          <w:p w14:paraId="11BBF987" w14:textId="77777777" w:rsidR="00995B8C" w:rsidRDefault="00527487" w:rsidP="00A74491">
            <w:pPr>
              <w:pStyle w:val="Body"/>
              <w:numPr>
                <w:ilvl w:val="0"/>
                <w:numId w:val="20"/>
              </w:numPr>
            </w:pPr>
            <w:r>
              <w:t>Serve them on the date you said you would.</w:t>
            </w:r>
          </w:p>
          <w:p w14:paraId="7A6A88FA" w14:textId="77777777" w:rsidR="009B7434" w:rsidRDefault="00527487" w:rsidP="00A74491">
            <w:pPr>
              <w:pStyle w:val="Body"/>
              <w:numPr>
                <w:ilvl w:val="0"/>
                <w:numId w:val="20"/>
              </w:numPr>
            </w:pPr>
            <w:r>
              <w:t>If you did not serve {{ other_party_in_case }} on the date or the way you wrote on your Certificate of Service, fill out a new</w:t>
            </w:r>
            <w:r>
              <w:rPr>
                <w:b/>
                <w:bCs/>
              </w:rPr>
              <w:t xml:space="preserve"> </w:t>
            </w:r>
            <w:hyperlink r:id="rId175">
              <w:r>
                <w:rPr>
                  <w:rStyle w:val="Hyperlink"/>
                  <w:b/>
                  <w:bCs/>
                </w:rPr>
                <w:t>Certificate of Service</w:t>
              </w:r>
              <w:r>
                <w:rPr>
                  <w:rStyle w:val="Hyperlink"/>
                </w:rPr>
                <w:t xml:space="preserve">, </w:t>
              </w:r>
              <w:r>
                <w:rPr>
                  <w:rStyle w:val="Hyperlink"/>
                  <w:b/>
                  <w:bCs/>
                </w:rPr>
                <w:t>SCH-1620</w:t>
              </w:r>
            </w:hyperlink>
            <w:r>
              <w:t>.</w:t>
            </w:r>
          </w:p>
          <w:p w14:paraId="5263E7AC" w14:textId="3CC8B23C" w:rsidR="00995B8C" w:rsidRDefault="00527487" w:rsidP="00A74491">
            <w:pPr>
              <w:pStyle w:val="Body"/>
              <w:numPr>
                <w:ilvl w:val="0"/>
                <w:numId w:val="20"/>
              </w:numPr>
            </w:pPr>
            <w:r>
              <w:t xml:space="preserve">File the new </w:t>
            </w:r>
            <w:r>
              <w:rPr>
                <w:b/>
                <w:bCs/>
              </w:rPr>
              <w:t>Certificate of Service</w:t>
            </w:r>
            <w:r>
              <w:t xml:space="preserve"> with the court.</w:t>
            </w:r>
          </w:p>
          <w:p w14:paraId="5DBB857A" w14:textId="77777777" w:rsidR="00995B8C" w:rsidRDefault="00527487">
            <w:pPr>
              <w:pStyle w:val="Heading3"/>
              <w:outlineLvl w:val="2"/>
            </w:pPr>
            <w:r>
              <w:t>Link in this step</w:t>
            </w:r>
          </w:p>
          <w:p w14:paraId="7DFC8AE8" w14:textId="100FBA74" w:rsidR="00995B8C" w:rsidRDefault="00445367" w:rsidP="00FD38D3">
            <w:pPr>
              <w:pStyle w:val="Body"/>
            </w:pPr>
            <w:hyperlink r:id="rId176">
              <w:r w:rsidR="00527487">
                <w:rPr>
                  <w:rStyle w:val="Hyperlink"/>
                </w:rPr>
                <w:t>Certificate of Service, SCH-1620</w:t>
              </w:r>
            </w:hyperlink>
            <w:r w:rsidR="00527487">
              <w:rPr>
                <w:rStyle w:val="Hyperlink"/>
              </w:rPr>
              <w:br/>
            </w:r>
            <w:r w:rsidR="00527487">
              <w:t>courts.alaska.gov/shc/family/docs/shc-1620.doc</w:t>
            </w:r>
          </w:p>
        </w:tc>
      </w:tr>
      <w:tr w:rsidR="00995B8C" w14:paraId="02D4EC09" w14:textId="77777777" w:rsidTr="007B1AA8">
        <w:trPr>
          <w:jc w:val="center"/>
        </w:trPr>
        <w:tc>
          <w:tcPr>
            <w:tcW w:w="2901" w:type="dxa"/>
            <w:tcBorders>
              <w:top w:val="nil"/>
              <w:left w:val="nil"/>
              <w:bottom w:val="nil"/>
              <w:right w:val="nil"/>
            </w:tcBorders>
            <w:tcMar>
              <w:top w:w="0" w:type="dxa"/>
            </w:tcMar>
          </w:tcPr>
          <w:p w14:paraId="67D85C7A" w14:textId="77777777" w:rsidR="00995B8C" w:rsidRDefault="00527487" w:rsidP="00FD38D3">
            <w:pPr>
              <w:pStyle w:val="Body"/>
            </w:pPr>
            <w:r>
              <w:t>{%tr endif %}</w:t>
            </w:r>
          </w:p>
        </w:tc>
        <w:tc>
          <w:tcPr>
            <w:tcW w:w="7597" w:type="dxa"/>
            <w:tcBorders>
              <w:top w:val="nil"/>
              <w:left w:val="nil"/>
              <w:bottom w:val="nil"/>
              <w:right w:val="nil"/>
            </w:tcBorders>
            <w:tcMar>
              <w:top w:w="432" w:type="dxa"/>
              <w:left w:w="108" w:type="dxa"/>
              <w:bottom w:w="360" w:type="dxa"/>
              <w:right w:w="108" w:type="dxa"/>
            </w:tcMar>
          </w:tcPr>
          <w:p w14:paraId="7260B38C" w14:textId="77777777" w:rsidR="00995B8C" w:rsidRDefault="00995B8C" w:rsidP="00FD38D3">
            <w:pPr>
              <w:pStyle w:val="Body"/>
            </w:pPr>
          </w:p>
        </w:tc>
      </w:tr>
      <w:tr w:rsidR="00995B8C" w14:paraId="65C52B31" w14:textId="77777777" w:rsidTr="007B1AA8">
        <w:trPr>
          <w:jc w:val="center"/>
        </w:trPr>
        <w:tc>
          <w:tcPr>
            <w:tcW w:w="2901" w:type="dxa"/>
            <w:tcBorders>
              <w:top w:val="nil"/>
              <w:left w:val="nil"/>
              <w:bottom w:val="nil"/>
              <w:right w:val="nil"/>
            </w:tcBorders>
            <w:tcMar>
              <w:top w:w="0" w:type="dxa"/>
            </w:tcMar>
          </w:tcPr>
          <w:p w14:paraId="3D6FD795" w14:textId="6D55CDDB"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w:t>
            </w:r>
            <w:r>
              <w:lastRenderedPageBreak/>
              <w:t xml:space="preserve">stage_of_other_case in('still going', 'ended with </w:t>
            </w:r>
            <w:r w:rsidR="004D30D1">
              <w:t xml:space="preserve">no </w:t>
            </w:r>
            <w:r>
              <w:t>order')) or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06AE3F75" w14:textId="77777777" w:rsidR="00995B8C" w:rsidRDefault="00995B8C" w:rsidP="00FD38D3">
            <w:pPr>
              <w:pStyle w:val="Body"/>
            </w:pPr>
          </w:p>
        </w:tc>
      </w:tr>
      <w:tr w:rsidR="00995B8C" w14:paraId="4D0C1A16" w14:textId="77777777" w:rsidTr="007B1AA8">
        <w:trPr>
          <w:jc w:val="center"/>
        </w:trPr>
        <w:tc>
          <w:tcPr>
            <w:tcW w:w="2901" w:type="dxa"/>
            <w:tcBorders>
              <w:top w:val="nil"/>
              <w:left w:val="nil"/>
              <w:bottom w:val="nil"/>
              <w:right w:val="nil"/>
            </w:tcBorders>
            <w:tcMar>
              <w:top w:w="0" w:type="dxa"/>
            </w:tcMar>
          </w:tcPr>
          <w:p w14:paraId="5816DFC6" w14:textId="45E1D977" w:rsidR="00995B8C" w:rsidRDefault="00527487">
            <w:pPr>
              <w:pStyle w:val="Heading2"/>
              <w:outlineLvl w:val="1"/>
            </w:pPr>
            <w:r>
              <w:t xml:space="preserve">Step </w:t>
            </w:r>
            <w:fldSimple w:instr=" SEQ stepList \* ARABIC ">
              <w:r w:rsidR="00294DA5">
                <w:rPr>
                  <w:noProof/>
                </w:rPr>
                <w:t>18</w:t>
              </w:r>
            </w:fldSimple>
            <w:r>
              <w:t xml:space="preserve">: Read the "Domestic Relations Procedural Order" or Standing Order </w:t>
            </w:r>
            <w:r>
              <w:rPr>
                <w:color w:val="00B050"/>
              </w:rPr>
              <w:t>{% if user_need == 'answer custody' and type_of_response.all_false()%}</w:t>
            </w:r>
            <w:r>
              <w:t>if the clerk gives you one when you file your case</w:t>
            </w:r>
            <w:r>
              <w:rPr>
                <w:color w:val="00B050"/>
              </w:rPr>
              <w:t>{% else %}</w:t>
            </w:r>
            <w:r>
              <w:t>that was with the complaint</w:t>
            </w:r>
            <w:r>
              <w:rPr>
                <w:color w:val="00B050"/>
              </w:rPr>
              <w:t>{% endif %}</w:t>
            </w:r>
          </w:p>
        </w:tc>
        <w:tc>
          <w:tcPr>
            <w:tcW w:w="7597" w:type="dxa"/>
            <w:tcBorders>
              <w:top w:val="nil"/>
              <w:left w:val="nil"/>
              <w:bottom w:val="nil"/>
              <w:right w:val="nil"/>
            </w:tcBorders>
            <w:tcMar>
              <w:top w:w="432" w:type="dxa"/>
              <w:left w:w="108" w:type="dxa"/>
              <w:bottom w:w="360" w:type="dxa"/>
              <w:right w:w="108" w:type="dxa"/>
            </w:tcMar>
          </w:tcPr>
          <w:p w14:paraId="00939B21" w14:textId="77777777" w:rsidR="00995B8C" w:rsidRDefault="00527487" w:rsidP="00FD38D3">
            <w:pPr>
              <w:pStyle w:val="Body"/>
            </w:pPr>
            <w:r>
              <w:t>This is the first order from your judge that sets out the basic rules for you and {{ other_party_in_case }} to follow during the case.</w:t>
            </w:r>
          </w:p>
          <w:p w14:paraId="39B2FF8E" w14:textId="77777777" w:rsidR="00995B8C" w:rsidRDefault="00527487" w:rsidP="0067411F">
            <w:pPr>
              <w:pStyle w:val="Body"/>
              <w:spacing w:before="120"/>
            </w:pPr>
            <w:r>
              <w:t>Violating this order can affect the outcome of your case. The order usually states, unless {{ other_party_in_case }} agrees, or the court gives permission:</w:t>
            </w:r>
          </w:p>
          <w:p w14:paraId="2302B7C4" w14:textId="77777777" w:rsidR="00995B8C" w:rsidRDefault="00527487">
            <w:pPr>
              <w:pStyle w:val="ListParagraph"/>
              <w:numPr>
                <w:ilvl w:val="0"/>
                <w:numId w:val="1"/>
              </w:numPr>
              <w:spacing w:after="0"/>
              <w:ind w:left="401"/>
            </w:pPr>
            <w:r>
              <w:rPr>
                <w:color w:val="FF0000"/>
              </w:rPr>
              <w:t>{% if user_need in('custody', 'answer custody') or (user_need in('divorce', 'answer divorce') and minor_children) %}</w:t>
            </w:r>
            <w:r>
              <w:t>Do not take your children out of Alaska.</w:t>
            </w:r>
          </w:p>
          <w:p w14:paraId="3A509C97" w14:textId="77777777" w:rsidR="00995B8C" w:rsidRDefault="00527487">
            <w:pPr>
              <w:pStyle w:val="ListParagraph"/>
              <w:numPr>
                <w:ilvl w:val="0"/>
                <w:numId w:val="1"/>
              </w:numPr>
              <w:spacing w:before="0" w:after="0"/>
              <w:ind w:left="401"/>
            </w:pPr>
            <w:r>
              <w:rPr>
                <w:color w:val="FF0000"/>
              </w:rPr>
              <w:t>{% endif %}{% if user_need in('divorce', 'answer divorce') %}</w:t>
            </w:r>
            <w:r>
              <w:t>Do not sell or get rid of marital property.</w:t>
            </w:r>
          </w:p>
          <w:p w14:paraId="33BB3624" w14:textId="77777777" w:rsidR="009B7434" w:rsidRDefault="00527487">
            <w:pPr>
              <w:pStyle w:val="ListParagraph"/>
              <w:numPr>
                <w:ilvl w:val="0"/>
                <w:numId w:val="1"/>
              </w:numPr>
              <w:spacing w:before="0"/>
              <w:ind w:left="401"/>
              <w:rPr>
                <w:color w:val="FF0000"/>
              </w:rPr>
            </w:pPr>
            <w:r>
              <w:rPr>
                <w:color w:val="FF0000"/>
              </w:rPr>
              <w:t>{% endif %}</w:t>
            </w:r>
            <w:r>
              <w:t>Do not cancel or change any insurance policy.</w:t>
            </w:r>
            <w:r>
              <w:rPr>
                <w:color w:val="FF0000"/>
              </w:rPr>
              <w:t>{% if user_need in('custody', 'answer custody') or (user_need in('divorce', 'answer divorce') and minor_children) %}</w:t>
            </w:r>
          </w:p>
          <w:p w14:paraId="6B3B90BB" w14:textId="6415CF36" w:rsidR="00995B8C" w:rsidRDefault="00527487" w:rsidP="00FD38D3">
            <w:pPr>
              <w:pStyle w:val="Body"/>
              <w:rPr>
                <w:rFonts w:ascii="Arial" w:hAnsi="Arial" w:cs="Arial"/>
              </w:rPr>
            </w:pPr>
            <w:r>
              <w:t>Also, check</w:t>
            </w:r>
            <w:r>
              <w:rPr>
                <w:rFonts w:ascii="Arial" w:hAnsi="Arial" w:cs="Arial"/>
              </w:rPr>
              <w:t xml:space="preserve"> with your local court for their </w:t>
            </w:r>
            <w:hyperlink r:id="rId177">
              <w:r>
                <w:rPr>
                  <w:rStyle w:val="Hyperlink"/>
                  <w:rFonts w:ascii="Arial" w:hAnsi="Arial" w:cs="Arial"/>
                </w:rPr>
                <w:t>parent education requirements</w:t>
              </w:r>
            </w:hyperlink>
            <w:r>
              <w:rPr>
                <w:color w:val="FF0000"/>
              </w:rPr>
              <w:t>.{% endif%}</w:t>
            </w:r>
          </w:p>
          <w:p w14:paraId="672C4859" w14:textId="77777777" w:rsidR="00995B8C" w:rsidRDefault="00527487" w:rsidP="00FD38D3">
            <w:pPr>
              <w:pStyle w:val="Body"/>
            </w:pPr>
            <w:r>
              <w:t>If you want to do something the order forbids, and {{ other_party_in_case }} will not agree, file a motion to ask the court for permission.</w:t>
            </w:r>
          </w:p>
          <w:p w14:paraId="42E32BEF" w14:textId="77777777" w:rsidR="009B7434" w:rsidRDefault="00527487" w:rsidP="00FD38D3">
            <w:pPr>
              <w:pStyle w:val="Body"/>
            </w:pPr>
            <w:r>
              <w:rPr>
                <w:b/>
                <w:bCs/>
              </w:rPr>
              <w:t>Wait</w:t>
            </w:r>
            <w:r>
              <w:t xml:space="preserve"> for the court's answer before you act.</w:t>
            </w:r>
          </w:p>
          <w:p w14:paraId="43BFC958" w14:textId="3018CFA8" w:rsidR="00995B8C" w:rsidRDefault="00527487" w:rsidP="00FD38D3">
            <w:pPr>
              <w:pStyle w:val="Body"/>
            </w:pPr>
            <w:r>
              <w:t>Learn about motions. See:</w:t>
            </w:r>
          </w:p>
          <w:p w14:paraId="2F9C06DE" w14:textId="0797829E" w:rsidR="00995B8C" w:rsidRDefault="00527487" w:rsidP="00FD38D3">
            <w:pPr>
              <w:pStyle w:val="Body"/>
            </w:pPr>
            <w:r>
              <w:t xml:space="preserve">the Court Guide Action Plan: </w:t>
            </w:r>
            <w:hyperlink r:id="rId178">
              <w:r>
                <w:rPr>
                  <w:rStyle w:val="Hyperlink"/>
                </w:rPr>
                <w:t>Asking for an Order in a Divorce Case When the Issue Cannot Wait for the Court’s Final Decision (Filing a Motion)</w:t>
              </w:r>
            </w:hyperlink>
            <w:r>
              <w:t xml:space="preserve"> and</w:t>
            </w:r>
          </w:p>
          <w:p w14:paraId="052EB04E" w14:textId="77777777" w:rsidR="009B7434" w:rsidRDefault="00445367" w:rsidP="00FD38D3">
            <w:pPr>
              <w:pStyle w:val="Body"/>
            </w:pPr>
            <w:hyperlink r:id="rId179">
              <w:r w:rsidR="00527487">
                <w:rPr>
                  <w:rStyle w:val="Hyperlink"/>
                </w:rPr>
                <w:t>Motions: Requesting an Order from the Court; Opposing a Motion</w:t>
              </w:r>
            </w:hyperlink>
          </w:p>
          <w:p w14:paraId="5C9427FD" w14:textId="201949BE" w:rsidR="00995B8C" w:rsidRDefault="00527487">
            <w:pPr>
              <w:pStyle w:val="Heading3"/>
              <w:outlineLvl w:val="2"/>
            </w:pPr>
            <w:r>
              <w:t>Links in this step</w:t>
            </w:r>
          </w:p>
          <w:p w14:paraId="3ACF0827" w14:textId="2CDC31D1" w:rsidR="00995B8C" w:rsidRDefault="00527487" w:rsidP="00FD38D3">
            <w:pPr>
              <w:pStyle w:val="Body"/>
              <w:rPr>
                <w:rStyle w:val="Hyperlink"/>
                <w:color w:val="202529"/>
              </w:rPr>
            </w:pPr>
            <w:r>
              <w:t xml:space="preserve">{% if user_need in('custody', 'answer custody') or (user_need </w:t>
            </w:r>
            <w:r>
              <w:lastRenderedPageBreak/>
              <w:t>in('divorce', 'answer divorce') and minor_children) %}</w:t>
            </w:r>
            <w:hyperlink r:id="rId180">
              <w:r>
                <w:rPr>
                  <w:rStyle w:val="Hyperlink"/>
                </w:rPr>
                <w:t>parent education requirements</w:t>
              </w:r>
            </w:hyperlink>
            <w:r>
              <w:rPr>
                <w:rStyle w:val="Hyperlink"/>
                <w:color w:val="202529"/>
              </w:rPr>
              <w:br/>
              <w:t>courts.alaska.gov/shc/family/shcparent-ed.htm</w:t>
            </w:r>
          </w:p>
          <w:p w14:paraId="33788195" w14:textId="166FDE05" w:rsidR="00995B8C" w:rsidRDefault="00527487" w:rsidP="00FD38D3">
            <w:pPr>
              <w:pStyle w:val="Body"/>
              <w:rPr>
                <w:color w:val="auto"/>
              </w:rPr>
            </w:pPr>
            <w:r>
              <w:rPr>
                <w:color w:val="FF0000"/>
              </w:rPr>
              <w:t>{% endif%}</w:t>
            </w:r>
            <w:hyperlink r:id="rId181">
              <w:r>
                <w:rPr>
                  <w:rStyle w:val="Hyperlink"/>
                </w:rPr>
                <w:t>Asking for an Order in a Divorce Case When the Issue Cannot Wait for the Court’s Final Decision (Filing a Motion)</w:t>
              </w:r>
            </w:hyperlink>
            <w:r>
              <w:br/>
            </w:r>
            <w:r>
              <w:rPr>
                <w:color w:val="auto"/>
              </w:rPr>
              <w:t>docassemble.akcourts.gov/start/</w:t>
            </w:r>
            <w:proofErr w:type="spellStart"/>
            <w:r>
              <w:rPr>
                <w:color w:val="auto"/>
              </w:rPr>
              <w:t>FilingAMotion</w:t>
            </w:r>
            <w:proofErr w:type="spellEnd"/>
          </w:p>
          <w:p w14:paraId="310FFA8F" w14:textId="5CA5170B" w:rsidR="00995B8C" w:rsidRDefault="00445367" w:rsidP="00FD38D3">
            <w:pPr>
              <w:pStyle w:val="Body"/>
            </w:pPr>
            <w:hyperlink r:id="rId182">
              <w:r w:rsidR="00527487">
                <w:rPr>
                  <w:rStyle w:val="Hyperlink"/>
                </w:rPr>
                <w:t>Motions: Requesting an Order from the Court; Opposing a Motion</w:t>
              </w:r>
            </w:hyperlink>
            <w:r w:rsidR="00527487">
              <w:t xml:space="preserve"> </w:t>
            </w:r>
            <w:r w:rsidR="00527487">
              <w:br/>
              <w:t>courts.alaska.gov/shc/family/motions.htm</w:t>
            </w:r>
          </w:p>
        </w:tc>
      </w:tr>
      <w:tr w:rsidR="00995B8C" w14:paraId="123ECD5C" w14:textId="77777777" w:rsidTr="007B1AA8">
        <w:trPr>
          <w:jc w:val="center"/>
        </w:trPr>
        <w:tc>
          <w:tcPr>
            <w:tcW w:w="2901" w:type="dxa"/>
            <w:tcBorders>
              <w:top w:val="nil"/>
              <w:left w:val="nil"/>
              <w:bottom w:val="nil"/>
              <w:right w:val="nil"/>
            </w:tcBorders>
            <w:tcMar>
              <w:top w:w="0" w:type="dxa"/>
            </w:tcMar>
          </w:tcPr>
          <w:p w14:paraId="6451AB89"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2E960A" w14:textId="77777777" w:rsidR="00995B8C" w:rsidRDefault="00995B8C" w:rsidP="00FD38D3">
            <w:pPr>
              <w:pStyle w:val="Body"/>
            </w:pPr>
          </w:p>
        </w:tc>
      </w:tr>
      <w:tr w:rsidR="00995B8C" w14:paraId="58F7F495" w14:textId="77777777" w:rsidTr="007B1AA8">
        <w:trPr>
          <w:jc w:val="center"/>
        </w:trPr>
        <w:tc>
          <w:tcPr>
            <w:tcW w:w="2901" w:type="dxa"/>
            <w:tcBorders>
              <w:top w:val="nil"/>
              <w:left w:val="nil"/>
              <w:bottom w:val="nil"/>
              <w:right w:val="nil"/>
            </w:tcBorders>
            <w:shd w:val="clear" w:color="auto" w:fill="auto"/>
          </w:tcPr>
          <w:p w14:paraId="4FC6A210" w14:textId="1D7BE902" w:rsidR="00995B8C" w:rsidRDefault="00527487" w:rsidP="00FD38D3">
            <w:pPr>
              <w:pStyle w:val="Body"/>
            </w:pPr>
            <w:r>
              <w:rPr>
                <w:rStyle w:val="interviewvariable"/>
                <w:color w:val="FF0000"/>
                <w:shd w:val="clear" w:color="auto" w:fill="auto"/>
              </w:rPr>
              <w:t xml:space="preserve">{%tr if </w:t>
            </w:r>
            <w:r w:rsidR="005140E5">
              <w:rPr>
                <w:rStyle w:val="interviewvariable"/>
                <w:color w:val="FF0000"/>
                <w:shd w:val="clear" w:color="auto" w:fill="auto"/>
              </w:rPr>
              <w:t>(</w:t>
            </w:r>
            <w:r w:rsidR="00A025E0" w:rsidRPr="005140E5">
              <w:rPr>
                <w:rStyle w:val="interviewvariable"/>
                <w:color w:val="FFC000" w:themeColor="accent4"/>
                <w:shd w:val="clear" w:color="auto" w:fill="auto"/>
              </w:rPr>
              <w:t>type_of_response['case in 2 states'] and stage_of_other_case in('still going'</w:t>
            </w:r>
            <w:r w:rsidR="00890000">
              <w:rPr>
                <w:rStyle w:val="interviewvariable"/>
                <w:color w:val="FFC000" w:themeColor="accent4"/>
                <w:shd w:val="clear" w:color="auto" w:fill="auto"/>
              </w:rPr>
              <w:t xml:space="preserve">, </w:t>
            </w:r>
            <w:r w:rsidR="00A025E0" w:rsidRPr="005140E5">
              <w:rPr>
                <w:rStyle w:val="interviewvariable"/>
                <w:color w:val="FFC000" w:themeColor="accent4"/>
                <w:shd w:val="clear" w:color="auto" w:fill="auto"/>
              </w:rPr>
              <w:t>'ended with no order')</w:t>
            </w:r>
            <w:r w:rsidR="005140E5">
              <w:rPr>
                <w:rStyle w:val="interviewvariable"/>
                <w:color w:val="FF0000"/>
                <w:shd w:val="clear" w:color="auto" w:fill="auto"/>
              </w:rPr>
              <w:t xml:space="preserve">) </w:t>
            </w:r>
            <w:r w:rsidR="00935045">
              <w:rPr>
                <w:rStyle w:val="interviewvariable"/>
                <w:color w:val="FF0000"/>
                <w:shd w:val="clear" w:color="auto" w:fill="auto"/>
              </w:rPr>
              <w:t>or (</w:t>
            </w:r>
            <w:r w:rsidR="00935045" w:rsidRPr="005140E5">
              <w:rPr>
                <w:rStyle w:val="interviewvariable"/>
                <w:color w:val="FFC000" w:themeColor="accent4"/>
                <w:shd w:val="clear" w:color="auto" w:fill="auto"/>
              </w:rPr>
              <w:t>type_of_response[</w:t>
            </w:r>
            <w:r w:rsidR="00935045">
              <w:rPr>
                <w:rStyle w:val="interviewvariable"/>
                <w:color w:val="FFC000" w:themeColor="accent4"/>
                <w:shd w:val="clear" w:color="auto" w:fill="auto"/>
              </w:rPr>
              <w:t>'</w:t>
            </w:r>
            <w:r w:rsidR="00935045" w:rsidRPr="00935045">
              <w:rPr>
                <w:rStyle w:val="interviewvariable"/>
                <w:color w:val="FFC000" w:themeColor="accent4"/>
                <w:shd w:val="clear" w:color="auto" w:fill="auto"/>
              </w:rPr>
              <w:t>wrong state</w:t>
            </w:r>
            <w:r w:rsidR="00935045">
              <w:rPr>
                <w:rStyle w:val="interviewvariable"/>
                <w:color w:val="FFC000" w:themeColor="accent4"/>
                <w:shd w:val="clear" w:color="auto" w:fill="auto"/>
              </w:rPr>
              <w:t>'</w:t>
            </w:r>
            <w:r w:rsidR="00935045" w:rsidRPr="005140E5">
              <w:rPr>
                <w:rStyle w:val="interviewvariable"/>
                <w:color w:val="FFC000" w:themeColor="accent4"/>
                <w:shd w:val="clear" w:color="auto" w:fill="auto"/>
              </w:rPr>
              <w:t>] and</w:t>
            </w:r>
            <w:r w:rsidR="00935045">
              <w:rPr>
                <w:rStyle w:val="interviewvariable"/>
                <w:color w:val="FFC000" w:themeColor="accent4"/>
                <w:shd w:val="clear" w:color="auto" w:fill="auto"/>
              </w:rPr>
              <w:t xml:space="preserve"> not jurisdiction</w:t>
            </w:r>
            <w:r w:rsidR="00935045">
              <w:rPr>
                <w:rStyle w:val="interviewvariable"/>
                <w:color w:val="FF0000"/>
                <w:shd w:val="clear" w:color="auto" w:fill="auto"/>
              </w:rPr>
              <w:t>) o</w:t>
            </w:r>
            <w:r w:rsidR="005140E5">
              <w:rPr>
                <w:rStyle w:val="interviewvariable"/>
                <w:color w:val="FF0000"/>
                <w:shd w:val="clear" w:color="auto" w:fill="auto"/>
              </w:rPr>
              <w:t>r (</w:t>
            </w:r>
            <w:r w:rsidR="005140E5">
              <w:rPr>
                <w:rStyle w:val="interviewvariable"/>
                <w:color w:val="FFC000" w:themeColor="accent4"/>
                <w:shd w:val="clear" w:color="auto" w:fill="auto"/>
              </w:rPr>
              <w:t>user_need in('answer custody', 'answer divorce') and type_of_response</w:t>
            </w:r>
            <w:r w:rsidR="00B74C97">
              <w:rPr>
                <w:rStyle w:val="interviewvariable"/>
                <w:color w:val="FFC000" w:themeColor="accent4"/>
                <w:shd w:val="clear" w:color="auto" w:fill="auto"/>
              </w:rPr>
              <w:t>.any_true</w:t>
            </w:r>
            <w:r w:rsidR="005140E5">
              <w:rPr>
                <w:rStyle w:val="interviewvariable"/>
                <w:color w:val="FFC000" w:themeColor="accent4"/>
                <w:shd w:val="clear" w:color="auto" w:fill="auto"/>
              </w:rPr>
              <w:t>(</w:t>
            </w:r>
            <w:r w:rsidR="005140E5" w:rsidRPr="005140E5">
              <w:rPr>
                <w:rStyle w:val="interviewvariable"/>
                <w:color w:val="FFC000" w:themeColor="accent4"/>
                <w:shd w:val="clear" w:color="auto" w:fill="auto"/>
              </w:rPr>
              <w:t>'ak custody case'</w:t>
            </w:r>
            <w:r w:rsidR="005140E5">
              <w:rPr>
                <w:rStyle w:val="interviewvariable"/>
                <w:color w:val="FFC000" w:themeColor="accent4"/>
                <w:shd w:val="clear" w:color="auto" w:fill="auto"/>
              </w:rPr>
              <w:t xml:space="preserve">, </w:t>
            </w:r>
            <w:r w:rsidR="005140E5" w:rsidRPr="005140E5">
              <w:rPr>
                <w:rStyle w:val="interviewvariable"/>
                <w:color w:val="FFC000" w:themeColor="accent4"/>
                <w:shd w:val="clear" w:color="auto" w:fill="auto"/>
              </w:rPr>
              <w:t xml:space="preserve">'ak </w:t>
            </w:r>
            <w:r w:rsidR="005140E5">
              <w:rPr>
                <w:rStyle w:val="interviewvariable"/>
                <w:color w:val="FFC000" w:themeColor="accent4"/>
                <w:shd w:val="clear" w:color="auto" w:fill="auto"/>
              </w:rPr>
              <w:t>divorce</w:t>
            </w:r>
            <w:r w:rsidR="005140E5" w:rsidRPr="005140E5">
              <w:rPr>
                <w:rStyle w:val="interviewvariable"/>
                <w:color w:val="FFC000" w:themeColor="accent4"/>
                <w:shd w:val="clear" w:color="auto" w:fill="auto"/>
              </w:rPr>
              <w:t xml:space="preserve"> case'</w:t>
            </w:r>
            <w:r w:rsidR="005140E5">
              <w:rPr>
                <w:rStyle w:val="interviewvariable"/>
                <w:color w:val="FFC000" w:themeColor="accent4"/>
                <w:shd w:val="clear" w:color="auto" w:fill="auto"/>
              </w:rPr>
              <w:t>)</w:t>
            </w:r>
            <w:r w:rsidR="005140E5">
              <w:rPr>
                <w:rStyle w:val="interviewvariable"/>
                <w:color w:val="FF0000"/>
                <w:shd w:val="clear" w:color="auto" w:fill="auto"/>
              </w:rPr>
              <w:t>)</w:t>
            </w:r>
            <w:r>
              <w:rPr>
                <w:rStyle w:val="interviewvariable"/>
                <w:color w:val="202529"/>
                <w:shd w:val="clear" w:color="auto" w:fill="auto"/>
              </w:rPr>
              <w:t xml:space="preserve"> %}</w:t>
            </w:r>
          </w:p>
        </w:tc>
        <w:tc>
          <w:tcPr>
            <w:tcW w:w="7597" w:type="dxa"/>
            <w:tcBorders>
              <w:top w:val="nil"/>
              <w:left w:val="nil"/>
              <w:bottom w:val="nil"/>
              <w:right w:val="nil"/>
            </w:tcBorders>
            <w:tcMar>
              <w:top w:w="432" w:type="dxa"/>
              <w:bottom w:w="360" w:type="dxa"/>
            </w:tcMar>
          </w:tcPr>
          <w:p w14:paraId="12441575" w14:textId="77777777" w:rsidR="00995B8C" w:rsidRDefault="00527487" w:rsidP="00FD38D3">
            <w:pPr>
              <w:pStyle w:val="Body"/>
            </w:pPr>
            <w:proofErr w:type="spellStart"/>
            <w:r>
              <w:t>expect_after_answer_step</w:t>
            </w:r>
            <w:proofErr w:type="spellEnd"/>
          </w:p>
        </w:tc>
      </w:tr>
      <w:tr w:rsidR="00995B8C" w14:paraId="65A6A555" w14:textId="77777777" w:rsidTr="007B1AA8">
        <w:trPr>
          <w:jc w:val="center"/>
        </w:trPr>
        <w:tc>
          <w:tcPr>
            <w:tcW w:w="2901" w:type="dxa"/>
            <w:tcBorders>
              <w:top w:val="nil"/>
              <w:left w:val="nil"/>
              <w:bottom w:val="nil"/>
              <w:right w:val="nil"/>
            </w:tcBorders>
          </w:tcPr>
          <w:p w14:paraId="3B6ED21E" w14:textId="142BDF2B" w:rsidR="00995B8C" w:rsidRDefault="00527487">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20</w:t>
            </w:r>
            <w:r>
              <w:rPr>
                <w:rStyle w:val="NumChar"/>
              </w:rPr>
              <w:fldChar w:fldCharType="end"/>
            </w:r>
            <w:r>
              <w:t>: What to expect after you file your Answer</w:t>
            </w:r>
          </w:p>
        </w:tc>
        <w:tc>
          <w:tcPr>
            <w:tcW w:w="7597" w:type="dxa"/>
            <w:tcBorders>
              <w:top w:val="nil"/>
              <w:left w:val="nil"/>
              <w:bottom w:val="nil"/>
              <w:right w:val="nil"/>
            </w:tcBorders>
            <w:tcMar>
              <w:top w:w="432" w:type="dxa"/>
              <w:bottom w:w="360" w:type="dxa"/>
            </w:tcMar>
          </w:tcPr>
          <w:p w14:paraId="652FBFA7" w14:textId="502BC424" w:rsidR="00DF612F" w:rsidRPr="00DF612F" w:rsidRDefault="00527487" w:rsidP="00DF612F">
            <w:pPr>
              <w:spacing w:before="120" w:beforeAutospacing="0" w:after="100"/>
              <w:ind w:left="43"/>
              <w:rPr>
                <w:color w:val="202529"/>
              </w:rPr>
            </w:pPr>
            <w:r w:rsidRPr="00DF612F">
              <w:rPr>
                <w:color w:val="FF0000"/>
              </w:rPr>
              <w:t>{%</w:t>
            </w:r>
            <w:r w:rsidR="00DF612F" w:rsidRPr="00DF612F">
              <w:rPr>
                <w:color w:val="FF0000"/>
              </w:rPr>
              <w:t xml:space="preserve">p </w:t>
            </w:r>
            <w:r w:rsidRPr="00DF612F">
              <w:rPr>
                <w:color w:val="FF0000"/>
              </w:rPr>
              <w:t>if type_of_response['case in 2 states'] and stage_of_other_case == 'still going' %}</w:t>
            </w:r>
          </w:p>
          <w:p w14:paraId="257FA882" w14:textId="303B1209" w:rsidR="00995B8C" w:rsidRDefault="00527487" w:rsidP="00A74491">
            <w:pPr>
              <w:pStyle w:val="ListParagraph"/>
              <w:numPr>
                <w:ilvl w:val="0"/>
                <w:numId w:val="23"/>
              </w:numPr>
              <w:spacing w:before="120" w:beforeAutospacing="0" w:after="100"/>
              <w:ind w:left="403"/>
            </w:pPr>
            <w:r>
              <w:t>Every case is different, but sometimes it is clear only one of the courts has jurisdiction over the case. When this happens, one state court may close its case.</w:t>
            </w:r>
          </w:p>
          <w:p w14:paraId="6AA2CC1F" w14:textId="77777777" w:rsidR="009B7434" w:rsidRDefault="00527487" w:rsidP="00A74491">
            <w:pPr>
              <w:pStyle w:val="ListParagraph"/>
              <w:numPr>
                <w:ilvl w:val="0"/>
                <w:numId w:val="24"/>
              </w:numPr>
              <w:spacing w:before="0" w:after="0"/>
              <w:ind w:left="405"/>
            </w:pPr>
            <w:r>
              <w:t>If it is not clear, the Alaska court will often hold a hearing and call the other court to talk about which case will move forward.</w:t>
            </w:r>
          </w:p>
          <w:p w14:paraId="4961B5D9" w14:textId="6B2E4F3D" w:rsidR="00995B8C" w:rsidRDefault="00527487" w:rsidP="00A74491">
            <w:pPr>
              <w:pStyle w:val="ListParagraph"/>
              <w:numPr>
                <w:ilvl w:val="0"/>
                <w:numId w:val="25"/>
              </w:numPr>
              <w:spacing w:before="0" w:after="0"/>
              <w:ind w:left="405"/>
            </w:pPr>
            <w:r>
              <w:lastRenderedPageBreak/>
              <w:t>It is important to pay attention to what is happening in both cases until you know which state will decide the case.</w:t>
            </w:r>
          </w:p>
          <w:p w14:paraId="02F4D999" w14:textId="77777777" w:rsidR="00DF612F" w:rsidRPr="00DF612F" w:rsidRDefault="00527487" w:rsidP="00A74491">
            <w:pPr>
              <w:pStyle w:val="ListParagraph"/>
              <w:numPr>
                <w:ilvl w:val="0"/>
                <w:numId w:val="26"/>
              </w:numPr>
              <w:spacing w:before="0"/>
              <w:ind w:left="405"/>
              <w:rPr>
                <w:color w:val="auto"/>
              </w:rPr>
            </w:pPr>
            <w:r>
              <w:t>Jurisdiction can be very complicated. Talking to a lawyer can help you decide which is the best state for your case.</w:t>
            </w:r>
          </w:p>
          <w:p w14:paraId="7A40AE31" w14:textId="0BACE5B4" w:rsidR="00DF612F" w:rsidRPr="00DF612F" w:rsidRDefault="00527487" w:rsidP="00A74491">
            <w:pPr>
              <w:pStyle w:val="ListParagraph"/>
              <w:numPr>
                <w:ilvl w:val="0"/>
                <w:numId w:val="26"/>
              </w:numPr>
              <w:spacing w:before="0"/>
              <w:ind w:left="405"/>
              <w:rPr>
                <w:color w:val="auto"/>
              </w:rPr>
            </w:pPr>
            <w:r w:rsidRPr="00DF612F">
              <w:rPr>
                <w:color w:val="FF0000"/>
              </w:rPr>
              <w:t>{%</w:t>
            </w:r>
            <w:r w:rsidR="00DF612F" w:rsidRPr="00DF612F">
              <w:rPr>
                <w:color w:val="FF0000"/>
              </w:rPr>
              <w:t>p</w:t>
            </w:r>
            <w:r w:rsidRPr="00DF612F">
              <w:rPr>
                <w:color w:val="FF0000"/>
              </w:rPr>
              <w:t xml:space="preserve"> endif %}</w:t>
            </w:r>
          </w:p>
          <w:p w14:paraId="0482FD6A" w14:textId="5E3033D0" w:rsidR="00995B8C" w:rsidRDefault="00527487" w:rsidP="00DF612F">
            <w:pPr>
              <w:pStyle w:val="Heading3"/>
              <w:spacing w:before="120"/>
              <w:outlineLvl w:val="2"/>
            </w:pPr>
            <w:r>
              <w:t>The court will set a hearing</w:t>
            </w:r>
          </w:p>
          <w:p w14:paraId="304089C6" w14:textId="77777777" w:rsidR="00995B8C" w:rsidRDefault="00527487" w:rsidP="00FD38D3">
            <w:pPr>
              <w:pStyle w:val="Body"/>
            </w:pPr>
            <w:r>
              <w:t>They will send you a notice with the date and time of the hearing.</w:t>
            </w:r>
          </w:p>
          <w:p w14:paraId="36F24899" w14:textId="77777777" w:rsidR="00995B8C" w:rsidRDefault="00527487" w:rsidP="00FD38D3">
            <w:pPr>
              <w:pStyle w:val="Body"/>
            </w:pPr>
            <w:r>
              <w:rPr>
                <w:color w:val="FF0000"/>
              </w:rPr>
              <w:t>{% if user_need == 'answer divorce' %}</w:t>
            </w:r>
            <w:r>
              <w:t>Within 45 days of the date you file and serve your spouse with your Answer, both of you are supposed to tell each other about all your property and debt. Fill out and give your spouse:</w:t>
            </w:r>
          </w:p>
          <w:p w14:paraId="07D7DCFE" w14:textId="63F6F47C" w:rsidR="00995B8C" w:rsidRDefault="00527487" w:rsidP="00FD38D3">
            <w:pPr>
              <w:pStyle w:val="Body"/>
            </w:pPr>
            <w:r>
              <w:rPr>
                <w:b/>
                <w:bCs/>
              </w:rPr>
              <w:t>Civil Rule 26.1 Questionnaire, SHC-1010</w:t>
            </w:r>
            <w:r>
              <w:t xml:space="preserve"> </w:t>
            </w:r>
            <w:hyperlink r:id="rId183">
              <w:r>
                <w:rPr>
                  <w:rStyle w:val="Hyperlink"/>
                </w:rPr>
                <w:t>Word</w:t>
              </w:r>
            </w:hyperlink>
            <w:r>
              <w:t xml:space="preserve"> | </w:t>
            </w:r>
            <w:hyperlink r:id="rId184">
              <w:r>
                <w:rPr>
                  <w:rStyle w:val="Hyperlink"/>
                </w:rPr>
                <w:t>PDF</w:t>
              </w:r>
            </w:hyperlink>
          </w:p>
          <w:p w14:paraId="7F45B3B8" w14:textId="7D86C2A6" w:rsidR="00995B8C" w:rsidRDefault="00527487" w:rsidP="00FD38D3">
            <w:pPr>
              <w:pStyle w:val="Body"/>
            </w:pPr>
            <w:r>
              <w:rPr>
                <w:b/>
                <w:bCs/>
              </w:rPr>
              <w:t>Property &amp; Debt Worksheet, SHC-1000</w:t>
            </w:r>
            <w:r>
              <w:t xml:space="preserve"> </w:t>
            </w:r>
            <w:hyperlink r:id="rId185">
              <w:r>
                <w:rPr>
                  <w:rStyle w:val="Hyperlink"/>
                </w:rPr>
                <w:t>Word</w:t>
              </w:r>
            </w:hyperlink>
            <w:r>
              <w:t xml:space="preserve"> | </w:t>
            </w:r>
            <w:hyperlink r:id="rId186">
              <w:r>
                <w:rPr>
                  <w:rStyle w:val="Hyperlink"/>
                </w:rPr>
                <w:t>PDF</w:t>
              </w:r>
            </w:hyperlink>
          </w:p>
          <w:p w14:paraId="300C8392" w14:textId="35E6472D" w:rsidR="00995B8C" w:rsidRDefault="00527487" w:rsidP="00FD38D3">
            <w:pPr>
              <w:pStyle w:val="Body"/>
              <w:rPr>
                <w:rStyle w:val="Hyperlink"/>
                <w:color w:val="202529"/>
              </w:rPr>
            </w:pPr>
            <w:r>
              <w:t xml:space="preserve">Read </w:t>
            </w:r>
            <w:hyperlink r:id="rId187">
              <w:r>
                <w:rPr>
                  <w:rStyle w:val="Hyperlink"/>
                </w:rPr>
                <w:t>Dividing Property &amp; Debt</w:t>
              </w:r>
            </w:hyperlink>
          </w:p>
          <w:p w14:paraId="6B2036E7" w14:textId="77777777" w:rsidR="00995B8C" w:rsidRDefault="00527487">
            <w:pPr>
              <w:pStyle w:val="Heading3"/>
              <w:outlineLvl w:val="2"/>
            </w:pPr>
            <w:r>
              <w:rPr>
                <w:rStyle w:val="Hyperlink"/>
                <w:color w:val="0A2A78"/>
                <w:sz w:val="32"/>
              </w:rPr>
              <w:t>Links in this step</w:t>
            </w:r>
          </w:p>
          <w:p w14:paraId="4DE724F8" w14:textId="268DBF07" w:rsidR="00995B8C" w:rsidRDefault="00527487" w:rsidP="00FD38D3">
            <w:pPr>
              <w:pStyle w:val="Body"/>
            </w:pPr>
            <w:r>
              <w:rPr>
                <w:b/>
                <w:bCs/>
              </w:rPr>
              <w:t>Civil Rule 26.1 Questionnaire, SHC-1010</w:t>
            </w:r>
            <w:r>
              <w:br/>
              <w:t xml:space="preserve">as a </w:t>
            </w:r>
            <w:hyperlink r:id="rId188">
              <w:r>
                <w:rPr>
                  <w:rStyle w:val="Hyperlink"/>
                </w:rPr>
                <w:t>Word</w:t>
              </w:r>
            </w:hyperlink>
            <w:r>
              <w:t xml:space="preserve"> file</w:t>
            </w:r>
            <w:r>
              <w:br/>
              <w:t>courts.alaska.gov/shc/family/docs/shc-1010.doc</w:t>
            </w:r>
            <w:r>
              <w:br/>
              <w:t xml:space="preserve">as a </w:t>
            </w:r>
            <w:hyperlink r:id="rId189">
              <w:r>
                <w:rPr>
                  <w:rStyle w:val="Hyperlink"/>
                </w:rPr>
                <w:t>PDF</w:t>
              </w:r>
            </w:hyperlink>
            <w:r>
              <w:br/>
              <w:t>courts.alaska.gov/shc/family/docs/shc-1010n.pdf</w:t>
            </w:r>
          </w:p>
          <w:p w14:paraId="37820B0C" w14:textId="6641C3D5" w:rsidR="00995B8C" w:rsidRDefault="00527487" w:rsidP="00FD38D3">
            <w:pPr>
              <w:pStyle w:val="Body"/>
            </w:pPr>
            <w:r>
              <w:rPr>
                <w:b/>
                <w:bCs/>
              </w:rPr>
              <w:t>Property &amp; Debt Worksheet, SHC-1000</w:t>
            </w:r>
            <w:r>
              <w:br/>
              <w:t>as a</w:t>
            </w:r>
            <w:r>
              <w:rPr>
                <w:b/>
                <w:bCs/>
              </w:rPr>
              <w:t xml:space="preserve"> </w:t>
            </w:r>
            <w:hyperlink r:id="rId190">
              <w:r>
                <w:rPr>
                  <w:rStyle w:val="Hyperlink"/>
                </w:rPr>
                <w:t>Word</w:t>
              </w:r>
            </w:hyperlink>
            <w:r>
              <w:t xml:space="preserve"> file</w:t>
            </w:r>
            <w:r>
              <w:br/>
              <w:t>courts.alaska.gov/shc/family/docs/shc-1000.doc</w:t>
            </w:r>
            <w:r>
              <w:br/>
              <w:t xml:space="preserve">as a </w:t>
            </w:r>
            <w:hyperlink r:id="rId191">
              <w:r>
                <w:rPr>
                  <w:rStyle w:val="Hyperlink"/>
                </w:rPr>
                <w:t>PDF</w:t>
              </w:r>
            </w:hyperlink>
            <w:r>
              <w:br/>
              <w:t>courts.alaska.gov/shc/family/docs/shc-1000n.pdf</w:t>
            </w:r>
          </w:p>
          <w:p w14:paraId="12EE93BE" w14:textId="0402A0DE" w:rsidR="00995B8C" w:rsidRDefault="00445367" w:rsidP="00FD38D3">
            <w:pPr>
              <w:pStyle w:val="Body"/>
              <w:rPr>
                <w:color w:val="auto"/>
              </w:rPr>
            </w:pPr>
            <w:hyperlink r:id="rId192">
              <w:r w:rsidR="00527487">
                <w:rPr>
                  <w:rStyle w:val="Hyperlink"/>
                </w:rPr>
                <w:t>Dividing Property &amp; Debt</w:t>
              </w:r>
            </w:hyperlink>
            <w:r w:rsidR="00527487">
              <w:br/>
              <w:t>courts.alaska.gov/shc/family/property.htm</w:t>
            </w:r>
            <w:r w:rsidR="00527487">
              <w:rPr>
                <w:color w:val="FF0000"/>
              </w:rPr>
              <w:t>{% endif %}</w:t>
            </w:r>
          </w:p>
        </w:tc>
      </w:tr>
      <w:tr w:rsidR="00995B8C" w14:paraId="191CAD5C" w14:textId="77777777" w:rsidTr="007B1AA8">
        <w:trPr>
          <w:jc w:val="center"/>
        </w:trPr>
        <w:tc>
          <w:tcPr>
            <w:tcW w:w="2901" w:type="dxa"/>
            <w:tcBorders>
              <w:top w:val="nil"/>
              <w:left w:val="nil"/>
              <w:bottom w:val="nil"/>
              <w:right w:val="nil"/>
            </w:tcBorders>
          </w:tcPr>
          <w:p w14:paraId="45218864" w14:textId="77777777" w:rsidR="00995B8C" w:rsidRDefault="00527487" w:rsidP="00FD38D3">
            <w:pPr>
              <w:pStyle w:val="Body"/>
            </w:pPr>
            <w:r>
              <w:rPr>
                <w:rStyle w:val="interviewvariable"/>
              </w:rPr>
              <w:lastRenderedPageBreak/>
              <w:t>{%tr endif %}</w:t>
            </w:r>
          </w:p>
        </w:tc>
        <w:tc>
          <w:tcPr>
            <w:tcW w:w="7597" w:type="dxa"/>
            <w:tcBorders>
              <w:top w:val="nil"/>
              <w:left w:val="nil"/>
              <w:bottom w:val="nil"/>
              <w:right w:val="nil"/>
            </w:tcBorders>
            <w:tcMar>
              <w:top w:w="432" w:type="dxa"/>
              <w:bottom w:w="360" w:type="dxa"/>
            </w:tcMar>
          </w:tcPr>
          <w:p w14:paraId="327A4E5A" w14:textId="77777777" w:rsidR="00995B8C" w:rsidRDefault="00995B8C" w:rsidP="00FD38D3">
            <w:pPr>
              <w:pStyle w:val="Body"/>
            </w:pPr>
          </w:p>
        </w:tc>
      </w:tr>
      <w:tr w:rsidR="00294DA5" w:rsidRPr="00294DA5" w14:paraId="3EEDC968" w14:textId="77777777" w:rsidTr="007B1AA8">
        <w:trPr>
          <w:jc w:val="center"/>
        </w:trPr>
        <w:tc>
          <w:tcPr>
            <w:tcW w:w="2901" w:type="dxa"/>
            <w:tcBorders>
              <w:top w:val="nil"/>
              <w:left w:val="nil"/>
              <w:bottom w:val="nil"/>
              <w:right w:val="nil"/>
            </w:tcBorders>
          </w:tcPr>
          <w:p w14:paraId="12BE629D" w14:textId="26D36257" w:rsidR="00294DA5" w:rsidRPr="00294DA5" w:rsidRDefault="00677759" w:rsidP="00677759">
            <w:pPr>
              <w:pStyle w:val="Body"/>
            </w:pPr>
            <w:r w:rsidRPr="00677759">
              <w:rPr>
                <w:color w:val="FF0000"/>
              </w:rPr>
              <w:t xml:space="preserve">{%tr  if </w:t>
            </w:r>
            <w:r w:rsidRPr="00677759">
              <w:rPr>
                <w:color w:val="ED7D31" w:themeColor="accent2"/>
              </w:rPr>
              <w:t xml:space="preserve">type_of_response['case in 2 states'] and </w:t>
            </w:r>
            <w:r w:rsidRPr="00677759">
              <w:rPr>
                <w:color w:val="ED7D31" w:themeColor="accent2"/>
              </w:rPr>
              <w:lastRenderedPageBreak/>
              <w:t>stage_of_other_case == 'ended with order'</w:t>
            </w:r>
            <w:r w:rsidRPr="00677759">
              <w:rPr>
                <w:color w:val="FF0000"/>
              </w:rPr>
              <w:t xml:space="preserve"> %}</w:t>
            </w:r>
          </w:p>
        </w:tc>
        <w:tc>
          <w:tcPr>
            <w:tcW w:w="7597" w:type="dxa"/>
            <w:tcBorders>
              <w:top w:val="nil"/>
              <w:left w:val="nil"/>
              <w:bottom w:val="nil"/>
              <w:right w:val="nil"/>
            </w:tcBorders>
            <w:tcMar>
              <w:top w:w="432" w:type="dxa"/>
              <w:bottom w:w="360" w:type="dxa"/>
            </w:tcMar>
          </w:tcPr>
          <w:p w14:paraId="2CD9E9DF" w14:textId="321466C8" w:rsidR="00294DA5" w:rsidRPr="00294DA5" w:rsidRDefault="00294DA5" w:rsidP="00294DA5">
            <w:pPr>
              <w:pStyle w:val="Body"/>
            </w:pPr>
            <w:r w:rsidRPr="00294DA5">
              <w:rPr>
                <w:rFonts w:eastAsia="Calibri"/>
                <w:color w:val="00B050"/>
              </w:rPr>
              <w:lastRenderedPageBreak/>
              <w:t>expect_after_motion_step  in aka2j_mod_cust_div_templates.yml</w:t>
            </w:r>
            <w:r w:rsidR="002C44CE">
              <w:rPr>
                <w:rFonts w:eastAsia="Calibri"/>
                <w:color w:val="00B050"/>
              </w:rPr>
              <w:t xml:space="preserve"> and </w:t>
            </w:r>
            <w:r w:rsidR="00677759" w:rsidRPr="00677759">
              <w:rPr>
                <w:rFonts w:eastAsia="Calibri"/>
                <w:color w:val="00B050"/>
              </w:rPr>
              <w:t>"G:\Family Law\Legal Navigator\</w:t>
            </w:r>
            <w:proofErr w:type="gramStart"/>
            <w:r w:rsidR="00677759" w:rsidRPr="00677759">
              <w:rPr>
                <w:rFonts w:eastAsia="Calibri"/>
                <w:color w:val="00B050"/>
              </w:rPr>
              <w:t>A</w:t>
            </w:r>
            <w:proofErr w:type="gramEnd"/>
            <w:r w:rsidR="00677759" w:rsidRPr="00677759">
              <w:rPr>
                <w:rFonts w:eastAsia="Calibri"/>
                <w:color w:val="00B050"/>
              </w:rPr>
              <w:t xml:space="preserve"> Interviews\Conventions\File and Serve\File and serve a motion.docx"</w:t>
            </w:r>
          </w:p>
        </w:tc>
      </w:tr>
      <w:tr w:rsidR="00294DA5" w:rsidRPr="00294DA5" w14:paraId="521F750F" w14:textId="77777777" w:rsidTr="007B1AA8">
        <w:trPr>
          <w:jc w:val="center"/>
        </w:trPr>
        <w:tc>
          <w:tcPr>
            <w:tcW w:w="2901" w:type="dxa"/>
            <w:tcBorders>
              <w:top w:val="nil"/>
              <w:left w:val="nil"/>
              <w:bottom w:val="nil"/>
              <w:right w:val="nil"/>
            </w:tcBorders>
          </w:tcPr>
          <w:p w14:paraId="435479DE" w14:textId="261A6A3B" w:rsidR="00294DA5" w:rsidRPr="00294DA5" w:rsidRDefault="00294DA5" w:rsidP="00294DA5">
            <w:pPr>
              <w:pStyle w:val="Heading2"/>
              <w:outlineLvl w:val="1"/>
            </w:pPr>
            <w:r>
              <w:t xml:space="preserve">Step </w:t>
            </w:r>
            <w:r w:rsidR="00445367">
              <w:fldChar w:fldCharType="begin"/>
            </w:r>
            <w:r w:rsidR="00445367">
              <w:instrText xml:space="preserve"> SEQ stepList \* MERGEFOR</w:instrText>
            </w:r>
            <w:r w:rsidR="00445367">
              <w:instrText xml:space="preserve">MAT </w:instrText>
            </w:r>
            <w:r w:rsidR="00445367">
              <w:fldChar w:fldCharType="separate"/>
            </w:r>
            <w:r>
              <w:rPr>
                <w:noProof/>
              </w:rPr>
              <w:t>21</w:t>
            </w:r>
            <w:r w:rsidR="00445367">
              <w:rPr>
                <w:noProof/>
              </w:rPr>
              <w:fldChar w:fldCharType="end"/>
            </w:r>
            <w:r>
              <w:t xml:space="preserve">: What to expect after </w:t>
            </w:r>
            <w:r w:rsidRPr="008A6876">
              <w:t xml:space="preserve">you </w:t>
            </w:r>
            <w:r>
              <w:t>f</w:t>
            </w:r>
            <w:r w:rsidRPr="008A6876">
              <w:t>ile</w:t>
            </w:r>
            <w:r>
              <w:t xml:space="preserve"> a {{ motion_type }}</w:t>
            </w:r>
          </w:p>
        </w:tc>
        <w:tc>
          <w:tcPr>
            <w:tcW w:w="7597" w:type="dxa"/>
            <w:tcBorders>
              <w:top w:val="nil"/>
              <w:left w:val="nil"/>
              <w:bottom w:val="nil"/>
              <w:right w:val="nil"/>
            </w:tcBorders>
            <w:tcMar>
              <w:top w:w="432" w:type="dxa"/>
              <w:bottom w:w="360" w:type="dxa"/>
            </w:tcMar>
          </w:tcPr>
          <w:p w14:paraId="2A745B2D" w14:textId="77777777" w:rsidR="00294DA5" w:rsidRDefault="00294DA5" w:rsidP="00EF5B26">
            <w:pPr>
              <w:pStyle w:val="ListParagraph"/>
              <w:numPr>
                <w:ilvl w:val="0"/>
                <w:numId w:val="31"/>
              </w:numPr>
              <w:suppressAutoHyphens w:val="0"/>
              <w:autoSpaceDE w:val="0"/>
              <w:autoSpaceDN w:val="0"/>
              <w:spacing w:beforeAutospacing="0" w:afterAutospacing="0"/>
              <w:ind w:left="512"/>
            </w:pPr>
            <w:r w:rsidRPr="0046266B">
              <w:rPr>
                <w:color w:val="FF0000"/>
              </w:rPr>
              <w:t>{%if</w:t>
            </w:r>
            <w:r>
              <w:rPr>
                <w:color w:val="FF0000"/>
              </w:rPr>
              <w:t xml:space="preserve"> user_need in('answer custody', 'answer divorce') and</w:t>
            </w:r>
            <w:r w:rsidRPr="0046266B">
              <w:rPr>
                <w:color w:val="FF0000"/>
              </w:rPr>
              <w:t xml:space="preserve"> type_of_response['case in 2 states'] and stage_of_other_case == 'still going' %}</w:t>
            </w:r>
            <w:r>
              <w:t>Every case is different, but sometimes it is clear only one of the courts has jurisdiction over the case. When this happens, one state court may close its case.</w:t>
            </w:r>
          </w:p>
          <w:p w14:paraId="2AD3222B" w14:textId="77777777" w:rsidR="009B7434" w:rsidRDefault="00294DA5" w:rsidP="00EF5B26">
            <w:pPr>
              <w:pStyle w:val="ListParagraph"/>
              <w:numPr>
                <w:ilvl w:val="0"/>
                <w:numId w:val="31"/>
              </w:numPr>
              <w:suppressAutoHyphens w:val="0"/>
              <w:autoSpaceDE w:val="0"/>
              <w:autoSpaceDN w:val="0"/>
              <w:spacing w:beforeAutospacing="0" w:afterAutospacing="0"/>
              <w:ind w:left="512"/>
            </w:pPr>
            <w:r>
              <w:t>If it is not clear, the Alaska court will often hold a hearing and call the other court to talk about which case will move forward.</w:t>
            </w:r>
          </w:p>
          <w:p w14:paraId="7A277B4C" w14:textId="027DAFEF" w:rsidR="00294DA5" w:rsidRDefault="00294DA5" w:rsidP="00EF5B26">
            <w:pPr>
              <w:pStyle w:val="ListParagraph"/>
              <w:numPr>
                <w:ilvl w:val="0"/>
                <w:numId w:val="31"/>
              </w:numPr>
              <w:suppressAutoHyphens w:val="0"/>
              <w:autoSpaceDE w:val="0"/>
              <w:autoSpaceDN w:val="0"/>
              <w:spacing w:beforeAutospacing="0" w:afterAutospacing="0"/>
              <w:ind w:left="512"/>
            </w:pPr>
            <w:r>
              <w:t>It is important to pay attention to what is happening in both cases until you know which state will decide the case.</w:t>
            </w:r>
          </w:p>
          <w:p w14:paraId="57B210B6" w14:textId="77777777" w:rsidR="00294DA5" w:rsidRDefault="00294DA5" w:rsidP="00EF5B26">
            <w:pPr>
              <w:pStyle w:val="ListParagraph"/>
              <w:numPr>
                <w:ilvl w:val="0"/>
                <w:numId w:val="31"/>
              </w:numPr>
              <w:suppressAutoHyphens w:val="0"/>
              <w:autoSpaceDE w:val="0"/>
              <w:autoSpaceDN w:val="0"/>
              <w:spacing w:beforeAutospacing="0" w:afterAutospacing="0"/>
              <w:ind w:left="512"/>
            </w:pPr>
            <w:r>
              <w:t>Jurisdiction can be very complicated. Talking to a lawyer can help you decide which is the best state for your case.</w:t>
            </w:r>
          </w:p>
          <w:p w14:paraId="65380AEE" w14:textId="77777777" w:rsidR="00294DA5" w:rsidRDefault="00294DA5" w:rsidP="00294DA5">
            <w:pPr>
              <w:pStyle w:val="Heading3"/>
              <w:spacing w:before="240"/>
              <w:outlineLvl w:val="2"/>
            </w:pPr>
            <w:r w:rsidRPr="00CA64ED">
              <w:rPr>
                <w:color w:val="FF0000"/>
              </w:rPr>
              <w:t>{% endif %}</w:t>
            </w:r>
            <w:r>
              <w:t>{{</w:t>
            </w:r>
            <w:r w:rsidRPr="00D968DF">
              <w:t>capitalize(</w:t>
            </w:r>
            <w:r>
              <w:t xml:space="preserve"> </w:t>
            </w:r>
            <w:r w:rsidRPr="00204E7F">
              <w:t>other_party_in_case</w:t>
            </w:r>
            <w:r>
              <w:t>)</w:t>
            </w:r>
            <w:r w:rsidRPr="00204E7F">
              <w:t xml:space="preserve"> }</w:t>
            </w:r>
            <w:r>
              <w:t>} may file a response or "opposition"</w:t>
            </w:r>
          </w:p>
          <w:p w14:paraId="32082D1F" w14:textId="77777777" w:rsidR="00294DA5" w:rsidRDefault="00294DA5" w:rsidP="00294DA5">
            <w:pPr>
              <w:pStyle w:val="Body"/>
            </w:pPr>
            <w:r>
              <w:t xml:space="preserve">If you serve {{ </w:t>
            </w:r>
            <w:r w:rsidRPr="00095ECE">
              <w:t>other_party_in_case</w:t>
            </w:r>
            <w:r>
              <w:t xml:space="preserve"> }}:</w:t>
            </w:r>
          </w:p>
          <w:p w14:paraId="271AC27B" w14:textId="77777777" w:rsidR="009B7434" w:rsidRDefault="00294DA5" w:rsidP="00EF5B26">
            <w:pPr>
              <w:pStyle w:val="ListParagraph"/>
              <w:numPr>
                <w:ilvl w:val="1"/>
                <w:numId w:val="32"/>
              </w:numPr>
              <w:suppressAutoHyphens w:val="0"/>
              <w:autoSpaceDE w:val="0"/>
              <w:autoSpaceDN w:val="0"/>
              <w:spacing w:beforeAutospacing="0" w:afterAutospacing="0"/>
              <w:ind w:left="403"/>
            </w:pPr>
            <w:r>
              <w:t xml:space="preserve">by hand delivery, email, or TrueFiling, </w:t>
            </w:r>
            <w:r w:rsidRPr="004F1FAF">
              <w:t>they have 10 days to file a written response.</w:t>
            </w:r>
          </w:p>
          <w:p w14:paraId="4CB55400" w14:textId="77777777" w:rsidR="009B7434" w:rsidRDefault="00294DA5" w:rsidP="00EF5B26">
            <w:pPr>
              <w:pStyle w:val="ListParagraph"/>
              <w:numPr>
                <w:ilvl w:val="1"/>
                <w:numId w:val="32"/>
              </w:numPr>
              <w:suppressAutoHyphens w:val="0"/>
              <w:autoSpaceDE w:val="0"/>
              <w:autoSpaceDN w:val="0"/>
              <w:spacing w:beforeAutospacing="0" w:afterAutospacing="0"/>
              <w:ind w:left="403"/>
            </w:pPr>
            <w:r w:rsidRPr="004F1FAF">
              <w:t xml:space="preserve">by mail, they have 13 days to file a written </w:t>
            </w:r>
            <w:r>
              <w:t>response.</w:t>
            </w:r>
          </w:p>
          <w:p w14:paraId="07D9A58F" w14:textId="48A3BDCE" w:rsidR="00294DA5" w:rsidRDefault="00294DA5" w:rsidP="00294DA5">
            <w:pPr>
              <w:rPr>
                <w:rFonts w:ascii="Helvetica" w:hAnsi="Helvetica" w:cs="Helvetica"/>
                <w:color w:val="202529"/>
                <w:spacing w:val="-2"/>
                <w:sz w:val="24"/>
                <w:szCs w:val="24"/>
              </w:rPr>
            </w:pPr>
            <w:bookmarkStart w:id="16" w:name="_Hlk166060862"/>
            <w:r w:rsidRPr="00987DC5">
              <w:rPr>
                <w:rFonts w:ascii="Helvetica" w:hAnsi="Helvetica" w:cs="Helvetica"/>
                <w:color w:val="202529"/>
                <w:spacing w:val="-2"/>
                <w:sz w:val="24"/>
                <w:szCs w:val="24"/>
              </w:rPr>
              <w:t>Counting:</w:t>
            </w:r>
          </w:p>
          <w:p w14:paraId="43B11D24" w14:textId="77777777" w:rsidR="00294DA5" w:rsidRDefault="00294DA5" w:rsidP="00EF5B26">
            <w:pPr>
              <w:pStyle w:val="ListParagraph"/>
              <w:numPr>
                <w:ilvl w:val="1"/>
                <w:numId w:val="32"/>
              </w:numPr>
              <w:suppressAutoHyphens w:val="0"/>
              <w:autoSpaceDE w:val="0"/>
              <w:autoSpaceDN w:val="0"/>
              <w:spacing w:beforeAutospacing="0" w:afterAutospacing="0"/>
              <w:ind w:left="403"/>
            </w:pPr>
            <w:r>
              <w:t>Day 1 is the day after you delivered, emailed, or mailed it.</w:t>
            </w:r>
          </w:p>
          <w:p w14:paraId="7CB7BEC6" w14:textId="77777777" w:rsidR="00294DA5" w:rsidRDefault="00294DA5" w:rsidP="00EF5B26">
            <w:pPr>
              <w:pStyle w:val="ListParagraph"/>
              <w:numPr>
                <w:ilvl w:val="1"/>
                <w:numId w:val="32"/>
              </w:numPr>
              <w:suppressAutoHyphens w:val="0"/>
              <w:autoSpaceDE w:val="0"/>
              <w:autoSpaceDN w:val="0"/>
              <w:spacing w:beforeAutospacing="0" w:afterAutospacing="0"/>
              <w:ind w:left="403"/>
            </w:pPr>
            <w:r>
              <w:t>Count weekends and holidays.</w:t>
            </w:r>
          </w:p>
          <w:p w14:paraId="301EA3D2" w14:textId="77777777" w:rsidR="00294DA5" w:rsidRDefault="00294DA5" w:rsidP="00EF5B26">
            <w:pPr>
              <w:pStyle w:val="ListParagraph"/>
              <w:numPr>
                <w:ilvl w:val="1"/>
                <w:numId w:val="32"/>
              </w:numPr>
              <w:suppressAutoHyphens w:val="0"/>
              <w:autoSpaceDE w:val="0"/>
              <w:autoSpaceDN w:val="0"/>
              <w:spacing w:beforeAutospacing="0" w:afterAutospacing="0"/>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6"/>
          <w:p w14:paraId="227F8CBA" w14:textId="77777777" w:rsidR="00294DA5" w:rsidRDefault="00294DA5" w:rsidP="00294DA5">
            <w:pPr>
              <w:pStyle w:val="Body"/>
            </w:pPr>
            <w:r w:rsidRPr="00DA071F">
              <w:rPr>
                <w:color w:val="FF0000"/>
              </w:rPr>
              <w:t xml:space="preserve">{% if </w:t>
            </w:r>
            <w:r w:rsidRPr="00957906">
              <w:rPr>
                <w:color w:val="FF0000"/>
              </w:rPr>
              <w:t>user_need == 'child support' and</w:t>
            </w:r>
            <w:r>
              <w:rPr>
                <w:color w:val="FF0000"/>
              </w:rPr>
              <w:t xml:space="preserve"> (</w:t>
            </w:r>
            <w:r w:rsidRPr="00DA071F">
              <w:rPr>
                <w:color w:val="FF0000"/>
              </w:rPr>
              <w:t>existing_case == "none" or (existing_case == "unknown" and after_courtview == "none")</w:t>
            </w:r>
            <w:r>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12468275" w14:textId="77777777" w:rsidR="00294DA5" w:rsidRDefault="00294DA5" w:rsidP="00294DA5">
            <w:pPr>
              <w:pStyle w:val="Body"/>
            </w:pPr>
            <w:r w:rsidRPr="00DA071F">
              <w:rPr>
                <w:color w:val="FF0000"/>
              </w:rPr>
              <w:lastRenderedPageBreak/>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6076F89" w14:textId="77777777" w:rsidR="00294DA5" w:rsidRDefault="00294DA5" w:rsidP="00294DA5">
            <w:pPr>
              <w:pStyle w:val="Heading3"/>
              <w:outlineLvl w:val="2"/>
            </w:pPr>
            <w:r>
              <w:t>You can reply to their response</w:t>
            </w:r>
          </w:p>
          <w:p w14:paraId="564EBAFA" w14:textId="77777777" w:rsidR="00294DA5" w:rsidRDefault="00294DA5" w:rsidP="00294DA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2567EB5A" w14:textId="77777777" w:rsidR="00294DA5" w:rsidRDefault="00294DA5" w:rsidP="00294DA5">
            <w:pPr>
              <w:pStyle w:val="Body"/>
            </w:pPr>
            <w:r>
              <w:t>If they serve you:</w:t>
            </w:r>
          </w:p>
          <w:p w14:paraId="1EBCB011" w14:textId="77777777" w:rsidR="00294DA5" w:rsidRDefault="00294DA5" w:rsidP="00EF5B26">
            <w:pPr>
              <w:pStyle w:val="ListParagraph"/>
              <w:numPr>
                <w:ilvl w:val="1"/>
                <w:numId w:val="32"/>
              </w:numPr>
              <w:suppressAutoHyphens w:val="0"/>
              <w:autoSpaceDE w:val="0"/>
              <w:autoSpaceDN w:val="0"/>
              <w:spacing w:beforeAutospacing="0" w:afterAutospacing="0"/>
              <w:ind w:left="403"/>
            </w:pPr>
            <w:r>
              <w:t>by hand delivery, email, or TrueFiling</w:t>
            </w:r>
            <w:r w:rsidRPr="00482F48">
              <w:t>, you have 5 days to file</w:t>
            </w:r>
            <w:r>
              <w:t>.</w:t>
            </w:r>
          </w:p>
          <w:p w14:paraId="47BB43E2" w14:textId="77777777" w:rsidR="00294DA5" w:rsidRDefault="00294DA5" w:rsidP="00EF5B26">
            <w:pPr>
              <w:pStyle w:val="ListParagraph"/>
              <w:numPr>
                <w:ilvl w:val="1"/>
                <w:numId w:val="32"/>
              </w:numPr>
              <w:suppressAutoHyphens w:val="0"/>
              <w:autoSpaceDE w:val="0"/>
              <w:autoSpaceDN w:val="0"/>
              <w:spacing w:beforeAutospacing="0" w:afterAutospacing="0"/>
              <w:ind w:left="403"/>
            </w:pPr>
            <w:r>
              <w:t xml:space="preserve">by mail, you have </w:t>
            </w:r>
            <w:r w:rsidRPr="00482F48">
              <w:t xml:space="preserve">8 </w:t>
            </w:r>
            <w:r>
              <w:t>days.</w:t>
            </w:r>
          </w:p>
          <w:p w14:paraId="7628086B" w14:textId="77777777" w:rsidR="00294DA5" w:rsidRDefault="00294DA5" w:rsidP="00294DA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78D7F079" w14:textId="77777777" w:rsidR="00294DA5" w:rsidRDefault="00294DA5" w:rsidP="00EF5B26">
            <w:pPr>
              <w:pStyle w:val="ListParagraph"/>
              <w:numPr>
                <w:ilvl w:val="1"/>
                <w:numId w:val="32"/>
              </w:numPr>
              <w:suppressAutoHyphens w:val="0"/>
              <w:autoSpaceDE w:val="0"/>
              <w:autoSpaceDN w:val="0"/>
              <w:spacing w:beforeAutospacing="0" w:afterAutospacing="0"/>
              <w:ind w:left="403"/>
            </w:pPr>
            <w:r>
              <w:t>Day 1 is the day after they delivered, emailed, or mailed it to you.</w:t>
            </w:r>
          </w:p>
          <w:p w14:paraId="0F3138B0" w14:textId="77777777" w:rsidR="00294DA5" w:rsidRDefault="00294DA5" w:rsidP="00EF5B26">
            <w:pPr>
              <w:pStyle w:val="ListParagraph"/>
              <w:numPr>
                <w:ilvl w:val="1"/>
                <w:numId w:val="32"/>
              </w:numPr>
              <w:suppressAutoHyphens w:val="0"/>
              <w:autoSpaceDE w:val="0"/>
              <w:autoSpaceDN w:val="0"/>
              <w:spacing w:beforeAutospacing="0" w:afterAutospacing="0"/>
              <w:ind w:left="403"/>
            </w:pPr>
            <w:r>
              <w:t>Do not count weekends and holidays.</w:t>
            </w:r>
          </w:p>
          <w:p w14:paraId="6E586C9C" w14:textId="77777777" w:rsidR="00294DA5" w:rsidRDefault="00294DA5" w:rsidP="00EF5B26">
            <w:pPr>
              <w:pStyle w:val="ListParagraph"/>
              <w:numPr>
                <w:ilvl w:val="1"/>
                <w:numId w:val="32"/>
              </w:numPr>
              <w:suppressAutoHyphens w:val="0"/>
              <w:autoSpaceDE w:val="0"/>
              <w:autoSpaceDN w:val="0"/>
              <w:spacing w:beforeAutospacing="0" w:afterAutospacing="0"/>
              <w:ind w:left="403"/>
            </w:pPr>
            <w:r>
              <w:t>If the due date is a weekend or holiday, your reply is due the next day the court is open. For example, if it is due on a Saturday, and the court is open Monday, your reply is due Monday.</w:t>
            </w:r>
          </w:p>
          <w:p w14:paraId="514B911C" w14:textId="77777777" w:rsidR="00294DA5" w:rsidRDefault="00294DA5" w:rsidP="00294DA5">
            <w:pPr>
              <w:pStyle w:val="Body"/>
            </w:pPr>
            <w:r>
              <w:t>Draft your reply:</w:t>
            </w:r>
          </w:p>
          <w:p w14:paraId="5B0AC35A" w14:textId="77777777" w:rsidR="00294DA5" w:rsidRPr="00680E97" w:rsidRDefault="00294DA5" w:rsidP="00EF5B26">
            <w:pPr>
              <w:pStyle w:val="ListParagraph"/>
              <w:numPr>
                <w:ilvl w:val="1"/>
                <w:numId w:val="32"/>
              </w:numPr>
              <w:suppressAutoHyphens w:val="0"/>
              <w:autoSpaceDE w:val="0"/>
              <w:autoSpaceDN w:val="0"/>
              <w:spacing w:beforeAutospacing="0" w:afterAutospacing="0"/>
              <w:ind w:left="403"/>
              <w:rPr>
                <w:b/>
              </w:rPr>
            </w:pPr>
            <w:r w:rsidRPr="00A81449">
              <w:t xml:space="preserve">Watch </w:t>
            </w:r>
            <w:r>
              <w:t>2</w:t>
            </w:r>
            <w:r w:rsidRPr="00A81449">
              <w:t xml:space="preserve"> video</w:t>
            </w:r>
            <w:r>
              <w:t>s:</w:t>
            </w:r>
          </w:p>
          <w:p w14:paraId="46F527EA" w14:textId="77777777" w:rsidR="00294DA5" w:rsidRPr="00680E97" w:rsidRDefault="00445367" w:rsidP="00EF5B26">
            <w:pPr>
              <w:pStyle w:val="ListPlevel2"/>
              <w:numPr>
                <w:ilvl w:val="1"/>
                <w:numId w:val="31"/>
              </w:numPr>
              <w:tabs>
                <w:tab w:val="clear" w:pos="360"/>
              </w:tabs>
              <w:suppressAutoHyphens w:val="0"/>
              <w:autoSpaceDE w:val="0"/>
              <w:autoSpaceDN w:val="0"/>
              <w:spacing w:beforeAutospacing="0" w:afterAutospacing="0"/>
              <w:ind w:left="864"/>
              <w:rPr>
                <w:rStyle w:val="Hyperlink"/>
                <w:b/>
              </w:rPr>
            </w:pPr>
            <w:hyperlink r:id="rId193" w:history="1">
              <w:r w:rsidR="00294DA5" w:rsidRPr="00E054DA">
                <w:rPr>
                  <w:rStyle w:val="Hyperlink"/>
                  <w:b/>
                </w:rPr>
                <w:t>Motions Part 3: Preparing a Reply</w:t>
              </w:r>
            </w:hyperlink>
            <w:r w:rsidR="00294DA5">
              <w:rPr>
                <w:rStyle w:val="Hyperlink"/>
              </w:rPr>
              <w:t xml:space="preserve">, </w:t>
            </w:r>
            <w:r w:rsidR="00294DA5" w:rsidRPr="004F1FAF">
              <w:rPr>
                <w:rStyle w:val="Hyperlink"/>
              </w:rPr>
              <w:t>and</w:t>
            </w:r>
          </w:p>
          <w:p w14:paraId="46091C24" w14:textId="77777777" w:rsidR="00294DA5" w:rsidRPr="00680E97" w:rsidRDefault="00445367" w:rsidP="00EF5B26">
            <w:pPr>
              <w:pStyle w:val="ListParagraph"/>
              <w:numPr>
                <w:ilvl w:val="1"/>
                <w:numId w:val="31"/>
              </w:numPr>
              <w:suppressAutoHyphens w:val="0"/>
              <w:autoSpaceDE w:val="0"/>
              <w:autoSpaceDN w:val="0"/>
              <w:spacing w:beforeAutospacing="0" w:afterAutospacing="0"/>
              <w:ind w:left="864"/>
              <w:rPr>
                <w:b/>
              </w:rPr>
            </w:pPr>
            <w:hyperlink r:id="rId194" w:history="1">
              <w:r w:rsidR="00294DA5" w:rsidRPr="00680E97">
                <w:rPr>
                  <w:b/>
                  <w:bCs/>
                </w:rPr>
                <w:t>Motions Part 4: Mailings and Deadlines</w:t>
              </w:r>
            </w:hyperlink>
          </w:p>
          <w:p w14:paraId="66896CA3" w14:textId="77777777" w:rsidR="00294DA5" w:rsidRDefault="00294DA5" w:rsidP="00EF5B26">
            <w:pPr>
              <w:pStyle w:val="ListParagraph"/>
              <w:numPr>
                <w:ilvl w:val="1"/>
                <w:numId w:val="32"/>
              </w:numPr>
              <w:suppressAutoHyphens w:val="0"/>
              <w:autoSpaceDE w:val="0"/>
              <w:autoSpaceDN w:val="0"/>
              <w:spacing w:beforeAutospacing="0" w:afterAutospacing="0"/>
              <w:ind w:left="403"/>
            </w:pPr>
            <w:r w:rsidRPr="00A1096B">
              <w:rPr>
                <w:bCs/>
              </w:rPr>
              <w:t xml:space="preserve">Read: </w:t>
            </w:r>
            <w:hyperlink r:id="rId195" w:anchor="reply" w:history="1">
              <w:r w:rsidRPr="00E94F9F">
                <w:rPr>
                  <w:rStyle w:val="Hyperlink"/>
                </w:rPr>
                <w:t>How do I reply to an opposition?</w:t>
              </w:r>
            </w:hyperlink>
            <w:r>
              <w:t xml:space="preserve"> on the court's website</w:t>
            </w:r>
          </w:p>
          <w:p w14:paraId="4119A812" w14:textId="77777777" w:rsidR="00294DA5" w:rsidRDefault="00294DA5" w:rsidP="00EF5B26">
            <w:pPr>
              <w:pStyle w:val="ListParagraph"/>
              <w:numPr>
                <w:ilvl w:val="1"/>
                <w:numId w:val="32"/>
              </w:numPr>
              <w:suppressAutoHyphens w:val="0"/>
              <w:autoSpaceDE w:val="0"/>
              <w:autoSpaceDN w:val="0"/>
              <w:spacing w:beforeAutospacing="0" w:afterAutospacing="0"/>
              <w:ind w:left="403"/>
            </w:pPr>
            <w:r w:rsidRPr="00A1096B">
              <w:rPr>
                <w:bCs/>
              </w:rPr>
              <w:t>Use</w:t>
            </w:r>
            <w:r w:rsidRPr="00A81449">
              <w:t xml:space="preserve">: </w:t>
            </w:r>
            <w:r w:rsidRPr="00A1096B">
              <w:rPr>
                <w:b/>
              </w:rPr>
              <w:t xml:space="preserve">Reply to Opposition to Motion, </w:t>
            </w:r>
            <w:hyperlink r:id="rId196" w:history="1">
              <w:r w:rsidRPr="00A1096B">
                <w:rPr>
                  <w:rStyle w:val="Hyperlink"/>
                  <w:b/>
                </w:rPr>
                <w:t>SHC-1305</w:t>
              </w:r>
            </w:hyperlink>
            <w:r w:rsidRPr="00A81449">
              <w:t>.</w:t>
            </w:r>
          </w:p>
          <w:p w14:paraId="105181E0" w14:textId="77777777" w:rsidR="00294DA5" w:rsidRDefault="00294DA5" w:rsidP="00294DA5">
            <w:pPr>
              <w:pStyle w:val="Body"/>
            </w:pPr>
            <w:r>
              <w:t xml:space="preserve">Remember to fill out the </w:t>
            </w:r>
            <w:r w:rsidRPr="00DA071F">
              <w:rPr>
                <w:b/>
                <w:bCs/>
              </w:rPr>
              <w:t>Certificate of Service</w:t>
            </w:r>
            <w:r>
              <w:t xml:space="preserve"> and tell the court how and when you deliver your reply to {{ other_party_in_case }}</w:t>
            </w:r>
          </w:p>
          <w:p w14:paraId="21F01EDB" w14:textId="77777777" w:rsidR="00294DA5" w:rsidRDefault="00294DA5" w:rsidP="00294DA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13DC7F0B" w14:textId="77777777" w:rsidR="00294DA5" w:rsidRDefault="00294DA5" w:rsidP="00294DA5">
            <w:pPr>
              <w:pStyle w:val="Heading3"/>
              <w:outlineLvl w:val="2"/>
            </w:pPr>
            <w:r>
              <w:t>The judge will issue an order</w:t>
            </w:r>
          </w:p>
          <w:p w14:paraId="0D02876A" w14:textId="77777777" w:rsidR="00294DA5" w:rsidRDefault="00294DA5" w:rsidP="00EF5B26">
            <w:pPr>
              <w:pStyle w:val="ListParagraph"/>
              <w:numPr>
                <w:ilvl w:val="1"/>
                <w:numId w:val="32"/>
              </w:numPr>
              <w:suppressAutoHyphens w:val="0"/>
              <w:autoSpaceDE w:val="0"/>
              <w:autoSpaceDN w:val="0"/>
              <w:spacing w:beforeAutospacing="0" w:afterAutospacing="0"/>
              <w:ind w:left="403"/>
            </w:pPr>
            <w:r>
              <w:t>The judge may set a date for a hearing, but they may decide your motion without a hearing.</w:t>
            </w:r>
          </w:p>
          <w:p w14:paraId="3511ACC0" w14:textId="66C3BC3D" w:rsidR="00294DA5" w:rsidRDefault="00294DA5" w:rsidP="00EF5B26">
            <w:pPr>
              <w:pStyle w:val="ListParagraph"/>
              <w:numPr>
                <w:ilvl w:val="1"/>
                <w:numId w:val="32"/>
              </w:numPr>
              <w:suppressAutoHyphens w:val="0"/>
              <w:autoSpaceDE w:val="0"/>
              <w:autoSpaceDN w:val="0"/>
              <w:spacing w:beforeAutospacing="0" w:afterAutospacing="0"/>
              <w:ind w:left="403"/>
              <w:rPr>
                <w:b/>
                <w:bCs/>
              </w:rPr>
            </w:pPr>
            <w:r>
              <w:t xml:space="preserve">The judge may grant your </w:t>
            </w:r>
            <w:r>
              <w:rPr>
                <w:b/>
                <w:bCs/>
              </w:rPr>
              <w:t xml:space="preserve">{{ motion_type }}. </w:t>
            </w:r>
            <w:r w:rsidRPr="00873D8A">
              <w:t xml:space="preserve">If they do, you will get a copy of the </w:t>
            </w:r>
            <w:r w:rsidRPr="000012E2">
              <w:rPr>
                <w:color w:val="FF0000"/>
              </w:rPr>
              <w:t>{% if user_need in('</w:t>
            </w:r>
            <w:r>
              <w:rPr>
                <w:color w:val="FF0000"/>
              </w:rPr>
              <w:t>answer custody</w:t>
            </w:r>
            <w:r w:rsidRPr="000012E2">
              <w:rPr>
                <w:color w:val="FF0000"/>
              </w:rPr>
              <w:t xml:space="preserve">', </w:t>
            </w:r>
            <w:r>
              <w:rPr>
                <w:color w:val="FF0000"/>
              </w:rPr>
              <w:t>'answer divorce</w:t>
            </w:r>
            <w:r w:rsidRPr="000012E2">
              <w:rPr>
                <w:color w:val="FF0000"/>
              </w:rPr>
              <w:t>')</w:t>
            </w:r>
            <w:r w:rsidR="003A301C">
              <w:rPr>
                <w:color w:val="FF0000"/>
              </w:rPr>
              <w:t xml:space="preserve"> %}</w:t>
            </w:r>
            <w:r w:rsidRPr="005F3355">
              <w:rPr>
                <w:color w:val="000000" w:themeColor="text1"/>
              </w:rPr>
              <w:t>order</w:t>
            </w:r>
            <w:r>
              <w:rPr>
                <w:color w:val="000000" w:themeColor="text1"/>
              </w:rPr>
              <w:t xml:space="preserve"> granting your motion.</w:t>
            </w:r>
            <w:r>
              <w:rPr>
                <w:color w:val="FF0000"/>
              </w:rPr>
              <w:t>{% else %}</w:t>
            </w:r>
            <w:r w:rsidRPr="00873D8A">
              <w:t>new order.</w:t>
            </w:r>
            <w:r>
              <w:rPr>
                <w:color w:val="FF0000"/>
              </w:rPr>
              <w:t>{% endif %}</w:t>
            </w:r>
          </w:p>
          <w:p w14:paraId="021D00EB" w14:textId="77777777" w:rsidR="00294DA5" w:rsidRPr="00873D8A" w:rsidRDefault="00294DA5" w:rsidP="00EF5B26">
            <w:pPr>
              <w:pStyle w:val="ListParagraph"/>
              <w:numPr>
                <w:ilvl w:val="1"/>
                <w:numId w:val="32"/>
              </w:numPr>
              <w:suppressAutoHyphens w:val="0"/>
              <w:autoSpaceDE w:val="0"/>
              <w:autoSpaceDN w:val="0"/>
              <w:spacing w:beforeAutospacing="0" w:afterAutospacing="0"/>
              <w:ind w:left="403"/>
            </w:pPr>
            <w:r>
              <w:lastRenderedPageBreak/>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2DB8EF92" w14:textId="77777777" w:rsidR="00294DA5" w:rsidRPr="00C50567" w:rsidRDefault="00294DA5" w:rsidP="00EF5B26">
            <w:pPr>
              <w:pStyle w:val="ListParagraph"/>
              <w:numPr>
                <w:ilvl w:val="1"/>
                <w:numId w:val="32"/>
              </w:numPr>
              <w:suppressAutoHyphens w:val="0"/>
              <w:autoSpaceDE w:val="0"/>
              <w:autoSpaceDN w:val="0"/>
              <w:spacing w:beforeAutospacing="0" w:afterAutospacing="0"/>
              <w:ind w:left="403"/>
            </w:pPr>
            <w:r>
              <w:t>Keep following your court order unless the judge grants your motion and issues a new order.</w:t>
            </w:r>
          </w:p>
          <w:p w14:paraId="2ACB705C" w14:textId="77777777" w:rsidR="00294DA5" w:rsidRDefault="00294DA5" w:rsidP="00294DA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97" w:history="1">
              <w:r>
                <w:rPr>
                  <w:rStyle w:val="Hyperlink"/>
                </w:rPr>
                <w:t>filing an appeal</w:t>
              </w:r>
            </w:hyperlink>
            <w:r>
              <w:t>.</w:t>
            </w:r>
            <w:r w:rsidRPr="000012E2">
              <w:rPr>
                <w:color w:val="FF0000"/>
              </w:rPr>
              <w:t>{% endif %}</w:t>
            </w:r>
          </w:p>
          <w:p w14:paraId="59A24C5E" w14:textId="77777777" w:rsidR="00294DA5" w:rsidRDefault="00294DA5" w:rsidP="00294DA5">
            <w:pPr>
              <w:pStyle w:val="Heading3"/>
              <w:outlineLvl w:val="2"/>
            </w:pPr>
            <w:r>
              <w:t>Links in this step</w:t>
            </w:r>
          </w:p>
          <w:p w14:paraId="42588EE9" w14:textId="77777777" w:rsidR="00294DA5" w:rsidRDefault="00445367" w:rsidP="00294DA5">
            <w:pPr>
              <w:pStyle w:val="Body"/>
            </w:pPr>
            <w:hyperlink r:id="rId198" w:history="1">
              <w:r w:rsidR="00294DA5" w:rsidRPr="0054657C">
                <w:rPr>
                  <w:rStyle w:val="Hyperlink"/>
                  <w:b/>
                </w:rPr>
                <w:t>Motions Part 3: Preparing a Reply </w:t>
              </w:r>
            </w:hyperlink>
            <w:r w:rsidR="00294DA5">
              <w:br/>
            </w:r>
            <w:r w:rsidR="00294DA5" w:rsidRPr="0054657C">
              <w:t>youtube.com/</w:t>
            </w:r>
            <w:proofErr w:type="spellStart"/>
            <w:r w:rsidR="00294DA5" w:rsidRPr="0054657C">
              <w:t>watch?v</w:t>
            </w:r>
            <w:proofErr w:type="spellEnd"/>
            <w:r w:rsidR="00294DA5" w:rsidRPr="0054657C">
              <w:t>=</w:t>
            </w:r>
            <w:proofErr w:type="spellStart"/>
            <w:r w:rsidR="00294DA5" w:rsidRPr="0054657C">
              <w:t>egoBeRFB_Uw</w:t>
            </w:r>
            <w:proofErr w:type="spellEnd"/>
          </w:p>
          <w:p w14:paraId="5A6F5589" w14:textId="77777777" w:rsidR="00294DA5" w:rsidRDefault="00294DA5" w:rsidP="00294DA5">
            <w:pPr>
              <w:pStyle w:val="Body"/>
            </w:pPr>
            <w:r w:rsidRPr="00223CBD">
              <w:rPr>
                <w:b/>
                <w:bCs/>
              </w:rPr>
              <w:t>Motions Part 4: Mailings and Deadlines</w:t>
            </w:r>
            <w:r>
              <w:br/>
            </w:r>
            <w:r w:rsidRPr="00212CF9">
              <w:t>youtu.be/YQvG7GEGeoo</w:t>
            </w:r>
          </w:p>
          <w:p w14:paraId="7C316140" w14:textId="77777777" w:rsidR="00294DA5" w:rsidRDefault="00294DA5" w:rsidP="00294DA5">
            <w:pPr>
              <w:pStyle w:val="Body"/>
            </w:pPr>
            <w:r w:rsidRPr="00D374B2">
              <w:rPr>
                <w:b/>
                <w:bCs/>
              </w:rPr>
              <w:t>How do I reply to an opposition?</w:t>
            </w:r>
            <w:r w:rsidRPr="00126F72">
              <w:br/>
              <w:t>courts.alaska.gov/shc/family/</w:t>
            </w:r>
            <w:proofErr w:type="spellStart"/>
            <w:r w:rsidRPr="00126F72">
              <w:t>motions.htm#reply</w:t>
            </w:r>
            <w:proofErr w:type="spellEnd"/>
          </w:p>
          <w:p w14:paraId="0D6CD774" w14:textId="77777777" w:rsidR="00294DA5" w:rsidRDefault="00294DA5" w:rsidP="00294DA5">
            <w:pPr>
              <w:pStyle w:val="Body"/>
            </w:pPr>
            <w:r w:rsidRPr="0054657C">
              <w:rPr>
                <w:b/>
              </w:rPr>
              <w:t>Reply to Opposition to Motion, SHC-1305</w:t>
            </w:r>
            <w:r w:rsidRPr="0054657C">
              <w:br/>
              <w:t>courts.alaska.gov/shc/family/docs/shc-1305n.pdf</w:t>
            </w:r>
          </w:p>
          <w:p w14:paraId="1AD40062" w14:textId="239232B7" w:rsidR="00294DA5" w:rsidRPr="00294DA5" w:rsidRDefault="00294DA5" w:rsidP="00294DA5">
            <w:pPr>
              <w:pStyle w:val="Body"/>
              <w:spacing w:before="120"/>
            </w:pPr>
            <w:r w:rsidRPr="000012E2">
              <w:rPr>
                <w:color w:val="FF0000"/>
              </w:rPr>
              <w:t>{% if user_need =='change foreign custody order' or (user_need in('change custody order', 'change divorce order') and middle_of_case == 'no') %}</w:t>
            </w:r>
            <w:hyperlink r:id="rId199" w:history="1">
              <w:r w:rsidRPr="00733235">
                <w:rPr>
                  <w:rStyle w:val="Hyperlink"/>
                  <w:b/>
                </w:rPr>
                <w:t>filing an appeal</w:t>
              </w:r>
            </w:hyperlink>
            <w:r>
              <w:rPr>
                <w:rStyle w:val="Hyperlink"/>
              </w:rPr>
              <w:br/>
            </w:r>
            <w:r w:rsidRPr="00733235">
              <w:t>courts.alaska.gov/shc/appeals/appeals.htm</w:t>
            </w:r>
            <w:r w:rsidRPr="000012E2">
              <w:rPr>
                <w:color w:val="FF0000"/>
              </w:rPr>
              <w:t>{% endif %}</w:t>
            </w:r>
          </w:p>
        </w:tc>
      </w:tr>
      <w:tr w:rsidR="00294DA5" w:rsidRPr="00294DA5" w14:paraId="5632F973" w14:textId="77777777" w:rsidTr="007B1AA8">
        <w:trPr>
          <w:jc w:val="center"/>
        </w:trPr>
        <w:tc>
          <w:tcPr>
            <w:tcW w:w="2901" w:type="dxa"/>
            <w:tcBorders>
              <w:top w:val="nil"/>
              <w:left w:val="nil"/>
              <w:bottom w:val="nil"/>
              <w:right w:val="nil"/>
            </w:tcBorders>
          </w:tcPr>
          <w:p w14:paraId="24183FD4" w14:textId="32C66491" w:rsidR="00294DA5" w:rsidRPr="00677759" w:rsidRDefault="00677759" w:rsidP="00677759">
            <w:pPr>
              <w:pStyle w:val="Body"/>
            </w:pPr>
            <w:r w:rsidRPr="00677759">
              <w:rPr>
                <w:color w:val="FF0000"/>
              </w:rPr>
              <w:lastRenderedPageBreak/>
              <w:t>{%tr endif %}</w:t>
            </w:r>
          </w:p>
        </w:tc>
        <w:tc>
          <w:tcPr>
            <w:tcW w:w="7597" w:type="dxa"/>
            <w:tcBorders>
              <w:top w:val="nil"/>
              <w:left w:val="nil"/>
              <w:bottom w:val="nil"/>
              <w:right w:val="nil"/>
            </w:tcBorders>
            <w:tcMar>
              <w:top w:w="432" w:type="dxa"/>
              <w:bottom w:w="360" w:type="dxa"/>
            </w:tcMar>
          </w:tcPr>
          <w:p w14:paraId="5155733E" w14:textId="77777777" w:rsidR="00294DA5" w:rsidRPr="00294DA5" w:rsidRDefault="00294DA5" w:rsidP="00294DA5">
            <w:pPr>
              <w:pStyle w:val="Body"/>
            </w:pPr>
          </w:p>
        </w:tc>
      </w:tr>
      <w:tr w:rsidR="00725489" w14:paraId="57313DCA" w14:textId="77777777" w:rsidTr="007B1AA8">
        <w:trPr>
          <w:jc w:val="center"/>
        </w:trPr>
        <w:tc>
          <w:tcPr>
            <w:tcW w:w="2901" w:type="dxa"/>
            <w:tcBorders>
              <w:top w:val="nil"/>
              <w:left w:val="nil"/>
              <w:bottom w:val="nil"/>
              <w:right w:val="nil"/>
            </w:tcBorders>
          </w:tcPr>
          <w:p w14:paraId="4EC65E72" w14:textId="5F1C2913" w:rsidR="00725489" w:rsidRDefault="0025524D" w:rsidP="00FD38D3">
            <w:pPr>
              <w:pStyle w:val="Body"/>
              <w:rPr>
                <w:shd w:val="clear" w:color="auto" w:fill="FFFFFF"/>
              </w:rPr>
            </w:pPr>
            <w:r>
              <w:t>{%tr if type_of_response.all_false() and agreement_documents %}</w:t>
            </w:r>
          </w:p>
        </w:tc>
        <w:tc>
          <w:tcPr>
            <w:tcW w:w="7597" w:type="dxa"/>
            <w:tcBorders>
              <w:top w:val="nil"/>
              <w:left w:val="nil"/>
              <w:bottom w:val="nil"/>
              <w:right w:val="nil"/>
            </w:tcBorders>
            <w:tcMar>
              <w:top w:w="432" w:type="dxa"/>
              <w:bottom w:w="360" w:type="dxa"/>
            </w:tcMar>
          </w:tcPr>
          <w:p w14:paraId="2B221FF8" w14:textId="26CE315D" w:rsidR="00725489" w:rsidRDefault="00294DA5" w:rsidP="00FD38D3">
            <w:pPr>
              <w:pStyle w:val="Body"/>
            </w:pPr>
            <w:proofErr w:type="spellStart"/>
            <w:r w:rsidRPr="00294DA5">
              <w:rPr>
                <w:rFonts w:eastAsia="Calibri"/>
                <w:color w:val="00B050"/>
              </w:rPr>
              <w:t>expect_after_complaint_step</w:t>
            </w:r>
            <w:proofErr w:type="spellEnd"/>
            <w:r w:rsidRPr="00294DA5">
              <w:rPr>
                <w:rFonts w:eastAsia="Calibri"/>
                <w:color w:val="00B050"/>
              </w:rPr>
              <w:t xml:space="preserve"> </w:t>
            </w:r>
            <w:r>
              <w:rPr>
                <w:rFonts w:eastAsia="Calibri"/>
                <w:color w:val="00B050"/>
              </w:rPr>
              <w:t>in aka2jtemplates.yml</w:t>
            </w:r>
          </w:p>
        </w:tc>
      </w:tr>
      <w:tr w:rsidR="00725489" w14:paraId="4521B45A" w14:textId="77777777" w:rsidTr="007B1AA8">
        <w:trPr>
          <w:jc w:val="center"/>
        </w:trPr>
        <w:tc>
          <w:tcPr>
            <w:tcW w:w="2901" w:type="dxa"/>
            <w:tcBorders>
              <w:top w:val="nil"/>
              <w:left w:val="nil"/>
              <w:bottom w:val="nil"/>
              <w:right w:val="nil"/>
            </w:tcBorders>
          </w:tcPr>
          <w:p w14:paraId="3BE9A2CA" w14:textId="7147692A" w:rsidR="00725489" w:rsidRDefault="000D6B7E" w:rsidP="000D6B7E">
            <w:pPr>
              <w:pStyle w:val="Heading2"/>
              <w:outlineLvl w:val="1"/>
              <w:rPr>
                <w:shd w:val="clear" w:color="auto" w:fill="FFFFFF"/>
              </w:rPr>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22</w:t>
            </w:r>
            <w:r>
              <w:rPr>
                <w:rStyle w:val="NumChar"/>
              </w:rPr>
              <w:fldChar w:fldCharType="end"/>
            </w:r>
            <w:r>
              <w:t>: What to expect after you file your Complaint</w:t>
            </w:r>
          </w:p>
        </w:tc>
        <w:tc>
          <w:tcPr>
            <w:tcW w:w="7597" w:type="dxa"/>
            <w:tcBorders>
              <w:top w:val="nil"/>
              <w:left w:val="nil"/>
              <w:bottom w:val="nil"/>
              <w:right w:val="nil"/>
            </w:tcBorders>
            <w:tcMar>
              <w:top w:w="432" w:type="dxa"/>
              <w:bottom w:w="360" w:type="dxa"/>
            </w:tcMar>
          </w:tcPr>
          <w:p w14:paraId="2775F684" w14:textId="3EF19789" w:rsidR="00977A3F" w:rsidRPr="002743B2" w:rsidRDefault="00977A3F" w:rsidP="00FD38D3">
            <w:pPr>
              <w:pStyle w:val="Body"/>
              <w:rPr>
                <w:color w:val="auto"/>
              </w:rPr>
            </w:pPr>
            <w:r w:rsidRPr="002743B2">
              <w:rPr>
                <w:color w:val="C00000"/>
              </w:rPr>
              <w:t xml:space="preserve">{%p if </w:t>
            </w:r>
            <w:r w:rsidR="003F412B" w:rsidRPr="002743B2">
              <w:rPr>
                <w:color w:val="C00000"/>
              </w:rPr>
              <w:t xml:space="preserve">(user_need == 'divorce' and not know_spouse_whereabouts) or (user_need == 'custody' and </w:t>
            </w:r>
            <w:proofErr w:type="spellStart"/>
            <w:r w:rsidR="003F412B" w:rsidRPr="002743B2">
              <w:rPr>
                <w:color w:val="C00000"/>
              </w:rPr>
              <w:t>alternate_service</w:t>
            </w:r>
            <w:proofErr w:type="spellEnd"/>
            <w:r w:rsidR="003F412B" w:rsidRPr="002743B2">
              <w:rPr>
                <w:color w:val="C00000"/>
              </w:rPr>
              <w:t>)</w:t>
            </w:r>
            <w:r w:rsidRPr="002743B2">
              <w:rPr>
                <w:color w:val="C00000"/>
              </w:rPr>
              <w:t xml:space="preserve"> %}</w:t>
            </w:r>
          </w:p>
          <w:p w14:paraId="1DA4973A" w14:textId="4386DA6A" w:rsidR="00842CD9" w:rsidRDefault="00842CD9" w:rsidP="00EF5B26">
            <w:pPr>
              <w:pStyle w:val="ListParagraph"/>
              <w:numPr>
                <w:ilvl w:val="0"/>
                <w:numId w:val="30"/>
              </w:numPr>
              <w:spacing w:before="120" w:after="0"/>
              <w:ind w:left="403"/>
            </w:pPr>
            <w:r>
              <w:t xml:space="preserve">Now you wait. </w:t>
            </w:r>
            <w:r>
              <w:rPr>
                <w:color w:val="ED7D31" w:themeColor="accent2"/>
              </w:rPr>
              <w:t>{% if user_need == 'custody' %}</w:t>
            </w:r>
            <w:r>
              <w:t xml:space="preserve">The clerk will sign the </w:t>
            </w:r>
            <w:r>
              <w:rPr>
                <w:b/>
                <w:bCs/>
              </w:rPr>
              <w:t>Notice to Absent Defendant</w:t>
            </w:r>
            <w:r>
              <w:t xml:space="preserve"> if the court finds you did enough to try to serve {{ other_party_in_case </w:t>
            </w:r>
            <w:r>
              <w:rPr>
                <w:color w:val="ED7D31" w:themeColor="accent2"/>
              </w:rPr>
              <w:t>}}.{% elif user_need == 'divorce' %}</w:t>
            </w:r>
            <w:r>
              <w:t xml:space="preserve">The clerk will sign the </w:t>
            </w:r>
            <w:r>
              <w:rPr>
                <w:b/>
                <w:bCs/>
              </w:rPr>
              <w:t>Notice to Absent Spouse</w:t>
            </w:r>
            <w:r>
              <w:t xml:space="preserve"> if the court finds you did enough to try to serve {{ other_party_in_</w:t>
            </w:r>
            <w:r>
              <w:rPr>
                <w:color w:val="auto"/>
              </w:rPr>
              <w:t>case }}.</w:t>
            </w:r>
            <w:r>
              <w:rPr>
                <w:color w:val="ED7D31" w:themeColor="accent2"/>
              </w:rPr>
              <w:t>{% endif %}</w:t>
            </w:r>
            <w:r>
              <w:t xml:space="preserve"> The court will then post the notice on the Alaska Court System's legal notice website for 4 weeks in a row.</w:t>
            </w:r>
          </w:p>
          <w:p w14:paraId="4E4A4876" w14:textId="5B9A52F0" w:rsidR="00842CD9" w:rsidRDefault="00842CD9" w:rsidP="00EF5B26">
            <w:pPr>
              <w:pStyle w:val="ListParagraph"/>
              <w:numPr>
                <w:ilvl w:val="0"/>
                <w:numId w:val="30"/>
              </w:numPr>
              <w:spacing w:before="0" w:after="0"/>
              <w:ind w:left="405"/>
            </w:pPr>
            <w:r>
              <w:rPr>
                <w:color w:val="FF0000"/>
              </w:rPr>
              <w:t>{% if user_need == 'divorce' and not minor_children and legal_separation_or_divorce == 'divorce' and agree_or_settle == 'no prop debt or pregnancy' %}</w:t>
            </w:r>
            <w:r>
              <w:t xml:space="preserve">After the notice has been posted 4 weeks, fill out and file the </w:t>
            </w:r>
            <w:r>
              <w:rPr>
                <w:b/>
              </w:rPr>
              <w:t>Proof of Notice</w:t>
            </w:r>
            <w:r>
              <w:t xml:space="preserve">, </w:t>
            </w:r>
            <w:hyperlink r:id="rId200">
              <w:r>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12CAC025" w14:textId="77777777" w:rsidR="00842CD9" w:rsidRDefault="00842CD9" w:rsidP="00EF5B26">
            <w:pPr>
              <w:pStyle w:val="ListParagraph"/>
              <w:numPr>
                <w:ilvl w:val="0"/>
                <w:numId w:val="30"/>
              </w:numPr>
              <w:spacing w:before="0" w:after="0"/>
              <w:ind w:left="402"/>
            </w:pPr>
            <w:r>
              <w:t>Attend the hearing. The court will ask you questions about trying to find your spouse and about ending the marriage.</w:t>
            </w:r>
            <w:r>
              <w:rPr>
                <w:color w:val="FF0000"/>
              </w:rPr>
              <w:t>{% else %}</w:t>
            </w:r>
            <w:r>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73A06CA" w14:textId="44CBDE79" w:rsidR="00842CD9" w:rsidRDefault="00842CD9" w:rsidP="00EF5B26">
            <w:pPr>
              <w:pStyle w:val="ListParagraph"/>
              <w:numPr>
                <w:ilvl w:val="1"/>
                <w:numId w:val="30"/>
              </w:numPr>
              <w:spacing w:before="0" w:after="0"/>
              <w:ind w:left="762"/>
            </w:pPr>
            <w:r>
              <w:rPr>
                <w:b/>
                <w:bCs/>
              </w:rPr>
              <w:t>Affidavit, SHC-1625</w:t>
            </w:r>
            <w:r>
              <w:t xml:space="preserve"> </w:t>
            </w:r>
            <w:hyperlink r:id="rId201">
              <w:r>
                <w:rPr>
                  <w:rStyle w:val="Hyperlink"/>
                </w:rPr>
                <w:t>Word</w:t>
              </w:r>
            </w:hyperlink>
            <w:r>
              <w:t xml:space="preserve"> | </w:t>
            </w:r>
            <w:hyperlink r:id="rId202">
              <w:r>
                <w:rPr>
                  <w:rStyle w:val="Hyperlink"/>
                </w:rPr>
                <w:t>PDF</w:t>
              </w:r>
            </w:hyperlink>
            <w:r>
              <w:t xml:space="preserve"> (1 week before posting ends that states you):</w:t>
            </w:r>
          </w:p>
          <w:p w14:paraId="58232176" w14:textId="77777777" w:rsidR="00842CD9" w:rsidRDefault="00842CD9" w:rsidP="00EF5B26">
            <w:pPr>
              <w:pStyle w:val="ListParagraph"/>
              <w:numPr>
                <w:ilvl w:val="2"/>
                <w:numId w:val="30"/>
              </w:numPr>
              <w:spacing w:before="0" w:after="0"/>
              <w:ind w:left="1122"/>
            </w:pPr>
            <w:r>
              <w:t xml:space="preserve">tried to serve your spouse by regular first class mail and registered or certified mail </w:t>
            </w:r>
            <w:r>
              <w:rPr>
                <w:b/>
              </w:rPr>
              <w:t>or</w:t>
            </w:r>
          </w:p>
          <w:p w14:paraId="56C7A0E7" w14:textId="77777777" w:rsidR="00842CD9" w:rsidRDefault="00842CD9" w:rsidP="00EF5B26">
            <w:pPr>
              <w:pStyle w:val="ListParagraph"/>
              <w:numPr>
                <w:ilvl w:val="2"/>
                <w:numId w:val="30"/>
              </w:numPr>
              <w:spacing w:before="0"/>
              <w:ind w:left="1122"/>
            </w:pPr>
            <w:r>
              <w:t xml:space="preserve">could </w:t>
            </w:r>
            <w:r>
              <w:rPr>
                <w:b/>
              </w:rPr>
              <w:t>not</w:t>
            </w:r>
            <w:r>
              <w:t xml:space="preserve"> serve by mail because you cannot find your spouse's last known mailing address</w:t>
            </w:r>
          </w:p>
          <w:p w14:paraId="6EB87F18" w14:textId="77777777" w:rsidR="00725489" w:rsidRDefault="00842CD9" w:rsidP="00FD38D3">
            <w:pPr>
              <w:pStyle w:val="Body"/>
              <w:rPr>
                <w:color w:val="FF0000"/>
              </w:rPr>
            </w:pPr>
            <w:r>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r>
              <w:rPr>
                <w:color w:val="FF0000"/>
              </w:rPr>
              <w:t>{% endif %}</w:t>
            </w:r>
          </w:p>
          <w:p w14:paraId="62C8EE34" w14:textId="77777777" w:rsidR="00977A3F" w:rsidRDefault="00977A3F" w:rsidP="009D03F2">
            <w:pPr>
              <w:pStyle w:val="Body"/>
            </w:pPr>
            <w:r w:rsidRPr="001A0AE1">
              <w:rPr>
                <w:color w:val="C00000"/>
              </w:rPr>
              <w:t>{%p endif %}</w:t>
            </w:r>
          </w:p>
          <w:p w14:paraId="51671EDA" w14:textId="77777777" w:rsidR="00AE440A" w:rsidRDefault="00AE440A" w:rsidP="00622FB0">
            <w:pPr>
              <w:pStyle w:val="Heading3"/>
              <w:spacing w:before="120"/>
              <w:outlineLvl w:val="2"/>
            </w:pPr>
            <w:r>
              <w:rPr>
                <w:color w:val="00B050"/>
              </w:rPr>
              <w:t xml:space="preserve">{% if </w:t>
            </w:r>
            <w:r>
              <w:rPr>
                <w:color w:val="7030A0"/>
              </w:rPr>
              <w:t xml:space="preserve">(user_need == 'divorce' and </w:t>
            </w:r>
            <w:r>
              <w:rPr>
                <w:color w:val="FF0000"/>
              </w:rPr>
              <w:lastRenderedPageBreak/>
              <w:t>(</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 or (</w:t>
            </w:r>
            <w:r>
              <w:rPr>
                <w:color w:val="00B050"/>
              </w:rPr>
              <w:t>not minor_children and agree_or_settle == 'agree'</w:t>
            </w:r>
            <w:r>
              <w:rPr>
                <w:color w:val="FFC000"/>
              </w:rPr>
              <w:t>) or (</w:t>
            </w:r>
            <w:r>
              <w:rPr>
                <w:color w:val="00B050"/>
              </w:rPr>
              <w:t>agree_or_settle == 'no prop debt or pregnancy' and no_prop_or_debt_agree</w:t>
            </w:r>
            <w:r>
              <w:rPr>
                <w:color w:val="FFC000"/>
              </w:rPr>
              <w:t>)</w:t>
            </w:r>
            <w:r>
              <w:rPr>
                <w:color w:val="00B0F0"/>
              </w:rPr>
              <w:t>)</w:t>
            </w:r>
            <w:r>
              <w:rPr>
                <w:color w:val="FF0000"/>
              </w:rPr>
              <w:t>)</w:t>
            </w:r>
            <w:r>
              <w:rPr>
                <w:color w:val="7030A0"/>
              </w:rPr>
              <w:t xml:space="preserve"> </w:t>
            </w:r>
            <w:r>
              <w:rPr>
                <w:color w:val="FF0000"/>
              </w:rPr>
              <w:t>or</w:t>
            </w:r>
            <w:r>
              <w:rPr>
                <w:color w:val="7030A0"/>
              </w:rPr>
              <w:t xml:space="preserve"> </w:t>
            </w:r>
            <w:r>
              <w:rPr>
                <w:color w:val="FF0000"/>
              </w:rPr>
              <w:t>(</w:t>
            </w:r>
            <w:r>
              <w:rPr>
                <w:color w:val="00B050"/>
              </w:rPr>
              <w:t>legal_separation_or_divorce == 'legal separation' and agree_or_settle_kids == 'yes'</w:t>
            </w:r>
            <w:r>
              <w:rPr>
                <w:color w:val="FF0000"/>
              </w:rPr>
              <w:t>)</w:t>
            </w:r>
            <w:r>
              <w:rPr>
                <w:color w:val="7030A0"/>
              </w:rPr>
              <w:t xml:space="preserve">) or (user_need == 'custody' and which_forms == 'agree') or user_need == 'answer custody' </w:t>
            </w:r>
            <w:r>
              <w:rPr>
                <w:color w:val="00B050"/>
              </w:rPr>
              <w:t>%}</w:t>
            </w:r>
            <w:r>
              <w:t>The court will set a hearing</w:t>
            </w:r>
          </w:p>
          <w:p w14:paraId="439F2BE1" w14:textId="1B2138DD" w:rsidR="001677FD" w:rsidRDefault="00AE440A" w:rsidP="00FD38D3">
            <w:pPr>
              <w:pStyle w:val="Body"/>
              <w:rPr>
                <w:color w:val="auto"/>
              </w:rPr>
            </w:pPr>
            <w:r>
              <w:t>They will send you a notice with the date and time of the hearing.</w:t>
            </w:r>
            <w:r w:rsidR="001677FD">
              <w:rPr>
                <w:color w:val="00B050"/>
              </w:rPr>
              <w:t xml:space="preserve"> {% else %}</w:t>
            </w:r>
            <w:r w:rsidR="001677FD">
              <w:rPr>
                <w:color w:val="00B0F0"/>
              </w:rPr>
              <w:t>{% if</w:t>
            </w:r>
            <w:r w:rsidR="001677FD">
              <w:t xml:space="preserve"> </w:t>
            </w:r>
            <w:r w:rsidR="001677FD">
              <w:rPr>
                <w:color w:val="00B0F0"/>
              </w:rPr>
              <w:t>(</w:t>
            </w:r>
            <w:r w:rsidR="001677FD" w:rsidRPr="00A852E0">
              <w:rPr>
                <w:color w:val="0070C0"/>
              </w:rPr>
              <w:t>user_need == 'divorce' and (</w:t>
            </w:r>
            <w:r w:rsidR="001677FD">
              <w:t>minor_children and agree_or_settle_kids == 'do not know'</w:t>
            </w:r>
            <w:r w:rsidR="001677FD" w:rsidRPr="00A852E0">
              <w:rPr>
                <w:color w:val="0070C0"/>
              </w:rPr>
              <w:t>) or (</w:t>
            </w:r>
            <w:r w:rsidR="001677FD">
              <w:t>not minor_children and agree_or_settle =='do not know'</w:t>
            </w:r>
            <w:r w:rsidR="001677FD" w:rsidRPr="00A852E0">
              <w:rPr>
                <w:color w:val="0070C0"/>
              </w:rPr>
              <w:t>)</w:t>
            </w:r>
            <w:r w:rsidR="001677FD">
              <w:rPr>
                <w:color w:val="00B0F0"/>
              </w:rPr>
              <w:t>) or (user_need == 'custody' and which_forms == 'both')</w:t>
            </w:r>
            <w:r w:rsidR="001677FD">
              <w:t xml:space="preserve"> </w:t>
            </w:r>
            <w:r w:rsidR="001677FD">
              <w:rPr>
                <w:color w:val="00B0F0"/>
              </w:rPr>
              <w:t>%}</w:t>
            </w:r>
            <w:r w:rsidR="001677FD">
              <w:rPr>
                <w:color w:val="auto"/>
              </w:rPr>
              <w:t>If you and {{ other_party_in_case }} do not agree about all the issues in your case and you file a complaint on your own, {{ other_party_in_case }} may file an Answer.</w:t>
            </w:r>
          </w:p>
          <w:p w14:paraId="4C632D6E" w14:textId="53F457CE" w:rsidR="001677FD" w:rsidRPr="0004637A" w:rsidRDefault="001677FD" w:rsidP="001677FD">
            <w:pPr>
              <w:pStyle w:val="Heading3"/>
              <w:outlineLvl w:val="2"/>
              <w:rPr>
                <w:color w:val="auto"/>
              </w:rPr>
            </w:pPr>
            <w:r>
              <w:rPr>
                <w:color w:val="00B0F0"/>
              </w:rPr>
              <w:t>{% else %}</w:t>
            </w:r>
            <w:r>
              <w:t>{{ capitalize(other_party_in_case) }} may file an Answer</w:t>
            </w:r>
            <w:r>
              <w:rPr>
                <w:color w:val="00B0F0"/>
              </w:rPr>
              <w:t>{% endif %}</w:t>
            </w:r>
          </w:p>
          <w:p w14:paraId="31041328" w14:textId="77777777" w:rsidR="0004637A" w:rsidRDefault="0004637A" w:rsidP="0004637A">
            <w:pPr>
              <w:pStyle w:val="Body"/>
              <w:spacing w:before="280" w:after="280"/>
            </w:pPr>
            <w:r>
              <w:t>{{ capitalize(other_party_in_case) }} has 20 days to file an Answer with the court and send you a copy.</w:t>
            </w:r>
          </w:p>
          <w:p w14:paraId="045FB52F" w14:textId="77777777" w:rsidR="0004637A" w:rsidRDefault="0004637A" w:rsidP="0004637A">
            <w:pPr>
              <w:pStyle w:val="Body"/>
              <w:spacing w:before="280" w:after="280"/>
            </w:pPr>
            <w:r>
              <w:t>{{ capitalize(other_party_in_case) }}'s Answer is their response to what you put in your Complaint.</w:t>
            </w:r>
          </w:p>
          <w:p w14:paraId="66B682C5" w14:textId="77777777" w:rsidR="0004637A" w:rsidRDefault="0004637A" w:rsidP="0004637A">
            <w:pPr>
              <w:pStyle w:val="Heading3"/>
              <w:outlineLvl w:val="2"/>
            </w:pPr>
            <w:r>
              <w:t>If {{ other_party_in_case }} does not file an Answer in 20 days, you can ask for a default judgment</w:t>
            </w:r>
          </w:p>
          <w:p w14:paraId="02C3B056" w14:textId="77777777" w:rsidR="0004637A" w:rsidRDefault="0004637A" w:rsidP="0004637A">
            <w:pPr>
              <w:pStyle w:val="Body"/>
              <w:spacing w:before="280" w:after="280"/>
              <w:rPr>
                <w:color w:val="FFC000"/>
              </w:rPr>
            </w:pPr>
            <w:r>
              <w:t>A default judgment is when the court decides your case without hearing from {{ other_party_in_case }}.</w:t>
            </w:r>
            <w:r>
              <w:rPr>
                <w:color w:val="FFC000"/>
              </w:rPr>
              <w:t>{% if not default_info %}</w:t>
            </w:r>
          </w:p>
          <w:p w14:paraId="285094E2" w14:textId="76F380C7" w:rsidR="0004637A" w:rsidRDefault="0004637A" w:rsidP="0004637A">
            <w:pPr>
              <w:pStyle w:val="Body"/>
              <w:spacing w:before="280" w:after="280"/>
            </w:pPr>
            <w:r>
              <w:t xml:space="preserve">Read </w:t>
            </w:r>
            <w:hyperlink r:id="rId203">
              <w:r>
                <w:t>Filing for Default in Divorce and Custody Cases</w:t>
              </w:r>
            </w:hyperlink>
            <w:r>
              <w:t>.</w:t>
            </w:r>
            <w:r>
              <w:rPr>
                <w:color w:val="FFC000"/>
              </w:rPr>
              <w:t>{% else %}</w:t>
            </w:r>
            <w:r>
              <w:t xml:space="preserve">See </w:t>
            </w:r>
            <w:r>
              <w:fldChar w:fldCharType="begin"/>
            </w:r>
            <w:r>
              <w:instrText xml:space="preserve"> REF default \h </w:instrText>
            </w:r>
            <w:r>
              <w:fldChar w:fldCharType="separate"/>
            </w:r>
            <w:r w:rsidR="00294DA5">
              <w:rPr>
                <w:rStyle w:val="NumChar"/>
                <w:noProof/>
              </w:rPr>
              <w:t>4</w:t>
            </w:r>
            <w:r>
              <w:fldChar w:fldCharType="end"/>
            </w:r>
            <w:r>
              <w:t>: File for default if {{ other_party_in_case }} does not respond within 20 days.</w:t>
            </w:r>
            <w:r>
              <w:rPr>
                <w:color w:val="FFC000"/>
              </w:rPr>
              <w:t>{% endif %}</w:t>
            </w:r>
          </w:p>
          <w:p w14:paraId="366C5A14" w14:textId="77777777" w:rsidR="0004637A" w:rsidRDefault="0004637A" w:rsidP="0004637A">
            <w:pPr>
              <w:pStyle w:val="Body"/>
              <w:spacing w:before="280" w:after="280"/>
              <w:rPr>
                <w:color w:val="auto"/>
              </w:rPr>
            </w:pPr>
            <w:r>
              <w:t xml:space="preserve">If {{ other_party_in_case }} does not file an Answer and you do </w:t>
            </w:r>
            <w:r>
              <w:lastRenderedPageBreak/>
              <w:t>nothing, the court will close your case after 120 days.</w:t>
            </w:r>
          </w:p>
          <w:p w14:paraId="75C86FAE" w14:textId="77777777" w:rsidR="0004637A" w:rsidRDefault="0004637A" w:rsidP="0004637A">
            <w:pPr>
              <w:pStyle w:val="Heading3"/>
              <w:outlineLvl w:val="2"/>
            </w:pPr>
            <w:r>
              <w:t>The court will set a hearing and send you a notice with the date and time</w:t>
            </w:r>
          </w:p>
          <w:p w14:paraId="4CD03E72" w14:textId="77777777" w:rsidR="00544F3D" w:rsidRDefault="00544F3D" w:rsidP="00544F3D">
            <w:pPr>
              <w:pStyle w:val="Body"/>
              <w:spacing w:before="280" w:after="280"/>
            </w:pPr>
            <w:r>
              <w:rPr>
                <w:color w:val="FFC000"/>
              </w:rPr>
              <w:t>{% if user_need == 'divorce' %}</w:t>
            </w:r>
            <w:r>
              <w:t>Within 45 days of your spouse filing their answer, both of you are supposed to tell each other about all your property and debt. Fill out and give your spouse:</w:t>
            </w:r>
          </w:p>
          <w:p w14:paraId="6BF87480" w14:textId="7C5C2868" w:rsidR="00544F3D" w:rsidRDefault="00544F3D" w:rsidP="00544F3D">
            <w:pPr>
              <w:pStyle w:val="Body"/>
              <w:spacing w:before="280" w:after="280"/>
            </w:pPr>
            <w:r>
              <w:rPr>
                <w:b/>
                <w:bCs/>
              </w:rPr>
              <w:t>Civil Rule 26.1 Questionnaire, SHC-1010</w:t>
            </w:r>
            <w:r>
              <w:t xml:space="preserve"> </w:t>
            </w:r>
            <w:hyperlink r:id="rId204">
              <w:r>
                <w:rPr>
                  <w:rStyle w:val="Hyperlink"/>
                </w:rPr>
                <w:t>Word</w:t>
              </w:r>
            </w:hyperlink>
            <w:r>
              <w:t xml:space="preserve"> | </w:t>
            </w:r>
            <w:hyperlink r:id="rId205">
              <w:r>
                <w:rPr>
                  <w:rStyle w:val="Hyperlink"/>
                </w:rPr>
                <w:t>PDF</w:t>
              </w:r>
            </w:hyperlink>
          </w:p>
          <w:p w14:paraId="359A5194" w14:textId="351546A5" w:rsidR="00544F3D" w:rsidRDefault="00544F3D" w:rsidP="00544F3D">
            <w:pPr>
              <w:pStyle w:val="Body"/>
              <w:spacing w:before="280" w:after="280"/>
            </w:pPr>
            <w:r>
              <w:rPr>
                <w:b/>
                <w:bCs/>
              </w:rPr>
              <w:t>Property &amp; Debt Worksheet, SHC-1000</w:t>
            </w:r>
            <w:r>
              <w:t xml:space="preserve"> </w:t>
            </w:r>
            <w:hyperlink r:id="rId206">
              <w:r>
                <w:rPr>
                  <w:rStyle w:val="Hyperlink"/>
                </w:rPr>
                <w:t>Word</w:t>
              </w:r>
            </w:hyperlink>
            <w:r>
              <w:t xml:space="preserve"> | </w:t>
            </w:r>
            <w:hyperlink r:id="rId207">
              <w:r>
                <w:rPr>
                  <w:rStyle w:val="Hyperlink"/>
                </w:rPr>
                <w:t>PDF</w:t>
              </w:r>
            </w:hyperlink>
          </w:p>
          <w:p w14:paraId="7C387700" w14:textId="0C43F5CC" w:rsidR="00544F3D" w:rsidRDefault="00544F3D" w:rsidP="00544F3D">
            <w:pPr>
              <w:pStyle w:val="Body"/>
              <w:spacing w:before="280" w:after="280"/>
              <w:rPr>
                <w:rStyle w:val="Hyperlink"/>
              </w:rPr>
            </w:pPr>
            <w:r>
              <w:t xml:space="preserve">Read </w:t>
            </w:r>
            <w:hyperlink r:id="rId208">
              <w:r>
                <w:rPr>
                  <w:rStyle w:val="Hyperlink"/>
                </w:rPr>
                <w:t>Dividing Property &amp; Debt</w:t>
              </w:r>
            </w:hyperlink>
          </w:p>
          <w:p w14:paraId="1D3A2BD8" w14:textId="77777777" w:rsidR="00544F3D" w:rsidRDefault="00544F3D" w:rsidP="00544F3D">
            <w:pPr>
              <w:pStyle w:val="Heading3"/>
              <w:outlineLvl w:val="2"/>
            </w:pPr>
            <w:r>
              <w:rPr>
                <w:color w:val="FFC000"/>
              </w:rPr>
              <w:t>{% endif %}</w:t>
            </w:r>
            <w:r>
              <w:t>Links in this step</w:t>
            </w:r>
          </w:p>
          <w:p w14:paraId="5BB0C639" w14:textId="7CC06C65" w:rsidR="00544F3D" w:rsidRDefault="00544F3D" w:rsidP="00544F3D">
            <w:pPr>
              <w:pStyle w:val="Body"/>
              <w:spacing w:before="280" w:after="280"/>
              <w:rPr>
                <w:color w:val="auto"/>
              </w:rPr>
            </w:pPr>
            <w:r>
              <w:rPr>
                <w:color w:val="C00000"/>
              </w:rPr>
              <w:t xml:space="preserve">{% if (user_need == 'custody' and </w:t>
            </w:r>
            <w:proofErr w:type="spellStart"/>
            <w:r>
              <w:rPr>
                <w:color w:val="C00000"/>
              </w:rPr>
              <w:t>alternate_service</w:t>
            </w:r>
            <w:proofErr w:type="spellEnd"/>
            <w:r>
              <w:rPr>
                <w:color w:val="C00000"/>
              </w:rPr>
              <w:t>) or (user_need == 'divorce' and not know_spouse_whereabouts) %}</w:t>
            </w:r>
            <w:r>
              <w:rPr>
                <w:b/>
                <w:bCs/>
              </w:rPr>
              <w:t>Affidavit, SHC-1625</w:t>
            </w:r>
            <w:r>
              <w:br/>
              <w:t xml:space="preserve">as a </w:t>
            </w:r>
            <w:hyperlink r:id="rId209">
              <w:r>
                <w:rPr>
                  <w:rStyle w:val="Hyperlink"/>
                </w:rPr>
                <w:t>Word</w:t>
              </w:r>
            </w:hyperlink>
            <w:r>
              <w:t xml:space="preserve"> file</w:t>
            </w:r>
            <w:r>
              <w:br/>
              <w:t>courts.alaska.gov/shc/family/docs/shc-1625.doc</w:t>
            </w:r>
            <w:r>
              <w:br/>
              <w:t xml:space="preserve">as a </w:t>
            </w:r>
            <w:hyperlink r:id="rId210">
              <w:r>
                <w:rPr>
                  <w:rStyle w:val="Hyperlink"/>
                </w:rPr>
                <w:t>PDF</w:t>
              </w:r>
            </w:hyperlink>
            <w:r>
              <w:rPr>
                <w:rStyle w:val="Hyperlink"/>
                <w:color w:val="auto"/>
              </w:rPr>
              <w:br/>
            </w:r>
            <w:r>
              <w:rPr>
                <w:color w:val="auto"/>
              </w:rPr>
              <w:t>courts.alaska.gov/shc/family/docs/shc-1625.doc</w:t>
            </w:r>
          </w:p>
          <w:p w14:paraId="5ADD9DD4" w14:textId="7D0B640F" w:rsidR="00544F3D" w:rsidRDefault="00544F3D" w:rsidP="00650541">
            <w:pPr>
              <w:pStyle w:val="Body"/>
              <w:spacing w:before="280" w:after="280"/>
            </w:pPr>
            <w:r>
              <w:rPr>
                <w:color w:val="C00000"/>
              </w:rPr>
              <w:t>{% endif %}</w:t>
            </w:r>
            <w:r>
              <w:rPr>
                <w:color w:val="FFC000"/>
              </w:rPr>
              <w:t>{% if agree_or_settle in('no', 'dont know') or agree_or_settle_kids in('no', 'dont know') %}</w:t>
            </w:r>
            <w:hyperlink r:id="rId211" w:history="1">
              <w:r w:rsidRPr="00544F3D">
                <w:rPr>
                  <w:rStyle w:val="Hyperlink"/>
                </w:rPr>
                <w:t>Filing for Default in Divorce and Custody Cases</w:t>
              </w:r>
            </w:hyperlink>
            <w:r>
              <w:br/>
              <w:t>courts.alaska.gov/shc/family/shcdefault.htm</w:t>
            </w:r>
          </w:p>
          <w:p w14:paraId="02FCB9EB" w14:textId="67A6AA34" w:rsidR="00544F3D" w:rsidRDefault="00544F3D" w:rsidP="00544F3D">
            <w:pPr>
              <w:pStyle w:val="Body"/>
              <w:spacing w:before="280" w:after="280"/>
            </w:pPr>
            <w:r>
              <w:rPr>
                <w:color w:val="FFC000"/>
              </w:rPr>
              <w:t>{% endif %}</w:t>
            </w:r>
            <w:r>
              <w:rPr>
                <w:b/>
                <w:bCs/>
              </w:rPr>
              <w:t>Civil Rule 26.1 Questionnaire, SHC-1010</w:t>
            </w:r>
            <w:r>
              <w:rPr>
                <w:b/>
                <w:bCs/>
              </w:rPr>
              <w:br/>
            </w:r>
            <w:r>
              <w:t xml:space="preserve">as a </w:t>
            </w:r>
            <w:hyperlink r:id="rId212">
              <w:r>
                <w:rPr>
                  <w:rStyle w:val="Hyperlink"/>
                </w:rPr>
                <w:t>Word file</w:t>
              </w:r>
            </w:hyperlink>
            <w:r>
              <w:br/>
              <w:t>courts.alaska.gov/shc/family/docs/shc-1010.doc</w:t>
            </w:r>
            <w:r>
              <w:br/>
              <w:t xml:space="preserve">as a </w:t>
            </w:r>
            <w:hyperlink r:id="rId213">
              <w:r>
                <w:rPr>
                  <w:rStyle w:val="Hyperlink"/>
                </w:rPr>
                <w:t>PDF</w:t>
              </w:r>
            </w:hyperlink>
            <w:r>
              <w:br/>
              <w:t>courts.alaska.gov/shc/family/docs/shc-1010n.pdf</w:t>
            </w:r>
          </w:p>
          <w:p w14:paraId="34750F10" w14:textId="261553D5" w:rsidR="00544F3D" w:rsidRDefault="00544F3D" w:rsidP="00544F3D">
            <w:pPr>
              <w:pStyle w:val="Body"/>
              <w:spacing w:before="280" w:after="280"/>
            </w:pPr>
            <w:r>
              <w:rPr>
                <w:b/>
                <w:bCs/>
              </w:rPr>
              <w:t>Property &amp; Debt Worksheet, SHC-1000</w:t>
            </w:r>
            <w:r>
              <w:br/>
              <w:t xml:space="preserve">as a </w:t>
            </w:r>
            <w:hyperlink r:id="rId214">
              <w:r>
                <w:rPr>
                  <w:rStyle w:val="Hyperlink"/>
                </w:rPr>
                <w:t>Word file</w:t>
              </w:r>
            </w:hyperlink>
            <w:r>
              <w:br/>
            </w:r>
            <w:hyperlink r:id="rId215">
              <w:r>
                <w:t>courts.alaska.gov/shc/family/docs/shc-1000.doc</w:t>
              </w:r>
            </w:hyperlink>
            <w:r>
              <w:br/>
              <w:t xml:space="preserve">as a </w:t>
            </w:r>
            <w:hyperlink r:id="rId216">
              <w:r>
                <w:rPr>
                  <w:rStyle w:val="Hyperlink"/>
                </w:rPr>
                <w:t>PDF</w:t>
              </w:r>
            </w:hyperlink>
            <w:r>
              <w:br/>
              <w:t>courts.alaska.gov/shc/family/docs/shc-1000n.pdf</w:t>
            </w:r>
          </w:p>
          <w:p w14:paraId="0D16F780" w14:textId="1B3DDE82" w:rsidR="00AE440A" w:rsidRPr="00842CD9" w:rsidRDefault="00445367" w:rsidP="00544F3D">
            <w:pPr>
              <w:pStyle w:val="Body"/>
            </w:pPr>
            <w:hyperlink r:id="rId217">
              <w:r w:rsidR="00544F3D">
                <w:rPr>
                  <w:rStyle w:val="Hyperlink"/>
                </w:rPr>
                <w:t>Dividing Property &amp; Debt</w:t>
              </w:r>
            </w:hyperlink>
            <w:r w:rsidR="00544F3D">
              <w:br/>
            </w:r>
            <w:r w:rsidR="00544F3D">
              <w:lastRenderedPageBreak/>
              <w:t>courts.alaska.gov/shc/family/property.htm</w:t>
            </w:r>
            <w:r w:rsidR="00AE440A" w:rsidRPr="00F53DE9">
              <w:rPr>
                <w:color w:val="00B050"/>
              </w:rPr>
              <w:t>{% endif %}</w:t>
            </w:r>
          </w:p>
        </w:tc>
      </w:tr>
      <w:tr w:rsidR="001C2EFE" w14:paraId="4334C68B" w14:textId="77777777" w:rsidTr="007B1AA8">
        <w:trPr>
          <w:jc w:val="center"/>
        </w:trPr>
        <w:tc>
          <w:tcPr>
            <w:tcW w:w="2901" w:type="dxa"/>
            <w:tcBorders>
              <w:top w:val="nil"/>
              <w:left w:val="nil"/>
              <w:bottom w:val="nil"/>
              <w:right w:val="nil"/>
            </w:tcBorders>
          </w:tcPr>
          <w:p w14:paraId="54031C92" w14:textId="7378C994" w:rsidR="001C2EFE" w:rsidRPr="0025524D" w:rsidRDefault="001C2EFE" w:rsidP="00FD38D3">
            <w:pPr>
              <w:pStyle w:val="Body"/>
              <w:rPr>
                <w:shd w:val="clear" w:color="auto" w:fill="FFFFFF"/>
              </w:rPr>
            </w:pPr>
            <w:r w:rsidRPr="0025524D">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66BDE1D" w14:textId="77777777" w:rsidR="001C2EFE" w:rsidRDefault="001C2EFE" w:rsidP="00FD38D3">
            <w:pPr>
              <w:pStyle w:val="Body"/>
            </w:pPr>
          </w:p>
        </w:tc>
      </w:tr>
      <w:tr w:rsidR="001C2EFE" w:rsidRPr="001C2EFE" w14:paraId="356DE538" w14:textId="77777777" w:rsidTr="007B1AA8">
        <w:trPr>
          <w:jc w:val="center"/>
        </w:trPr>
        <w:tc>
          <w:tcPr>
            <w:tcW w:w="2901" w:type="dxa"/>
            <w:tcBorders>
              <w:top w:val="nil"/>
              <w:left w:val="nil"/>
              <w:bottom w:val="nil"/>
              <w:right w:val="nil"/>
            </w:tcBorders>
          </w:tcPr>
          <w:p w14:paraId="5AB18B53" w14:textId="0F8B3ADF" w:rsidR="001C2EFE" w:rsidRPr="001C2EFE" w:rsidRDefault="001C2EFE" w:rsidP="001C2EFE">
            <w:pPr>
              <w:pStyle w:val="Body"/>
            </w:pPr>
            <w:r>
              <w:t>{%tr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no order')) %}</w:t>
            </w:r>
          </w:p>
        </w:tc>
        <w:tc>
          <w:tcPr>
            <w:tcW w:w="7597" w:type="dxa"/>
            <w:tcBorders>
              <w:top w:val="nil"/>
              <w:left w:val="nil"/>
              <w:bottom w:val="nil"/>
              <w:right w:val="nil"/>
            </w:tcBorders>
            <w:tcMar>
              <w:top w:w="432" w:type="dxa"/>
              <w:bottom w:w="360" w:type="dxa"/>
            </w:tcMar>
          </w:tcPr>
          <w:p w14:paraId="683ADE45" w14:textId="77777777" w:rsidR="001C2EFE" w:rsidRPr="001C2EFE" w:rsidRDefault="001C2EFE" w:rsidP="001C2EFE">
            <w:pPr>
              <w:pStyle w:val="Body"/>
            </w:pPr>
          </w:p>
        </w:tc>
      </w:tr>
      <w:tr w:rsidR="001C2EFE" w:rsidRPr="001C2EFE" w14:paraId="7AD270F5" w14:textId="77777777" w:rsidTr="007B1AA8">
        <w:trPr>
          <w:jc w:val="center"/>
        </w:trPr>
        <w:tc>
          <w:tcPr>
            <w:tcW w:w="2901" w:type="dxa"/>
            <w:tcBorders>
              <w:top w:val="nil"/>
              <w:left w:val="nil"/>
              <w:bottom w:val="nil"/>
              <w:right w:val="nil"/>
            </w:tcBorders>
          </w:tcPr>
          <w:p w14:paraId="40E52CBA" w14:textId="3B8CBBE7" w:rsidR="001C2EFE" w:rsidRPr="001C2EFE" w:rsidRDefault="001C2EFE" w:rsidP="001C2EFE">
            <w:pPr>
              <w:pStyle w:val="Heading2"/>
              <w:outlineLvl w:val="1"/>
            </w:pPr>
            <w:r>
              <w:t xml:space="preserve">Step </w:t>
            </w:r>
            <w:fldSimple w:instr=" SEQ stepList \* ARABIC ">
              <w:r>
                <w:rPr>
                  <w:noProof/>
                </w:rPr>
                <w:t>19</w:t>
              </w:r>
            </w:fldSimple>
            <w:r>
              <w:t>: Learn more about the process</w:t>
            </w:r>
          </w:p>
        </w:tc>
        <w:tc>
          <w:tcPr>
            <w:tcW w:w="7597" w:type="dxa"/>
            <w:tcBorders>
              <w:top w:val="nil"/>
              <w:left w:val="nil"/>
              <w:bottom w:val="nil"/>
              <w:right w:val="nil"/>
            </w:tcBorders>
            <w:tcMar>
              <w:top w:w="432" w:type="dxa"/>
              <w:bottom w:w="360" w:type="dxa"/>
            </w:tcMar>
          </w:tcPr>
          <w:p w14:paraId="35D6C0B5" w14:textId="77777777" w:rsidR="001C2EFE" w:rsidRDefault="001C2EFE" w:rsidP="001C2EFE">
            <w:pPr>
              <w:pStyle w:val="Heading3"/>
              <w:spacing w:before="120"/>
              <w:outlineLvl w:val="2"/>
            </w:pPr>
            <w:r>
              <w:t>Read</w:t>
            </w:r>
          </w:p>
          <w:p w14:paraId="0AABB613" w14:textId="77777777" w:rsidR="001C2EFE" w:rsidRDefault="001C2EFE" w:rsidP="001C2EFE">
            <w:pPr>
              <w:pStyle w:val="ListParagraph"/>
              <w:numPr>
                <w:ilvl w:val="0"/>
                <w:numId w:val="1"/>
              </w:numPr>
              <w:spacing w:after="0"/>
              <w:ind w:left="405"/>
            </w:pPr>
            <w:r>
              <w:t xml:space="preserve">Flow Chart for Case Process, SHC-185: </w:t>
            </w:r>
            <w:r>
              <w:br/>
              <w:t xml:space="preserve">as a </w:t>
            </w:r>
            <w:hyperlink r:id="rId218">
              <w:r>
                <w:rPr>
                  <w:rStyle w:val="Hyperlink"/>
                </w:rPr>
                <w:t>Word file</w:t>
              </w:r>
            </w:hyperlink>
            <w:r>
              <w:br/>
              <w:t>courts.alaska.gov/shc/family/docs/shc-185.doc</w:t>
            </w:r>
            <w:r>
              <w:br/>
              <w:t xml:space="preserve">as a </w:t>
            </w:r>
            <w:hyperlink r:id="rId219">
              <w:r>
                <w:rPr>
                  <w:rStyle w:val="Hyperlink"/>
                </w:rPr>
                <w:t>PDF</w:t>
              </w:r>
            </w:hyperlink>
            <w:r>
              <w:br/>
              <w:t>courts.alaska.gov/shc/family/docs/shc-185n.pdf</w:t>
            </w:r>
          </w:p>
          <w:p w14:paraId="7874B3F7" w14:textId="77777777" w:rsidR="001C2EFE" w:rsidRDefault="001C2EFE" w:rsidP="001C2EFE">
            <w:pPr>
              <w:pStyle w:val="ListParagraph"/>
              <w:numPr>
                <w:ilvl w:val="0"/>
                <w:numId w:val="1"/>
              </w:numPr>
              <w:spacing w:before="0"/>
              <w:ind w:left="405"/>
            </w:pPr>
            <w:r>
              <w:t xml:space="preserve">The Life of a Case, SHC-180 </w:t>
            </w:r>
            <w:r>
              <w:br/>
              <w:t xml:space="preserve">as a </w:t>
            </w:r>
            <w:hyperlink r:id="rId220">
              <w:r>
                <w:rPr>
                  <w:rStyle w:val="Hyperlink"/>
                </w:rPr>
                <w:t>Word</w:t>
              </w:r>
            </w:hyperlink>
            <w:r>
              <w:t xml:space="preserve"> file</w:t>
            </w:r>
            <w:r>
              <w:br/>
              <w:t>courts.alaska.gov/shc/family/docs/shc-180.doc</w:t>
            </w:r>
            <w:r>
              <w:br/>
              <w:t xml:space="preserve">as a </w:t>
            </w:r>
            <w:hyperlink r:id="rId221">
              <w:r>
                <w:rPr>
                  <w:rStyle w:val="Hyperlink"/>
                </w:rPr>
                <w:t>PDF</w:t>
              </w:r>
            </w:hyperlink>
            <w:r>
              <w:br/>
            </w:r>
            <w:r>
              <w:lastRenderedPageBreak/>
              <w:t>courts.alaska.gov/shc/family/docs/shc-180n.pdf</w:t>
            </w:r>
          </w:p>
          <w:p w14:paraId="4C02276C" w14:textId="77777777" w:rsidR="009B7434" w:rsidRDefault="001C2EFE" w:rsidP="001C2EFE">
            <w:pPr>
              <w:pStyle w:val="Heading3"/>
              <w:outlineLvl w:val="2"/>
            </w:pPr>
            <w:r>
              <w:t>Watch a Video</w:t>
            </w:r>
          </w:p>
          <w:p w14:paraId="31CBE231" w14:textId="06D24733" w:rsidR="001C2EFE" w:rsidRDefault="00445367" w:rsidP="001C2EFE">
            <w:pPr>
              <w:pStyle w:val="ListParagraph"/>
              <w:numPr>
                <w:ilvl w:val="0"/>
                <w:numId w:val="1"/>
              </w:numPr>
              <w:spacing w:after="0"/>
              <w:ind w:left="405"/>
            </w:pPr>
            <w:hyperlink r:id="rId222">
              <w:r w:rsidR="001C2EFE">
                <w:rPr>
                  <w:rStyle w:val="Hyperlink"/>
                </w:rPr>
                <w:t>Introduction to Divorce and Custody Cases in Alaska</w:t>
              </w:r>
            </w:hyperlink>
            <w:r w:rsidR="001C2EFE">
              <w:br/>
              <w:t>youtu.be/z2d2CLllPUU?si=r-f9LKnxV9FfS3Sm</w:t>
            </w:r>
          </w:p>
          <w:p w14:paraId="75B13130" w14:textId="77777777" w:rsidR="001C2EFE" w:rsidRDefault="00445367" w:rsidP="001C2EFE">
            <w:pPr>
              <w:pStyle w:val="ListParagraph"/>
              <w:numPr>
                <w:ilvl w:val="0"/>
                <w:numId w:val="1"/>
              </w:numPr>
              <w:spacing w:before="0" w:after="0"/>
              <w:ind w:left="405"/>
            </w:pPr>
            <w:hyperlink r:id="rId223">
              <w:r w:rsidR="001C2EFE">
                <w:rPr>
                  <w:rStyle w:val="Hyperlink"/>
                </w:rPr>
                <w:t>Overview and Timeline of the Case</w:t>
              </w:r>
            </w:hyperlink>
            <w:r w:rsidR="001C2EFE">
              <w:br/>
              <w:t>youtu.be/EzSV4Caz6Co?si=h0tWLjcwF608hjRt</w:t>
            </w:r>
          </w:p>
          <w:p w14:paraId="29B8F1E7" w14:textId="77777777" w:rsidR="001C2EFE" w:rsidRDefault="001C2EFE" w:rsidP="001C2EFE">
            <w:pPr>
              <w:pStyle w:val="ListParagraph"/>
              <w:numPr>
                <w:ilvl w:val="0"/>
                <w:numId w:val="1"/>
              </w:numPr>
              <w:spacing w:before="0" w:after="0"/>
              <w:ind w:left="405"/>
            </w:pPr>
            <w:r>
              <w:t xml:space="preserve">Find other Alaska Videos: </w:t>
            </w:r>
            <w:hyperlink r:id="rId224">
              <w:r>
                <w:rPr>
                  <w:rStyle w:val="Hyperlink"/>
                </w:rPr>
                <w:t>English</w:t>
              </w:r>
            </w:hyperlink>
            <w:r>
              <w:t xml:space="preserve"> | </w:t>
            </w:r>
            <w:hyperlink r:id="rId225">
              <w:r>
                <w:rPr>
                  <w:rStyle w:val="Hyperlink"/>
                </w:rPr>
                <w:t>Spanish</w:t>
              </w:r>
            </w:hyperlink>
            <w:r>
              <w:t xml:space="preserve"> | </w:t>
            </w:r>
            <w:hyperlink r:id="rId226">
              <w:r>
                <w:rPr>
                  <w:rStyle w:val="Hyperlink"/>
                </w:rPr>
                <w:t>Tagalog</w:t>
              </w:r>
            </w:hyperlink>
            <w:r>
              <w:br/>
            </w:r>
            <w:hyperlink r:id="rId227">
              <w:r>
                <w:rPr>
                  <w:rStyle w:val="Hyperlink"/>
                </w:rPr>
                <w:t>English</w:t>
              </w:r>
            </w:hyperlink>
            <w:r>
              <w:t>: aklawselfhelp.org</w:t>
            </w:r>
            <w:r>
              <w:br/>
            </w:r>
            <w:hyperlink r:id="rId228">
              <w:r>
                <w:rPr>
                  <w:rStyle w:val="Hyperlink"/>
                </w:rPr>
                <w:t>Spanish</w:t>
              </w:r>
            </w:hyperlink>
            <w:r>
              <w:t>:aklawselfhelp.org/resources/4b145751b31d22d28010f9e03c6e9580.html</w:t>
            </w:r>
            <w:r>
              <w:br/>
            </w:r>
            <w:hyperlink r:id="rId229">
              <w:r>
                <w:rPr>
                  <w:rStyle w:val="Hyperlink"/>
                </w:rPr>
                <w:t>Tagalog</w:t>
              </w:r>
            </w:hyperlink>
            <w:r>
              <w:br/>
              <w:t>aklawselfhelp.org/resources/63a0e14b62dbdfd5895a75a2400fd693.html</w:t>
            </w:r>
          </w:p>
          <w:p w14:paraId="32F1A1A1" w14:textId="37250150" w:rsidR="001C2EFE" w:rsidRPr="001C2EFE" w:rsidRDefault="001C2EFE" w:rsidP="001C2EFE">
            <w:pPr>
              <w:pStyle w:val="Body"/>
            </w:pPr>
            <w:r>
              <w:t xml:space="preserve">Find </w:t>
            </w:r>
            <w:hyperlink r:id="rId230">
              <w:r>
                <w:rPr>
                  <w:rStyle w:val="Hyperlink"/>
                </w:rPr>
                <w:t>Alaska Family Law Hearing &amp; Trial Preparation Videos</w:t>
              </w:r>
              <w:r>
                <w:rPr>
                  <w:rStyle w:val="Hyperlink"/>
                </w:rPr>
                <w:br/>
                <w:t>yout</w:t>
              </w:r>
            </w:hyperlink>
            <w:r>
              <w:t>ube.com/</w:t>
            </w:r>
            <w:proofErr w:type="spellStart"/>
            <w:r>
              <w:t>playlist?list</w:t>
            </w:r>
            <w:proofErr w:type="spellEnd"/>
            <w:r>
              <w:t>=PL82589B66ED712B4B</w:t>
            </w:r>
          </w:p>
        </w:tc>
      </w:tr>
      <w:tr w:rsidR="001C2EFE" w:rsidRPr="001C2EFE" w14:paraId="754F6B42" w14:textId="77777777" w:rsidTr="007B1AA8">
        <w:trPr>
          <w:jc w:val="center"/>
        </w:trPr>
        <w:tc>
          <w:tcPr>
            <w:tcW w:w="2901" w:type="dxa"/>
            <w:tcBorders>
              <w:top w:val="nil"/>
              <w:left w:val="nil"/>
              <w:bottom w:val="nil"/>
              <w:right w:val="nil"/>
            </w:tcBorders>
          </w:tcPr>
          <w:p w14:paraId="11885BC0" w14:textId="719AEA51" w:rsidR="001C2EFE" w:rsidRPr="001C2EFE" w:rsidRDefault="001C2EFE" w:rsidP="001C2EFE">
            <w:pPr>
              <w:pStyle w:val="Body"/>
            </w:pPr>
            <w:r w:rsidRPr="001C2EFE">
              <w:lastRenderedPageBreak/>
              <w:t>{%tr endif %}</w:t>
            </w:r>
          </w:p>
        </w:tc>
        <w:tc>
          <w:tcPr>
            <w:tcW w:w="7597" w:type="dxa"/>
            <w:tcBorders>
              <w:top w:val="nil"/>
              <w:left w:val="nil"/>
              <w:bottom w:val="nil"/>
              <w:right w:val="nil"/>
            </w:tcBorders>
            <w:tcMar>
              <w:top w:w="432" w:type="dxa"/>
              <w:bottom w:w="360" w:type="dxa"/>
            </w:tcMar>
          </w:tcPr>
          <w:p w14:paraId="373487ED" w14:textId="77777777" w:rsidR="001C2EFE" w:rsidRPr="001C2EFE" w:rsidRDefault="001C2EFE" w:rsidP="001C2EFE">
            <w:pPr>
              <w:pStyle w:val="Body"/>
            </w:pPr>
          </w:p>
        </w:tc>
      </w:tr>
      <w:tr w:rsidR="001C2EFE" w14:paraId="6D861AB7" w14:textId="77777777" w:rsidTr="007B1AA8">
        <w:trPr>
          <w:jc w:val="center"/>
        </w:trPr>
        <w:tc>
          <w:tcPr>
            <w:tcW w:w="2901" w:type="dxa"/>
            <w:tcBorders>
              <w:top w:val="nil"/>
              <w:left w:val="nil"/>
              <w:bottom w:val="nil"/>
              <w:right w:val="nil"/>
            </w:tcBorders>
          </w:tcPr>
          <w:p w14:paraId="1357FBA4" w14:textId="77777777" w:rsidR="001C2EFE" w:rsidRDefault="001C2EFE" w:rsidP="001C2EFE">
            <w:pPr>
              <w:pStyle w:val="Body"/>
              <w:rPr>
                <w:shd w:val="clear" w:color="auto" w:fill="FFFFFF"/>
              </w:rPr>
            </w:pPr>
            <w:r>
              <w:rPr>
                <w:shd w:val="clear" w:color="auto" w:fill="FFFFFF"/>
              </w:rPr>
              <w:t>{%tr if domestic_violence %}</w:t>
            </w:r>
          </w:p>
        </w:tc>
        <w:tc>
          <w:tcPr>
            <w:tcW w:w="7597" w:type="dxa"/>
            <w:tcBorders>
              <w:top w:val="nil"/>
              <w:left w:val="nil"/>
              <w:bottom w:val="nil"/>
              <w:right w:val="nil"/>
            </w:tcBorders>
            <w:tcMar>
              <w:top w:w="432" w:type="dxa"/>
              <w:bottom w:w="360" w:type="dxa"/>
            </w:tcMar>
          </w:tcPr>
          <w:p w14:paraId="315D90BB" w14:textId="77777777" w:rsidR="001C2EFE" w:rsidRDefault="001C2EFE" w:rsidP="001C2EFE">
            <w:pPr>
              <w:widowControl w:val="0"/>
              <w:rPr>
                <w:rFonts w:eastAsia="Calibri"/>
              </w:rPr>
            </w:pPr>
            <w:proofErr w:type="spellStart"/>
            <w:r>
              <w:rPr>
                <w:rFonts w:eastAsia="Calibri"/>
                <w:color w:val="00B050"/>
              </w:rPr>
              <w:t>answer_domestic_violence_step</w:t>
            </w:r>
            <w:proofErr w:type="spellEnd"/>
            <w:r>
              <w:rPr>
                <w:rFonts w:eastAsia="Calibri"/>
                <w:color w:val="00B050"/>
              </w:rPr>
              <w:t xml:space="preserve"> in aka2jtemplates.yml</w:t>
            </w:r>
          </w:p>
        </w:tc>
      </w:tr>
      <w:tr w:rsidR="001C2EFE" w14:paraId="2AA1D9AD" w14:textId="77777777" w:rsidTr="007B1AA8">
        <w:trPr>
          <w:jc w:val="center"/>
        </w:trPr>
        <w:tc>
          <w:tcPr>
            <w:tcW w:w="2901" w:type="dxa"/>
            <w:tcBorders>
              <w:top w:val="nil"/>
              <w:left w:val="nil"/>
              <w:bottom w:val="nil"/>
              <w:right w:val="nil"/>
            </w:tcBorders>
          </w:tcPr>
          <w:p w14:paraId="4CBBD4F1" w14:textId="635F962F" w:rsidR="001C2EFE" w:rsidRPr="000741DB" w:rsidRDefault="001C2EFE" w:rsidP="001C2EFE">
            <w:pPr>
              <w:pStyle w:val="Heading2"/>
              <w:outlineLvl w:val="1"/>
              <w:rPr>
                <w:color w:val="FF0000"/>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23</w:t>
            </w:r>
            <w:r>
              <w:rPr>
                <w:shd w:val="clear" w:color="auto" w:fill="FFFFFF"/>
              </w:rPr>
              <w:fldChar w:fldCharType="end"/>
            </w:r>
            <w:r>
              <w:rPr>
                <w:shd w:val="clear" w:color="auto" w:fill="FFFFFF"/>
              </w:rPr>
              <w:t>:</w:t>
            </w:r>
            <w:r>
              <w:t xml:space="preserve"> </w:t>
            </w:r>
            <w:r>
              <w:rPr>
                <w:color w:val="FF0000"/>
                <w:shd w:val="clear" w:color="auto" w:fill="FFFFFF"/>
              </w:rPr>
              <w:t>{%</w:t>
            </w:r>
            <w:r w:rsidRPr="000741DB">
              <w:rPr>
                <w:color w:val="FF0000"/>
                <w:shd w:val="clear" w:color="auto" w:fill="FFFFFF"/>
              </w:rPr>
              <w:t xml:space="preserve"> if type_of_response.any_true()</w:t>
            </w:r>
            <w:r>
              <w:rPr>
                <w:color w:val="FF0000"/>
                <w:shd w:val="clear" w:color="auto" w:fill="FFFFFF"/>
              </w:rPr>
              <w:t>%}</w:t>
            </w:r>
            <w:r>
              <w:rPr>
                <w:color w:val="ED7D31" w:themeColor="accent2"/>
                <w:shd w:val="clear" w:color="auto" w:fill="FFFFFF"/>
              </w:rPr>
              <w:t>{</w:t>
            </w:r>
            <w:r w:rsidRPr="000741DB">
              <w:rPr>
                <w:color w:val="ED7D31" w:themeColor="accent2"/>
                <w:shd w:val="clear" w:color="auto" w:fill="FFFFFF"/>
              </w:rPr>
              <w:t xml:space="preserve">% if ((user_need == 'answer custody' and type_of_response['ak custody </w:t>
            </w:r>
            <w:r w:rsidRPr="000741DB">
              <w:rPr>
                <w:color w:val="ED7D31" w:themeColor="accent2"/>
                <w:shd w:val="clear" w:color="auto" w:fill="FFFFFF"/>
              </w:rPr>
              <w:lastRenderedPageBreak/>
              <w:t xml:space="preserve">case']) or (user_need == 'answer divorce' and type_of_response['ak divorce case']) or (type_of_response['case in 2 states'] and </w:t>
            </w:r>
            <w:r>
              <w:rPr>
                <w:color w:val="ED7D31" w:themeColor="accent2"/>
                <w:shd w:val="clear" w:color="auto" w:fill="FFFFFF"/>
              </w:rPr>
              <w:t>stage_of_other_case</w:t>
            </w:r>
            <w:r w:rsidRPr="000741DB">
              <w:rPr>
                <w:color w:val="ED7D31" w:themeColor="accent2"/>
                <w:shd w:val="clear" w:color="auto" w:fill="FFFFFF"/>
              </w:rPr>
              <w:t xml:space="preserve"> == 'ended with no order')) and (response_to_complaint in('agree', 'some') or (response_to_complaint == 'none' and want_help_to_agree))%}</w:t>
            </w:r>
            <w:r w:rsidRPr="000741DB">
              <w:rPr>
                <w:shd w:val="clear" w:color="auto" w:fill="FFFFFF"/>
              </w:rPr>
              <w:t xml:space="preserve">Abuse or domestic violence resources and reaching an </w:t>
            </w:r>
            <w:r w:rsidRPr="000741DB">
              <w:rPr>
                <w:shd w:val="clear" w:color="auto" w:fill="FFFFFF"/>
              </w:rPr>
              <w:lastRenderedPageBreak/>
              <w:t>agreement</w:t>
            </w:r>
            <w:r w:rsidRPr="000741DB">
              <w:rPr>
                <w:color w:val="ED7D31" w:themeColor="accent2"/>
                <w:shd w:val="clear" w:color="auto" w:fill="FFFFFF"/>
              </w:rPr>
              <w:t>{% else %}</w:t>
            </w:r>
            <w:r w:rsidRPr="000741DB">
              <w:rPr>
                <w:shd w:val="clear" w:color="auto" w:fill="FFFFFF"/>
              </w:rPr>
              <w:t>Abuse or domestic violence and parenting</w:t>
            </w:r>
            <w:r w:rsidRPr="000741DB">
              <w:rPr>
                <w:color w:val="ED7D31" w:themeColor="accent2"/>
                <w:shd w:val="clear" w:color="auto" w:fill="FFFFFF"/>
              </w:rPr>
              <w:t>{% endif %}</w:t>
            </w:r>
            <w:r>
              <w:rPr>
                <w:color w:val="FF0000"/>
                <w:shd w:val="clear" w:color="auto" w:fill="FFFFFF"/>
              </w:rPr>
              <w:t>{</w:t>
            </w:r>
            <w:r w:rsidRPr="000741DB">
              <w:rPr>
                <w:color w:val="FF0000"/>
                <w:shd w:val="clear" w:color="auto" w:fill="FFFFFF"/>
              </w:rPr>
              <w:t>% else</w:t>
            </w:r>
            <w:r>
              <w:rPr>
                <w:color w:val="FF0000"/>
                <w:shd w:val="clear" w:color="auto" w:fill="FFFFFF"/>
              </w:rPr>
              <w:t xml:space="preserve"> %}</w:t>
            </w:r>
            <w:r w:rsidRPr="000741DB">
              <w:rPr>
                <w:shd w:val="clear" w:color="auto" w:fill="FFFFFF"/>
              </w:rPr>
              <w:t>Abuse or domestic violence resources and reaching an agreement</w:t>
            </w:r>
            <w:r>
              <w:rPr>
                <w:color w:val="FF0000"/>
                <w:shd w:val="clear" w:color="auto" w:fill="FFFFFF"/>
              </w:rPr>
              <w:t>{</w:t>
            </w:r>
            <w:r w:rsidRPr="000741DB">
              <w:rPr>
                <w:color w:val="FF0000"/>
                <w:shd w:val="clear" w:color="auto" w:fill="FFFFFF"/>
              </w:rPr>
              <w:t>% endif</w:t>
            </w:r>
            <w:r>
              <w:rPr>
                <w:color w:val="FF0000"/>
                <w:shd w:val="clear" w:color="auto" w:fill="FFFFFF"/>
              </w:rPr>
              <w:t xml:space="preserve"> %}</w:t>
            </w:r>
          </w:p>
        </w:tc>
        <w:tc>
          <w:tcPr>
            <w:tcW w:w="7597" w:type="dxa"/>
            <w:tcBorders>
              <w:top w:val="nil"/>
              <w:left w:val="nil"/>
              <w:bottom w:val="nil"/>
              <w:right w:val="nil"/>
            </w:tcBorders>
            <w:tcMar>
              <w:top w:w="432" w:type="dxa"/>
              <w:bottom w:w="360" w:type="dxa"/>
            </w:tcMar>
          </w:tcPr>
          <w:p w14:paraId="5D48F163" w14:textId="77777777" w:rsidR="008F7091" w:rsidRDefault="008F7091" w:rsidP="008F7091">
            <w:pPr>
              <w:pStyle w:val="Heading3"/>
              <w:spacing w:before="120"/>
              <w:outlineLvl w:val="2"/>
            </w:pPr>
            <w:r>
              <w:lastRenderedPageBreak/>
              <w:t>If you are in immediate danger, call 911</w:t>
            </w:r>
          </w:p>
          <w:p w14:paraId="52613A7B" w14:textId="77777777" w:rsidR="008F7091" w:rsidRPr="00F8351B" w:rsidRDefault="008F7091" w:rsidP="008F7091">
            <w:pPr>
              <w:pStyle w:val="Body"/>
              <w:rPr>
                <w:shd w:val="clear" w:color="auto" w:fill="FFFFFF"/>
              </w:rPr>
            </w:pPr>
            <w:r w:rsidRPr="00F8351B">
              <w:rPr>
                <w:color w:val="FF0000"/>
              </w:rPr>
              <w:t xml:space="preserve">{% if </w:t>
            </w:r>
            <w:r w:rsidRPr="00F8351B">
              <w:rPr>
                <w:color w:val="FF0000"/>
                <w:shd w:val="clear" w:color="auto" w:fill="FFFFFF"/>
              </w:rPr>
              <w:t>user_need == 'custody'</w:t>
            </w:r>
            <w:r w:rsidRPr="00F8351B">
              <w:rPr>
                <w:color w:val="FF0000"/>
              </w:rPr>
              <w:t xml:space="preserve"> %}</w:t>
            </w:r>
            <w:r w:rsidRPr="00F8351B">
              <w:rPr>
                <w:shd w:val="clear" w:color="auto" w:fill="FFFFFF"/>
              </w:rPr>
              <w:t>People who have experienced domestic violence can be at greater risk when they start a court case.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user_need == '</w:t>
            </w:r>
            <w:r>
              <w:rPr>
                <w:color w:val="FF0000"/>
                <w:shd w:val="clear" w:color="auto" w:fill="FFFFFF"/>
              </w:rPr>
              <w:t>divorce</w:t>
            </w:r>
            <w:r w:rsidRPr="00F8351B">
              <w:rPr>
                <w:color w:val="FF0000"/>
                <w:shd w:val="clear" w:color="auto" w:fill="FFFFFF"/>
              </w:rPr>
              <w:t>'</w:t>
            </w:r>
            <w:r w:rsidRPr="00F8351B">
              <w:rPr>
                <w:color w:val="FF0000"/>
              </w:rPr>
              <w:t xml:space="preserve"> %}</w:t>
            </w:r>
            <w:r w:rsidRPr="00F8351B">
              <w:rPr>
                <w:shd w:val="clear" w:color="auto" w:fill="FFFFFF"/>
              </w:rPr>
              <w:t>People who have experienced domestic violence can be at greater risk when they separate from their spouse or start a court case to end their marriage.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 xml:space="preserve">user_need </w:t>
            </w:r>
            <w:r w:rsidRPr="00F8351B">
              <w:rPr>
                <w:color w:val="FF0000"/>
              </w:rPr>
              <w:t>in('answer custody', 'answer divorce')%}</w:t>
            </w:r>
            <w:r w:rsidRPr="00F8351B">
              <w:rPr>
                <w:shd w:val="clear" w:color="auto" w:fill="FFFFFF"/>
              </w:rPr>
              <w:t>People who have experienced domestic violence can be at greater risk during a court case</w:t>
            </w:r>
            <w:r w:rsidRPr="00F8351B">
              <w:rPr>
                <w:color w:val="FF0000"/>
                <w:shd w:val="clear" w:color="auto" w:fill="FFFFFF"/>
              </w:rPr>
              <w:t>.{% endif %}</w:t>
            </w:r>
          </w:p>
          <w:p w14:paraId="770D6084" w14:textId="77777777" w:rsidR="008F7091" w:rsidRDefault="008F7091" w:rsidP="008F7091">
            <w:pPr>
              <w:pStyle w:val="Body"/>
              <w:rPr>
                <w:shd w:val="clear" w:color="auto" w:fill="FFFFFF"/>
              </w:rPr>
            </w:pPr>
            <w:r w:rsidRPr="00F8351B">
              <w:rPr>
                <w:shd w:val="clear" w:color="auto" w:fill="FFFFFF"/>
              </w:rPr>
              <w:t>During this time, safety is very important.</w:t>
            </w:r>
          </w:p>
          <w:p w14:paraId="573C8E01" w14:textId="77777777" w:rsidR="008F7091" w:rsidRPr="00F8351B" w:rsidRDefault="008F7091" w:rsidP="008F7091">
            <w:pPr>
              <w:pStyle w:val="Body"/>
              <w:rPr>
                <w:shd w:val="clear" w:color="auto" w:fill="FFFFFF"/>
              </w:rPr>
            </w:pPr>
            <w:r w:rsidRPr="00F8351B">
              <w:rPr>
                <w:shd w:val="clear" w:color="auto" w:fill="FFFFFF"/>
              </w:rPr>
              <w:lastRenderedPageBreak/>
              <w:t>The dynamics in a relationship with domestic violence may also cause people to feel pressured to agree to something they do not want. If this is your situa</w:t>
            </w:r>
            <w:r>
              <w:rPr>
                <w:shd w:val="clear" w:color="auto" w:fill="FFFFFF"/>
              </w:rPr>
              <w:t>tion, these resources may help:</w:t>
            </w:r>
          </w:p>
          <w:p w14:paraId="4920A556" w14:textId="77777777" w:rsidR="008F7091" w:rsidRPr="00F8351B" w:rsidRDefault="00445367" w:rsidP="00EF5B26">
            <w:pPr>
              <w:pStyle w:val="ListParagraph"/>
              <w:numPr>
                <w:ilvl w:val="0"/>
                <w:numId w:val="31"/>
              </w:numPr>
              <w:suppressAutoHyphens w:val="0"/>
              <w:autoSpaceDE w:val="0"/>
              <w:autoSpaceDN w:val="0"/>
              <w:spacing w:beforeAutospacing="0" w:afterAutospacing="0"/>
              <w:ind w:left="432"/>
              <w:rPr>
                <w:shd w:val="clear" w:color="auto" w:fill="FFFFFF"/>
              </w:rPr>
            </w:pPr>
            <w:hyperlink r:id="rId231" w:history="1">
              <w:r w:rsidR="008F7091" w:rsidRPr="00F8351B">
                <w:rPr>
                  <w:rStyle w:val="Hyperlink"/>
                  <w:shd w:val="clear" w:color="auto" w:fill="FFFFFF"/>
                </w:rPr>
                <w:t>Find a domestic violence program in your area</w:t>
              </w:r>
            </w:hyperlink>
            <w:r w:rsidR="008F7091">
              <w:rPr>
                <w:shd w:val="clear" w:color="auto" w:fill="FFFFFF"/>
              </w:rPr>
              <w:t xml:space="preserve"> </w:t>
            </w:r>
            <w:r w:rsidR="008F7091" w:rsidRPr="00F8351B">
              <w:rPr>
                <w:shd w:val="clear" w:color="auto" w:fill="FFFFFF"/>
              </w:rPr>
              <w:t>to learn about the services they offer (counseling, financial assistance, housing and safe shelter, resources for children, and help with court).</w:t>
            </w:r>
          </w:p>
          <w:p w14:paraId="0473C071"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432"/>
              <w:rPr>
                <w:shd w:val="clear" w:color="auto" w:fill="FFFFFF"/>
              </w:rPr>
            </w:pPr>
            <w:r w:rsidRPr="00F8351B">
              <w:rPr>
                <w:shd w:val="clear" w:color="auto" w:fill="FFFFFF"/>
              </w:rPr>
              <w:t>You can get information about asking the court for a protective order by answering more questions. Se</w:t>
            </w:r>
            <w:r>
              <w:rPr>
                <w:shd w:val="clear" w:color="auto" w:fill="FFFFFF"/>
              </w:rPr>
              <w:t xml:space="preserve">e the Court Guide Action Plan: </w:t>
            </w:r>
            <w:hyperlink r:id="rId232" w:history="1">
              <w:r w:rsidRPr="00F8351B">
                <w:rPr>
                  <w:rStyle w:val="Hyperlink"/>
                  <w:shd w:val="clear" w:color="auto" w:fill="FFFFFF"/>
                </w:rPr>
                <w:t>Protective Orders</w:t>
              </w:r>
            </w:hyperlink>
            <w:r w:rsidRPr="00F8351B">
              <w:rPr>
                <w:shd w:val="clear" w:color="auto" w:fill="FFFFFF"/>
              </w:rPr>
              <w:t>.</w:t>
            </w:r>
          </w:p>
          <w:p w14:paraId="67AA6D9D"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432"/>
              <w:rPr>
                <w:shd w:val="clear" w:color="auto" w:fill="FFFFFF"/>
              </w:rPr>
            </w:pPr>
            <w:r w:rsidRPr="00F8351B">
              <w:rPr>
                <w:shd w:val="clear" w:color="auto" w:fill="FFFFFF"/>
              </w:rPr>
              <w:t xml:space="preserve">See if you qualify for </w:t>
            </w:r>
            <w:hyperlink r:id="rId233" w:history="1">
              <w:r w:rsidRPr="00F8351B">
                <w:rPr>
                  <w:rStyle w:val="Hyperlink"/>
                  <w:shd w:val="clear" w:color="auto" w:fill="FFFFFF"/>
                </w:rPr>
                <w:t>legal assistance through your local domestic violence program</w:t>
              </w:r>
            </w:hyperlink>
            <w:r w:rsidRPr="00F8351B">
              <w:rPr>
                <w:shd w:val="clear" w:color="auto" w:fill="FFFFFF"/>
              </w:rPr>
              <w:t xml:space="preserve"> or </w:t>
            </w:r>
            <w:hyperlink r:id="rId234" w:history="1">
              <w:r w:rsidRPr="00F8351B">
                <w:rPr>
                  <w:rStyle w:val="Hyperlink"/>
                  <w:shd w:val="clear" w:color="auto" w:fill="FFFFFF"/>
                </w:rPr>
                <w:t>Alaska Legal Services Corporation</w:t>
              </w:r>
            </w:hyperlink>
            <w:r w:rsidRPr="00F8351B">
              <w:rPr>
                <w:shd w:val="clear" w:color="auto" w:fill="FFFFFF"/>
              </w:rPr>
              <w:t>.</w:t>
            </w:r>
          </w:p>
          <w:p w14:paraId="7D61D981" w14:textId="77777777" w:rsidR="000612A7" w:rsidRDefault="008F7091" w:rsidP="008F7091">
            <w:pPr>
              <w:pStyle w:val="Body"/>
              <w:rPr>
                <w:color w:val="FF0000"/>
                <w:shd w:val="clear" w:color="auto" w:fill="FFFFFF"/>
              </w:rPr>
            </w:pPr>
            <w:r w:rsidRPr="00F8351B">
              <w:rPr>
                <w:color w:val="FF0000"/>
                <w:shd w:val="clear" w:color="auto" w:fill="FFFFFF"/>
              </w:rPr>
              <w:t>{%</w:t>
            </w:r>
            <w:r w:rsidR="000612A7">
              <w:rPr>
                <w:color w:val="FF0000"/>
                <w:shd w:val="clear" w:color="auto" w:fill="FFFFFF"/>
              </w:rPr>
              <w:t>p</w:t>
            </w:r>
            <w:r w:rsidRPr="00F8351B">
              <w:rPr>
                <w:color w:val="FF0000"/>
                <w:shd w:val="clear" w:color="auto" w:fill="FFFFFF"/>
              </w:rPr>
              <w:t xml:space="preserve"> if (</w:t>
            </w:r>
            <w:r w:rsidRPr="0068394E">
              <w:rPr>
                <w:color w:val="FFC000"/>
                <w:shd w:val="clear" w:color="auto" w:fill="FFFFFF"/>
              </w:rPr>
              <w:t>(</w:t>
            </w:r>
            <w:r w:rsidRPr="00F8351B">
              <w:rPr>
                <w:color w:val="92D050"/>
                <w:shd w:val="clear" w:color="auto" w:fill="FFFFFF"/>
              </w:rPr>
              <w:t>user_need == 'answer custody' and type_of_response['ak custody case']</w:t>
            </w:r>
            <w:r w:rsidRPr="00F8351B">
              <w:rPr>
                <w:color w:val="FFC000"/>
                <w:shd w:val="clear" w:color="auto" w:fill="FFFFFF"/>
              </w:rPr>
              <w:t>) or (</w:t>
            </w:r>
            <w:r w:rsidRPr="00F8351B">
              <w:rPr>
                <w:color w:val="92D050"/>
                <w:shd w:val="clear" w:color="auto" w:fill="FFFFFF"/>
              </w:rPr>
              <w:t>user_need == 'answer divorce' and type_of_response['ak divorce case']</w:t>
            </w:r>
            <w:r w:rsidRPr="00F8351B">
              <w:rPr>
                <w:color w:val="FFC000"/>
                <w:shd w:val="clear" w:color="auto" w:fill="FFFFFF"/>
              </w:rPr>
              <w:t>) or (</w:t>
            </w:r>
            <w:r w:rsidRPr="00F8351B">
              <w:rPr>
                <w:color w:val="92D050"/>
                <w:shd w:val="clear" w:color="auto" w:fill="FFFFFF"/>
              </w:rPr>
              <w:t>type_of_response['case in 2 states'] and stage_of_case == 'ended with no order'</w:t>
            </w:r>
            <w:r w:rsidRPr="00F8351B">
              <w:rPr>
                <w:color w:val="FFC000"/>
                <w:shd w:val="clear" w:color="auto" w:fill="FFFFFF"/>
              </w:rPr>
              <w:t>)</w:t>
            </w:r>
            <w:r w:rsidRPr="00F8351B">
              <w:rPr>
                <w:color w:val="FF0000"/>
                <w:shd w:val="clear" w:color="auto" w:fill="FFFFFF"/>
              </w:rPr>
              <w:t>) and (</w:t>
            </w:r>
            <w:r w:rsidRPr="00F8351B">
              <w:rPr>
                <w:color w:val="FFC000"/>
                <w:shd w:val="clear" w:color="auto" w:fill="FFFFFF"/>
              </w:rPr>
              <w:t>response_to_complaint in('agree', 'some')</w:t>
            </w:r>
            <w:r w:rsidRPr="00F8351B">
              <w:rPr>
                <w:shd w:val="clear" w:color="auto" w:fill="FFFFFF"/>
              </w:rPr>
              <w:t xml:space="preserve"> </w:t>
            </w:r>
            <w:r w:rsidRPr="00F8351B">
              <w:rPr>
                <w:color w:val="FFC000"/>
                <w:shd w:val="clear" w:color="auto" w:fill="FFFFFF"/>
              </w:rPr>
              <w:t>or</w:t>
            </w:r>
            <w:r w:rsidRPr="00F8351B">
              <w:rPr>
                <w:shd w:val="clear" w:color="auto" w:fill="FFFFFF"/>
              </w:rPr>
              <w:t xml:space="preserve"> </w:t>
            </w:r>
            <w:r w:rsidRPr="00F8351B">
              <w:rPr>
                <w:color w:val="FFC000"/>
                <w:shd w:val="clear" w:color="auto" w:fill="FFFFFF"/>
              </w:rPr>
              <w:t>(</w:t>
            </w:r>
            <w:r w:rsidRPr="00F8351B">
              <w:rPr>
                <w:color w:val="92D050"/>
                <w:shd w:val="clear" w:color="auto" w:fill="FFFFFF"/>
              </w:rPr>
              <w:t>response_to_complaint == 'none' and want_help_to_agree</w:t>
            </w:r>
            <w:r w:rsidRPr="00F8351B">
              <w:rPr>
                <w:color w:val="FFC000"/>
                <w:shd w:val="clear" w:color="auto" w:fill="FFFFFF"/>
              </w:rPr>
              <w:t>)</w:t>
            </w:r>
            <w:r w:rsidRPr="00F8351B">
              <w:rPr>
                <w:color w:val="FF0000"/>
                <w:shd w:val="clear" w:color="auto" w:fill="FFFFFF"/>
              </w:rPr>
              <w:t>)</w:t>
            </w:r>
            <w:r>
              <w:rPr>
                <w:shd w:val="clear" w:color="auto" w:fill="FFFFFF"/>
              </w:rPr>
              <w:t xml:space="preserve"> </w:t>
            </w:r>
            <w:r w:rsidRPr="00F8351B">
              <w:rPr>
                <w:color w:val="FF0000"/>
                <w:shd w:val="clear" w:color="auto" w:fill="FFFFFF"/>
              </w:rPr>
              <w:t>%}</w:t>
            </w:r>
          </w:p>
          <w:p w14:paraId="6BC7CBB0" w14:textId="0D332011" w:rsidR="008F7091" w:rsidRPr="00F8351B" w:rsidRDefault="008F7091" w:rsidP="008F7091">
            <w:pPr>
              <w:pStyle w:val="Body"/>
              <w:rPr>
                <w:shd w:val="clear" w:color="auto" w:fill="FFFFFF"/>
              </w:rPr>
            </w:pPr>
            <w:r>
              <w:rPr>
                <w:color w:val="FFC000"/>
                <w:shd w:val="clear" w:color="auto" w:fill="FFFFFF"/>
              </w:rPr>
              <w:t>{</w:t>
            </w:r>
            <w:r w:rsidRPr="00F8351B">
              <w:rPr>
                <w:color w:val="FFC000"/>
                <w:shd w:val="clear" w:color="auto" w:fill="FFFFFF"/>
              </w:rPr>
              <w:t>% if user_need == 'answer divorce'</w:t>
            </w:r>
            <w:r>
              <w:rPr>
                <w:color w:val="FFC000"/>
                <w:shd w:val="clear" w:color="auto" w:fill="FFFFFF"/>
              </w:rPr>
              <w:t xml:space="preserve"> %}</w:t>
            </w:r>
            <w:r w:rsidRPr="00F8351B">
              <w:rPr>
                <w:shd w:val="clear" w:color="auto" w:fill="FFFFFF"/>
              </w:rPr>
              <w:t xml:space="preserve">However, some people in a marriage with domestic violence are comfortable reaching an agreement about </w:t>
            </w:r>
            <w:r>
              <w:rPr>
                <w:color w:val="92D050"/>
                <w:shd w:val="clear" w:color="auto" w:fill="FFFFFF"/>
              </w:rPr>
              <w:t>{%</w:t>
            </w:r>
            <w:r w:rsidRPr="00F8351B">
              <w:rPr>
                <w:color w:val="92D050"/>
                <w:shd w:val="clear" w:color="auto" w:fill="FFFFFF"/>
              </w:rPr>
              <w:t xml:space="preserve"> if minor_children</w:t>
            </w:r>
            <w:r>
              <w:rPr>
                <w:color w:val="92D050"/>
                <w:shd w:val="clear" w:color="auto" w:fill="FFFFFF"/>
              </w:rPr>
              <w:t xml:space="preserve"> %}</w:t>
            </w:r>
            <w:r w:rsidRPr="00F8351B">
              <w:rPr>
                <w:shd w:val="clear" w:color="auto" w:fill="FFFFFF"/>
              </w:rPr>
              <w:t>a parenting plan an</w:t>
            </w:r>
            <w:r>
              <w:rPr>
                <w:shd w:val="clear" w:color="auto" w:fill="FFFFFF"/>
              </w:rPr>
              <w:t xml:space="preserve">d </w:t>
            </w:r>
            <w:r>
              <w:rPr>
                <w:color w:val="92D050"/>
                <w:shd w:val="clear" w:color="auto" w:fill="FFFFFF"/>
              </w:rPr>
              <w:t>{</w:t>
            </w:r>
            <w:r w:rsidRPr="00F8351B">
              <w:rPr>
                <w:color w:val="92D050"/>
                <w:shd w:val="clear" w:color="auto" w:fill="FFFFFF"/>
              </w:rPr>
              <w:t>% endif</w:t>
            </w:r>
            <w:r>
              <w:rPr>
                <w:color w:val="92D050"/>
                <w:shd w:val="clear" w:color="auto" w:fill="FFFFFF"/>
              </w:rPr>
              <w:t xml:space="preserve"> %}</w:t>
            </w:r>
            <w:r w:rsidRPr="00F8351B">
              <w:rPr>
                <w:shd w:val="clear" w:color="auto" w:fill="FFFFFF"/>
              </w:rPr>
              <w:t>dividing marital property and debt for a variety of reasons.</w:t>
            </w:r>
          </w:p>
          <w:p w14:paraId="6ADDFE3E" w14:textId="77777777" w:rsidR="008F7091" w:rsidRPr="00F8351B" w:rsidRDefault="008F7091" w:rsidP="008F7091">
            <w:pPr>
              <w:pStyle w:val="Body"/>
              <w:rPr>
                <w:shd w:val="clear" w:color="auto" w:fill="FFFFFF"/>
              </w:rPr>
            </w:pPr>
            <w:r w:rsidRPr="00F8351B">
              <w:rPr>
                <w:shd w:val="clear" w:color="auto" w:fill="FFFFFF"/>
              </w:rPr>
              <w:t>Sometimes, domestic violence does not make either spouse uncomfortable or afraid t</w:t>
            </w:r>
            <w:r>
              <w:rPr>
                <w:shd w:val="clear" w:color="auto" w:fill="FFFFFF"/>
              </w:rPr>
              <w:t>o ask for what they want in the</w:t>
            </w:r>
            <w:r w:rsidRPr="00891400">
              <w:rPr>
                <w:color w:val="auto"/>
                <w:shd w:val="clear" w:color="auto" w:fill="FFFFFF"/>
              </w:rPr>
              <w:t xml:space="preserve"> </w:t>
            </w:r>
            <w:r>
              <w:rPr>
                <w:color w:val="92D050"/>
                <w:shd w:val="clear" w:color="auto" w:fill="FFFFFF"/>
              </w:rPr>
              <w:t>{</w:t>
            </w:r>
            <w:r w:rsidRPr="00891400">
              <w:rPr>
                <w:color w:val="92D050"/>
                <w:shd w:val="clear" w:color="auto" w:fill="FFFFFF"/>
              </w:rPr>
              <w:t>% if minor_children</w:t>
            </w:r>
            <w:r>
              <w:rPr>
                <w:color w:val="92D050"/>
                <w:shd w:val="clear" w:color="auto" w:fill="FFFFFF"/>
              </w:rPr>
              <w:t xml:space="preserve"> %}</w:t>
            </w:r>
            <w:r w:rsidRPr="00F8351B">
              <w:rPr>
                <w:shd w:val="clear" w:color="auto" w:fill="FFFFFF"/>
              </w:rPr>
              <w:t xml:space="preserve">parenting plan or </w:t>
            </w:r>
            <w:r>
              <w:rPr>
                <w:color w:val="92D050"/>
                <w:shd w:val="clear" w:color="auto" w:fill="FFFFFF"/>
              </w:rPr>
              <w:t>{</w:t>
            </w:r>
            <w:r w:rsidRPr="00891400">
              <w:rPr>
                <w:color w:val="92D050"/>
                <w:shd w:val="clear" w:color="auto" w:fill="FFFFFF"/>
              </w:rPr>
              <w:t>% endif</w:t>
            </w:r>
            <w:r>
              <w:rPr>
                <w:color w:val="92D050"/>
                <w:shd w:val="clear" w:color="auto" w:fill="FFFFFF"/>
              </w:rPr>
              <w:t xml:space="preserve"> %}</w:t>
            </w:r>
            <w:r>
              <w:rPr>
                <w:shd w:val="clear" w:color="auto" w:fill="FFFFFF"/>
              </w:rPr>
              <w:t>property &amp; debt division.</w:t>
            </w:r>
          </w:p>
          <w:p w14:paraId="616F9286" w14:textId="77777777" w:rsidR="008F7091" w:rsidRPr="00F8351B" w:rsidRDefault="008F7091" w:rsidP="008F7091">
            <w:pPr>
              <w:pStyle w:val="Body"/>
              <w:rPr>
                <w:shd w:val="clear" w:color="auto" w:fill="FFFFFF"/>
              </w:rPr>
            </w:pPr>
            <w:r w:rsidRPr="00F8351B">
              <w:rPr>
                <w:shd w:val="clear" w:color="auto" w:fill="FFFFFF"/>
              </w:rP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1054FE37" w14:textId="77777777" w:rsidR="008F7091" w:rsidRDefault="008F7091" w:rsidP="008F7091">
            <w:pPr>
              <w:pStyle w:val="Body"/>
              <w:rPr>
                <w:shd w:val="clear" w:color="auto" w:fill="FFFFFF"/>
              </w:rPr>
            </w:pPr>
            <w:r w:rsidRPr="00F8351B">
              <w:rPr>
                <w:shd w:val="clear" w:color="auto" w:fill="FFFFFF"/>
              </w:rPr>
              <w:t>Sometimes, one spouse's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r w:rsidRPr="00891400">
              <w:rPr>
                <w:color w:val="FFC000"/>
                <w:shd w:val="clear" w:color="auto" w:fill="FFFFFF"/>
              </w:rPr>
              <w:t>% if user_need == 'answer custody'</w:t>
            </w:r>
            <w:r>
              <w:rPr>
                <w:color w:val="FFC000"/>
                <w:shd w:val="clear" w:color="auto" w:fill="FFFFFF"/>
              </w:rPr>
              <w:t xml:space="preserve"> %}</w:t>
            </w:r>
            <w:r w:rsidRPr="00F8351B">
              <w:rPr>
                <w:shd w:val="clear" w:color="auto" w:fill="FFFFFF"/>
              </w:rPr>
              <w:t>However, some parents in a relationship that includes domestic violence are comfortable reaching an agreement about a parenting plan for a variety of reasons.</w:t>
            </w:r>
          </w:p>
          <w:p w14:paraId="27A94E29" w14:textId="77777777" w:rsidR="008F7091" w:rsidRPr="00F8351B" w:rsidRDefault="008F7091" w:rsidP="008F7091">
            <w:pPr>
              <w:pStyle w:val="Body"/>
              <w:rPr>
                <w:shd w:val="clear" w:color="auto" w:fill="FFFFFF"/>
              </w:rPr>
            </w:pPr>
            <w:r w:rsidRPr="00F8351B">
              <w:rPr>
                <w:shd w:val="clear" w:color="auto" w:fill="FFFFFF"/>
              </w:rPr>
              <w:t xml:space="preserve">Sometimes, domestic violence does not make either parent </w:t>
            </w:r>
            <w:r w:rsidRPr="00F8351B">
              <w:rPr>
                <w:shd w:val="clear" w:color="auto" w:fill="FFFFFF"/>
              </w:rPr>
              <w:lastRenderedPageBreak/>
              <w:t>uncomfortable or afraid to ask for what they want in the parenting plan.</w:t>
            </w:r>
          </w:p>
          <w:p w14:paraId="25284DFE" w14:textId="77777777" w:rsidR="008F7091" w:rsidRDefault="008F7091" w:rsidP="008F7091">
            <w:pPr>
              <w:pStyle w:val="Body"/>
              <w:rPr>
                <w:shd w:val="clear" w:color="auto" w:fill="FFFFFF"/>
              </w:rPr>
            </w:pPr>
            <w:r w:rsidRPr="00F8351B">
              <w:rPr>
                <w:shd w:val="clear" w:color="auto" w:fill="FFFFFF"/>
              </w:rPr>
              <w:t>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1644CD9C" w14:textId="77777777" w:rsidR="008F7091" w:rsidRPr="009379CA" w:rsidRDefault="008F7091" w:rsidP="008F7091">
            <w:pPr>
              <w:pStyle w:val="Body"/>
              <w:rPr>
                <w:color w:val="auto"/>
                <w:shd w:val="clear" w:color="auto" w:fill="FFFFFF"/>
              </w:rPr>
            </w:pPr>
            <w:r w:rsidRPr="00F8351B">
              <w:rPr>
                <w:shd w:val="clear" w:color="auto" w:fill="FFFFFF"/>
              </w:rPr>
              <w:t>Sometimes, one parent's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p>
          <w:p w14:paraId="6890A652" w14:textId="77777777" w:rsidR="008F7091" w:rsidRDefault="008F7091" w:rsidP="008F7091">
            <w:pPr>
              <w:pStyle w:val="Body"/>
              <w:rPr>
                <w:shd w:val="clear" w:color="auto" w:fill="FFFFFF"/>
              </w:rPr>
            </w:pPr>
            <w:r w:rsidRPr="00F8351B">
              <w:rPr>
                <w:shd w:val="clear" w:color="auto" w:fill="FFFFFF"/>
              </w:rPr>
              <w:t>You can decide if you are comfortable try</w:t>
            </w:r>
            <w:r>
              <w:rPr>
                <w:shd w:val="clear" w:color="auto" w:fill="FFFFFF"/>
              </w:rPr>
              <w:t xml:space="preserve">ing to reach an agreement with </w:t>
            </w:r>
            <w:r w:rsidRPr="00F8351B">
              <w:rPr>
                <w:shd w:val="clear" w:color="auto" w:fill="FFFFFF"/>
              </w:rPr>
              <w:t>{</w:t>
            </w:r>
            <w:r>
              <w:rPr>
                <w:shd w:val="clear" w:color="auto" w:fill="FFFFFF"/>
              </w:rPr>
              <w:t>{</w:t>
            </w:r>
            <w:r w:rsidRPr="00F8351B">
              <w:rPr>
                <w:shd w:val="clear" w:color="auto" w:fill="FFFFFF"/>
              </w:rPr>
              <w:t xml:space="preserve"> other_party_in_case </w:t>
            </w:r>
            <w:r>
              <w:rPr>
                <w:shd w:val="clear" w:color="auto" w:fill="FFFFFF"/>
              </w:rPr>
              <w:t>}</w:t>
            </w:r>
            <w:r w:rsidRPr="00F8351B">
              <w:rPr>
                <w:shd w:val="clear" w:color="auto" w:fill="FFFFFF"/>
              </w:rPr>
              <w:t>} based on the facts and circumstances of your case.</w:t>
            </w:r>
          </w:p>
          <w:p w14:paraId="10499107" w14:textId="77777777" w:rsidR="008F7091" w:rsidRPr="00251C59" w:rsidRDefault="008F7091" w:rsidP="008F7091">
            <w:pPr>
              <w:pStyle w:val="Body"/>
              <w:rPr>
                <w:color w:val="auto"/>
                <w:shd w:val="clear" w:color="auto" w:fill="FFFFFF"/>
              </w:rPr>
            </w:pPr>
            <w:r>
              <w:rPr>
                <w:color w:val="FFC000"/>
                <w:shd w:val="clear" w:color="auto" w:fill="FFFFFF"/>
              </w:rPr>
              <w:t>{%</w:t>
            </w:r>
            <w:r w:rsidRPr="00251C59">
              <w:rPr>
                <w:color w:val="FFC000"/>
                <w:shd w:val="clear" w:color="auto" w:fill="FFFFFF"/>
              </w:rPr>
              <w:t xml:space="preserve"> if user_need in('custody', 'answer custody') or (user_need in('divorce', 'answer divorce') and minor_children)</w:t>
            </w:r>
            <w:r>
              <w:rPr>
                <w:color w:val="FFC000"/>
                <w:shd w:val="clear" w:color="auto" w:fill="FFFFFF"/>
              </w:rPr>
              <w:t xml:space="preserve"> %}</w:t>
            </w:r>
            <w:r w:rsidRPr="00F8351B">
              <w:rPr>
                <w:shd w:val="clear" w:color="auto" w:fill="FFFFFF"/>
              </w:rPr>
              <w:t>If you want to try to reach an agreement about the parenting plan, your options may be limited if there has been domestic violence.</w:t>
            </w:r>
            <w:r w:rsidRPr="00251C59">
              <w:rPr>
                <w:color w:val="FFC000"/>
                <w:shd w:val="clear" w:color="auto" w:fill="FFFFFF"/>
              </w:rPr>
              <w:t xml:space="preserve"> </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08A2762F" w14:textId="77777777" w:rsidR="00D43644" w:rsidRDefault="008F7091" w:rsidP="008F7091">
            <w:pPr>
              <w:pStyle w:val="Heading3"/>
              <w:outlineLvl w:val="2"/>
              <w:rPr>
                <w:shd w:val="clear" w:color="auto" w:fill="FFFFFF"/>
              </w:rPr>
            </w:pPr>
            <w:r w:rsidRPr="00F8351B">
              <w:rPr>
                <w:shd w:val="clear" w:color="auto" w:fill="FFFFFF"/>
              </w:rPr>
              <w:t>Your Parenting Plan agreement may be limited if there is domestic violence</w:t>
            </w:r>
          </w:p>
          <w:p w14:paraId="5C04613C" w14:textId="77777777" w:rsidR="000612A7" w:rsidRDefault="008F7091" w:rsidP="008F7091">
            <w:pPr>
              <w:pStyle w:val="Heading3"/>
              <w:outlineLvl w:val="2"/>
              <w:rPr>
                <w:color w:val="FF0000"/>
                <w:shd w:val="clear" w:color="auto" w:fill="FFFFFF"/>
              </w:rPr>
            </w:pPr>
            <w:r>
              <w:rPr>
                <w:color w:val="FF0000"/>
                <w:shd w:val="clear" w:color="auto" w:fill="FFFFFF"/>
              </w:rPr>
              <w:t>{</w:t>
            </w:r>
            <w:r w:rsidRPr="00251C59">
              <w:rPr>
                <w:color w:val="FF0000"/>
                <w:shd w:val="clear" w:color="auto" w:fill="FFFFFF"/>
              </w:rPr>
              <w:t>%</w:t>
            </w:r>
            <w:r w:rsidR="000612A7">
              <w:rPr>
                <w:color w:val="FF0000"/>
                <w:shd w:val="clear" w:color="auto" w:fill="FFFFFF"/>
              </w:rPr>
              <w:t>p</w:t>
            </w:r>
            <w:r w:rsidRPr="00251C59">
              <w:rPr>
                <w:color w:val="FF0000"/>
                <w:shd w:val="clear" w:color="auto" w:fill="FFFFFF"/>
              </w:rPr>
              <w:t xml:space="preserve"> else</w:t>
            </w:r>
            <w:r>
              <w:rPr>
                <w:color w:val="FF0000"/>
                <w:shd w:val="clear" w:color="auto" w:fill="FFFFFF"/>
              </w:rPr>
              <w:t xml:space="preserve"> %}</w:t>
            </w:r>
          </w:p>
          <w:p w14:paraId="5E76AB69" w14:textId="77777777" w:rsidR="000612A7" w:rsidRDefault="008F7091" w:rsidP="008F7091">
            <w:pPr>
              <w:pStyle w:val="Heading3"/>
              <w:outlineLvl w:val="2"/>
              <w:rPr>
                <w:color w:val="FFC000"/>
                <w:shd w:val="clear" w:color="auto" w:fill="FFFFFF"/>
              </w:rPr>
            </w:pPr>
            <w:r>
              <w:rPr>
                <w:color w:val="FFC000"/>
                <w:shd w:val="clear" w:color="auto" w:fill="FFFFFF"/>
              </w:rPr>
              <w:t>{</w:t>
            </w:r>
            <w:r w:rsidRPr="00251C59">
              <w:rPr>
                <w:color w:val="FFC000"/>
                <w:shd w:val="clear" w:color="auto" w:fill="FFFFFF"/>
              </w:rPr>
              <w:t>% if user_need in('custody', 'answer custody') or (user_need in('divorce', 'answer divorce') and minor_children)</w:t>
            </w:r>
            <w:r>
              <w:rPr>
                <w:color w:val="FFC000"/>
                <w:shd w:val="clear" w:color="auto" w:fill="FFFFFF"/>
              </w:rPr>
              <w:t xml:space="preserve"> %}</w:t>
            </w:r>
            <w:r w:rsidRPr="00F8351B">
              <w:rPr>
                <w:shd w:val="clear" w:color="auto" w:fill="FFFFFF"/>
              </w:rPr>
              <w:t>How domestic violence affects custody</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714D68F8" w14:textId="493702E3" w:rsidR="008F7091" w:rsidRPr="00942C39" w:rsidRDefault="008F7091" w:rsidP="000612A7">
            <w:pPr>
              <w:pStyle w:val="Body"/>
              <w:rPr>
                <w:color w:val="auto"/>
                <w:shd w:val="clear" w:color="auto" w:fill="FFFFFF"/>
              </w:rPr>
            </w:pPr>
            <w:r>
              <w:rPr>
                <w:color w:val="FF0000"/>
                <w:shd w:val="clear" w:color="auto" w:fill="FFFFFF"/>
              </w:rPr>
              <w:t>{</w:t>
            </w:r>
            <w:r w:rsidRPr="00251C59">
              <w:rPr>
                <w:color w:val="FF0000"/>
                <w:shd w:val="clear" w:color="auto" w:fill="FFFFFF"/>
              </w:rPr>
              <w:t>%</w:t>
            </w:r>
            <w:r w:rsidR="000612A7">
              <w:rPr>
                <w:color w:val="FF0000"/>
                <w:shd w:val="clear" w:color="auto" w:fill="FFFFFF"/>
              </w:rPr>
              <w:t>p</w:t>
            </w:r>
            <w:r w:rsidRPr="00251C59">
              <w:rPr>
                <w:color w:val="FF0000"/>
                <w:shd w:val="clear" w:color="auto" w:fill="FFFFFF"/>
              </w:rPr>
              <w:t xml:space="preserve"> endif</w:t>
            </w:r>
            <w:r>
              <w:rPr>
                <w:color w:val="FF0000"/>
                <w:shd w:val="clear" w:color="auto" w:fill="FFFFFF"/>
              </w:rPr>
              <w:t xml:space="preserve"> %}</w:t>
            </w:r>
          </w:p>
          <w:p w14:paraId="759B8D3C" w14:textId="77777777" w:rsidR="00E97635" w:rsidRPr="001C1E15" w:rsidRDefault="008F7091" w:rsidP="008F7091">
            <w:pPr>
              <w:pStyle w:val="Body"/>
              <w:rPr>
                <w:color w:val="auto"/>
                <w:shd w:val="clear" w:color="auto" w:fill="FFFFFF"/>
              </w:rPr>
            </w:pPr>
            <w:r w:rsidRPr="00942C39">
              <w:rPr>
                <w:color w:val="FF0000"/>
                <w:shd w:val="clear" w:color="auto" w:fill="FFFFFF"/>
              </w:rPr>
              <w:t>{%</w:t>
            </w:r>
            <w:r>
              <w:rPr>
                <w:color w:val="FF0000"/>
                <w:shd w:val="clear" w:color="auto" w:fill="FFFFFF"/>
              </w:rPr>
              <w:t>p</w:t>
            </w:r>
            <w:r w:rsidRPr="00942C39">
              <w:rPr>
                <w:color w:val="FF0000"/>
                <w:shd w:val="clear" w:color="auto" w:fill="FFFFFF"/>
              </w:rPr>
              <w:t xml:space="preserve"> if user_need in('custody', 'answer custody') or (user_need in('divorce', 'answer divorce') and minor_children)</w:t>
            </w:r>
            <w:r>
              <w:rPr>
                <w:color w:val="FF0000"/>
                <w:shd w:val="clear" w:color="auto" w:fill="FFFFFF"/>
              </w:rPr>
              <w:t xml:space="preserve"> %}</w:t>
            </w:r>
          </w:p>
          <w:p w14:paraId="41C0F179" w14:textId="7B43DDA9" w:rsidR="008F7091" w:rsidRPr="00F8351B" w:rsidRDefault="008F7091" w:rsidP="008F7091">
            <w:pPr>
              <w:pStyle w:val="Body"/>
              <w:rPr>
                <w:shd w:val="clear" w:color="auto" w:fill="FFFFFF"/>
              </w:rPr>
            </w:pPr>
            <w:r w:rsidRPr="00F8351B">
              <w:rPr>
                <w:shd w:val="clear" w:color="auto" w:fill="FFFFFF"/>
              </w:rPr>
              <w:t>The law presumes that a parent with a "history of domestic violence" not get custody or unsupervised visitation unless they meet certain requirements. These may include completing a batterer's intervention or substance abuse treatment program.</w:t>
            </w:r>
          </w:p>
          <w:p w14:paraId="21FC80B5" w14:textId="77777777" w:rsidR="008F7091" w:rsidRDefault="008F7091" w:rsidP="008F7091">
            <w:pPr>
              <w:pStyle w:val="Body"/>
              <w:rPr>
                <w:shd w:val="clear" w:color="auto" w:fill="FFFFFF"/>
              </w:rPr>
            </w:pPr>
            <w:r w:rsidRPr="00F8351B">
              <w:rPr>
                <w:shd w:val="clear" w:color="auto" w:fill="FFFFFF"/>
              </w:rPr>
              <w:t xml:space="preserve">A "history of domestic violence" is defined by the law as either one incident of domestic violence that caused serious physical injury, or more than one incident. The parent's domestic violence behavior needs to fit under one of the domestic violence crimes in the law. </w:t>
            </w:r>
            <w:r w:rsidRPr="00F8351B">
              <w:rPr>
                <w:shd w:val="clear" w:color="auto" w:fill="FFFFFF"/>
              </w:rPr>
              <w:lastRenderedPageBreak/>
              <w:t>There does not have to be a protective order or criminal case for the court to find a parent has a history of domestic violence. The court can find domestic violence based on one parent's testimony.</w:t>
            </w:r>
          </w:p>
          <w:p w14:paraId="6EE259BF" w14:textId="77777777" w:rsidR="008F7091" w:rsidRPr="0049065A" w:rsidRDefault="008F7091" w:rsidP="008F7091">
            <w:pPr>
              <w:pStyle w:val="Body"/>
              <w:rPr>
                <w:color w:val="auto"/>
                <w:shd w:val="clear" w:color="auto" w:fill="FFFFFF"/>
              </w:rPr>
            </w:pPr>
            <w:r>
              <w:rPr>
                <w:color w:val="FF0000"/>
                <w:shd w:val="clear" w:color="auto" w:fill="FFFFFF"/>
              </w:rPr>
              <w:t>{</w:t>
            </w:r>
            <w:r w:rsidRPr="00E10175">
              <w:rPr>
                <w:color w:val="FF0000"/>
                <w:shd w:val="clear" w:color="auto" w:fill="FFFFFF"/>
              </w:rPr>
              <w:t>%</w:t>
            </w:r>
            <w:r>
              <w:rPr>
                <w:color w:val="FF0000"/>
                <w:shd w:val="clear" w:color="auto" w:fill="FFFFFF"/>
              </w:rPr>
              <w:t>p</w:t>
            </w:r>
            <w:r w:rsidRPr="00E10175">
              <w:rPr>
                <w:color w:val="FF0000"/>
                <w:shd w:val="clear" w:color="auto" w:fill="FFFFFF"/>
              </w:rPr>
              <w:t xml:space="preserve"> endif</w:t>
            </w:r>
            <w:r>
              <w:rPr>
                <w:color w:val="FF0000"/>
                <w:shd w:val="clear" w:color="auto" w:fill="FFFFFF"/>
              </w:rPr>
              <w:t xml:space="preserve"> %}</w:t>
            </w:r>
          </w:p>
          <w:p w14:paraId="7C99E4DA" w14:textId="77777777" w:rsidR="008F7091" w:rsidRPr="005B3FBA" w:rsidRDefault="008F7091" w:rsidP="008F7091">
            <w:pPr>
              <w:pStyle w:val="Body"/>
              <w:rPr>
                <w:color w:val="auto"/>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if (</w:t>
            </w:r>
            <w:r w:rsidRPr="0049065A">
              <w:rPr>
                <w:color w:val="FFC000"/>
                <w:shd w:val="clear" w:color="auto" w:fill="FFFFFF"/>
              </w:rPr>
              <w:t>(</w:t>
            </w:r>
            <w:r w:rsidRPr="0049065A">
              <w:rPr>
                <w:color w:val="92D050"/>
                <w:shd w:val="clear" w:color="auto" w:fill="FFFFFF"/>
              </w:rPr>
              <w:t>user_need == 'answer custody' and type_of_response['ak custody case']</w:t>
            </w:r>
            <w:r w:rsidRPr="0049065A">
              <w:rPr>
                <w:color w:val="FFC000"/>
                <w:shd w:val="clear" w:color="auto" w:fill="FFFFFF"/>
              </w:rPr>
              <w:t>) or (</w:t>
            </w:r>
            <w:r w:rsidRPr="0049065A">
              <w:rPr>
                <w:color w:val="92D050"/>
                <w:shd w:val="clear" w:color="auto" w:fill="FFFFFF"/>
              </w:rPr>
              <w:t>user_need == 'answer divorce' and type_of_response['ak divorce case']</w:t>
            </w:r>
            <w:r w:rsidRPr="0049065A">
              <w:rPr>
                <w:color w:val="FFC000"/>
                <w:shd w:val="clear" w:color="auto" w:fill="FFFFFF"/>
              </w:rPr>
              <w:t>) or (</w:t>
            </w:r>
            <w:r w:rsidRPr="0049065A">
              <w:rPr>
                <w:color w:val="92D050"/>
                <w:shd w:val="clear" w:color="auto" w:fill="FFFFFF"/>
              </w:rPr>
              <w:t>type_of_response['case in 2 states'] and stage_of_case == 'ended with no order'</w:t>
            </w:r>
            <w:r w:rsidRPr="0049065A">
              <w:rPr>
                <w:color w:val="FFC000"/>
                <w:shd w:val="clear" w:color="auto" w:fill="FFFFFF"/>
              </w:rPr>
              <w:t>)</w:t>
            </w:r>
            <w:r w:rsidRPr="0049065A">
              <w:rPr>
                <w:color w:val="FF0000"/>
                <w:shd w:val="clear" w:color="auto" w:fill="FFFFFF"/>
              </w:rPr>
              <w:t>) and (</w:t>
            </w:r>
            <w:r w:rsidRPr="0049065A">
              <w:rPr>
                <w:color w:val="FFC000"/>
                <w:shd w:val="clear" w:color="auto" w:fill="FFFFFF"/>
              </w:rPr>
              <w:t>response_to_complaint in('agree', 'some') or (</w:t>
            </w:r>
            <w:r w:rsidRPr="0049065A">
              <w:rPr>
                <w:color w:val="92D050"/>
                <w:shd w:val="clear" w:color="auto" w:fill="FFFFFF"/>
              </w:rPr>
              <w:t>response_to_complaint == 'none' and want_help_to_agree</w:t>
            </w:r>
            <w:r w:rsidRPr="0049065A">
              <w:rPr>
                <w:color w:val="FFC000"/>
                <w:shd w:val="clear" w:color="auto" w:fill="FFFFFF"/>
              </w:rPr>
              <w:t>)</w:t>
            </w:r>
            <w:r w:rsidRPr="0049065A">
              <w:rPr>
                <w:color w:val="FF0000"/>
                <w:shd w:val="clear" w:color="auto" w:fill="FFFFFF"/>
              </w:rPr>
              <w:t>)</w:t>
            </w:r>
            <w:r>
              <w:rPr>
                <w:color w:val="FF0000"/>
                <w:shd w:val="clear" w:color="auto" w:fill="FFFFFF"/>
              </w:rPr>
              <w:t xml:space="preserve"> %}</w:t>
            </w:r>
          </w:p>
          <w:p w14:paraId="36ED71C3" w14:textId="77777777" w:rsidR="008F7091" w:rsidRPr="0049065A" w:rsidRDefault="008F7091" w:rsidP="008F7091">
            <w:pPr>
              <w:pStyle w:val="Body"/>
              <w:rPr>
                <w:color w:val="auto"/>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4E321557" w14:textId="77777777" w:rsidR="008F7091" w:rsidRPr="00F8351B" w:rsidRDefault="008F7091" w:rsidP="008F7091">
            <w:pPr>
              <w:pStyle w:val="Heading3"/>
              <w:outlineLvl w:val="2"/>
              <w:rPr>
                <w:shd w:val="clear" w:color="auto" w:fill="FFFFFF"/>
              </w:rPr>
            </w:pPr>
            <w:r w:rsidRPr="00F8351B">
              <w:rPr>
                <w:shd w:val="clear" w:color="auto" w:fill="FFFFFF"/>
              </w:rPr>
              <w:t xml:space="preserve">Considerations if you and </w:t>
            </w:r>
            <w:r>
              <w:rPr>
                <w:shd w:val="clear" w:color="auto" w:fill="FFFFFF"/>
              </w:rPr>
              <w:t>{</w:t>
            </w:r>
            <w:r w:rsidRPr="00F8351B">
              <w:rPr>
                <w:shd w:val="clear" w:color="auto" w:fill="FFFFFF"/>
              </w:rPr>
              <w:t xml:space="preserve">{ other_party_in_case </w:t>
            </w:r>
            <w:r>
              <w:rPr>
                <w:shd w:val="clear" w:color="auto" w:fill="FFFFFF"/>
              </w:rPr>
              <w:t>}</w:t>
            </w:r>
            <w:r w:rsidRPr="00F8351B">
              <w:rPr>
                <w:shd w:val="clear" w:color="auto" w:fill="FFFFFF"/>
              </w:rPr>
              <w:t>} cannot agree</w:t>
            </w:r>
          </w:p>
          <w:p w14:paraId="726979BA" w14:textId="77777777" w:rsidR="008F7091" w:rsidRPr="009E50BB" w:rsidRDefault="008F7091" w:rsidP="008F7091">
            <w:pPr>
              <w:pStyle w:val="Body"/>
              <w:rPr>
                <w:color w:val="auto"/>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w:t>
            </w:r>
            <w:r>
              <w:rPr>
                <w:color w:val="FFC000"/>
                <w:shd w:val="clear" w:color="auto" w:fill="FFFFFF"/>
              </w:rPr>
              <w:t xml:space="preserve"> %}</w:t>
            </w:r>
          </w:p>
          <w:p w14:paraId="536FCD94" w14:textId="77777777" w:rsidR="008F7091" w:rsidRPr="009E50BB" w:rsidRDefault="008F7091" w:rsidP="008F7091">
            <w:pPr>
              <w:pStyle w:val="Body"/>
              <w:rPr>
                <w:color w:val="auto"/>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else</w:t>
            </w:r>
            <w:r>
              <w:rPr>
                <w:color w:val="FF0000"/>
                <w:shd w:val="clear" w:color="auto" w:fill="FFFFFF"/>
              </w:rPr>
              <w:t xml:space="preserve"> %}</w:t>
            </w:r>
          </w:p>
          <w:p w14:paraId="032E8E19" w14:textId="77777777" w:rsidR="008F7091" w:rsidRPr="00F8351B" w:rsidRDefault="008F7091" w:rsidP="008F7091">
            <w:pPr>
              <w:pStyle w:val="Body"/>
              <w:rPr>
                <w:shd w:val="clear" w:color="auto" w:fill="FFFFFF"/>
              </w:rPr>
            </w:pP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2C0DF4B4" w14:textId="77777777" w:rsidR="008F7091" w:rsidRPr="00F8351B" w:rsidRDefault="008F7091" w:rsidP="008F7091">
            <w:pPr>
              <w:pStyle w:val="Heading3"/>
              <w:outlineLvl w:val="2"/>
              <w:rPr>
                <w:shd w:val="clear" w:color="auto" w:fill="FFFFFF"/>
              </w:rPr>
            </w:pPr>
            <w:r w:rsidRPr="00F8351B">
              <w:rPr>
                <w:shd w:val="clear" w:color="auto" w:fill="FFFFFF"/>
              </w:rPr>
              <w:t>Contact between parent and children</w:t>
            </w:r>
          </w:p>
          <w:p w14:paraId="2E7169E5" w14:textId="77777777" w:rsidR="008F7091" w:rsidRDefault="008F7091" w:rsidP="008F7091">
            <w:pPr>
              <w:pStyle w:val="Body"/>
              <w:rPr>
                <w:color w:val="FFC000"/>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 </w:t>
            </w:r>
            <w:r>
              <w:rPr>
                <w:color w:val="FFC000"/>
                <w:shd w:val="clear" w:color="auto" w:fill="FFFFFF"/>
              </w:rPr>
              <w:t>%}</w:t>
            </w:r>
          </w:p>
          <w:p w14:paraId="4FF85221" w14:textId="77777777" w:rsidR="008F7091" w:rsidRPr="00D356EA" w:rsidRDefault="008F7091" w:rsidP="008F7091">
            <w:pPr>
              <w:pStyle w:val="Body"/>
              <w:rPr>
                <w:color w:val="auto"/>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endif </w:t>
            </w:r>
            <w:r>
              <w:rPr>
                <w:color w:val="FF0000"/>
                <w:shd w:val="clear" w:color="auto" w:fill="FFFFFF"/>
              </w:rPr>
              <w:t>%}</w:t>
            </w:r>
          </w:p>
          <w:p w14:paraId="047390F6" w14:textId="77777777" w:rsidR="008F7091" w:rsidRPr="005B3FBA" w:rsidRDefault="008F7091" w:rsidP="008F7091">
            <w:pPr>
              <w:pStyle w:val="Body"/>
              <w:rPr>
                <w:color w:val="auto"/>
                <w:shd w:val="clear" w:color="auto" w:fill="FFFFFF"/>
              </w:rPr>
            </w:pPr>
            <w:r>
              <w:rPr>
                <w:color w:val="FF0000"/>
                <w:shd w:val="clear" w:color="auto" w:fill="FFFFFF"/>
              </w:rPr>
              <w:t>{</w:t>
            </w:r>
            <w:r w:rsidRPr="00D356EA">
              <w:rPr>
                <w:color w:val="FF0000"/>
                <w:shd w:val="clear" w:color="auto" w:fill="FFFFFF"/>
              </w:rPr>
              <w:t>%</w:t>
            </w:r>
            <w:r>
              <w:rPr>
                <w:color w:val="FF0000"/>
                <w:shd w:val="clear" w:color="auto" w:fill="FFFFFF"/>
              </w:rPr>
              <w:t>p</w:t>
            </w:r>
            <w:r w:rsidRPr="00D356EA">
              <w:rPr>
                <w:color w:val="FF0000"/>
                <w:shd w:val="clear" w:color="auto" w:fill="FFFFFF"/>
              </w:rPr>
              <w:t xml:space="preserve"> if user_need in('custody', 'answer custody') or (</w:t>
            </w:r>
            <w:r w:rsidRPr="00D356EA">
              <w:rPr>
                <w:color w:val="FFC000"/>
                <w:shd w:val="clear" w:color="auto" w:fill="FFFFFF"/>
              </w:rPr>
              <w:t>user_need in('divorce', 'answer divorce') and minor_children</w:t>
            </w:r>
            <w:r w:rsidRPr="00D356EA">
              <w:rPr>
                <w:color w:val="FF0000"/>
                <w:shd w:val="clear" w:color="auto" w:fill="FFFFFF"/>
              </w:rPr>
              <w:t>)</w:t>
            </w:r>
            <w:r>
              <w:rPr>
                <w:color w:val="FF0000"/>
                <w:shd w:val="clear" w:color="auto" w:fill="FFFFFF"/>
              </w:rPr>
              <w:t xml:space="preserve"> %}</w:t>
            </w:r>
          </w:p>
          <w:p w14:paraId="608CE018" w14:textId="77777777" w:rsidR="008F7091" w:rsidRPr="00F8351B" w:rsidRDefault="008F7091" w:rsidP="008F7091">
            <w:pPr>
              <w:pStyle w:val="Body"/>
              <w:rPr>
                <w:shd w:val="clear" w:color="auto" w:fill="FFFFFF"/>
              </w:rPr>
            </w:pPr>
            <w:r w:rsidRPr="00F8351B">
              <w:rPr>
                <w:shd w:val="clear" w:color="auto" w:fill="FFFFFF"/>
              </w:rPr>
              <w:t>If you think the other parent should not have any contact with your children, you need to convince the judge that it is i</w:t>
            </w:r>
            <w:r>
              <w:rPr>
                <w:shd w:val="clear" w:color="auto" w:fill="FFFFFF"/>
              </w:rPr>
              <w:t>n the children's best interest.</w:t>
            </w:r>
          </w:p>
          <w:p w14:paraId="177DD170" w14:textId="77777777" w:rsidR="008F7091" w:rsidRPr="00F8351B" w:rsidRDefault="008F7091" w:rsidP="008F7091">
            <w:pPr>
              <w:pStyle w:val="Body"/>
              <w:rPr>
                <w:shd w:val="clear" w:color="auto" w:fill="FFFFFF"/>
              </w:rPr>
            </w:pPr>
            <w:r w:rsidRPr="00F8351B">
              <w:rPr>
                <w:shd w:val="clear" w:color="auto" w:fill="FFFFFF"/>
              </w:rPr>
              <w:t>Generally, it is unusual for a judge in a divorce or custody case to decide that a parent cannot</w:t>
            </w:r>
            <w:r>
              <w:rPr>
                <w:shd w:val="clear" w:color="auto" w:fill="FFFFFF"/>
              </w:rPr>
              <w:t xml:space="preserve"> see</w:t>
            </w:r>
            <w:r w:rsidRPr="00F8351B">
              <w:rPr>
                <w:shd w:val="clear" w:color="auto" w:fill="FFFFFF"/>
              </w:rPr>
              <w:t xml:space="preserve"> their children. Research shows it is important for children to have a relationship with both parents, if it can happen in a safe manner.</w:t>
            </w:r>
          </w:p>
          <w:p w14:paraId="50D86B8F" w14:textId="77777777" w:rsidR="008F7091" w:rsidRPr="00F8351B" w:rsidRDefault="008F7091" w:rsidP="008F7091">
            <w:pPr>
              <w:pStyle w:val="Body"/>
              <w:rPr>
                <w:shd w:val="clear" w:color="auto" w:fill="FFFFFF"/>
              </w:rPr>
            </w:pPr>
            <w:r w:rsidRPr="00F8351B">
              <w:rPr>
                <w:shd w:val="clear" w:color="auto" w:fill="FFFFFF"/>
              </w:rPr>
              <w:t xml:space="preserve">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w:t>
            </w:r>
            <w:r w:rsidRPr="00F8351B">
              <w:rPr>
                <w:shd w:val="clear" w:color="auto" w:fill="FFFFFF"/>
              </w:rPr>
              <w:lastRenderedPageBreak/>
              <w:t>lift the supervision restriction and allow a different parenting schedule.</w:t>
            </w:r>
            <w:r>
              <w:rPr>
                <w:color w:val="FFC000"/>
                <w:shd w:val="clear" w:color="auto" w:fill="FFFFFF"/>
              </w:rPr>
              <w:t>{</w:t>
            </w:r>
            <w:r w:rsidRPr="00D356EA">
              <w:rPr>
                <w:color w:val="FFC000"/>
                <w:shd w:val="clear" w:color="auto" w:fill="FFFFFF"/>
              </w:rPr>
              <w:t>% if (</w:t>
            </w:r>
            <w:r w:rsidRPr="00D356EA">
              <w:rPr>
                <w:color w:val="92D050"/>
                <w:shd w:val="clear" w:color="auto" w:fill="FFFFFF"/>
              </w:rPr>
              <w:t>(</w:t>
            </w:r>
            <w:r w:rsidRPr="00D356EA">
              <w:rPr>
                <w:color w:val="00B050"/>
                <w:shd w:val="clear" w:color="auto" w:fill="FFFFFF"/>
              </w:rPr>
              <w:t>user_need == 'answer custody' and type_of_response['ak custody case']</w:t>
            </w:r>
            <w:r w:rsidRPr="00D356EA">
              <w:rPr>
                <w:color w:val="92D050"/>
                <w:shd w:val="clear" w:color="auto" w:fill="FFFFFF"/>
              </w:rPr>
              <w:t>) or (</w:t>
            </w:r>
            <w:r w:rsidRPr="00D356EA">
              <w:rPr>
                <w:color w:val="00B050"/>
                <w:shd w:val="clear" w:color="auto" w:fill="FFFFFF"/>
              </w:rPr>
              <w:t>user_need == 'answer divorce' and type_of_response['ak divorce case']</w:t>
            </w:r>
            <w:r w:rsidRPr="00D356EA">
              <w:rPr>
                <w:color w:val="92D050"/>
                <w:shd w:val="clear" w:color="auto" w:fill="FFFFFF"/>
              </w:rPr>
              <w:t>) or (</w:t>
            </w:r>
            <w:r w:rsidRPr="00D356EA">
              <w:rPr>
                <w:color w:val="00B050"/>
                <w:shd w:val="clear" w:color="auto" w:fill="FFFFFF"/>
              </w:rPr>
              <w:t>type_of_response['case in 2 states'] and stage_of_case == 'ended with no order'</w:t>
            </w:r>
            <w:r w:rsidRPr="00D356EA">
              <w:rPr>
                <w:color w:val="92D050"/>
                <w:shd w:val="clear" w:color="auto" w:fill="FFFFFF"/>
              </w:rPr>
              <w:t>)</w:t>
            </w:r>
            <w:r w:rsidRPr="00D356EA">
              <w:rPr>
                <w:color w:val="FFC000"/>
                <w:shd w:val="clear" w:color="auto" w:fill="FFFFFF"/>
              </w:rPr>
              <w:t>) and (</w:t>
            </w:r>
            <w:r w:rsidRPr="00D356EA">
              <w:rPr>
                <w:color w:val="92D050"/>
                <w:shd w:val="clear" w:color="auto" w:fill="FFFFFF"/>
              </w:rPr>
              <w:t>response_to_complaint == 'none' and not want_help_to_agree</w:t>
            </w:r>
            <w:r w:rsidRPr="00D356EA">
              <w:rPr>
                <w:color w:val="FFC000"/>
                <w:shd w:val="clear" w:color="auto" w:fill="FFFFFF"/>
              </w:rPr>
              <w:t>) %}</w:t>
            </w:r>
          </w:p>
          <w:p w14:paraId="19A33DCB" w14:textId="77777777" w:rsidR="008F7091" w:rsidRPr="00F8351B" w:rsidRDefault="008F7091" w:rsidP="008F7091">
            <w:pPr>
              <w:pStyle w:val="Heading3"/>
              <w:outlineLvl w:val="2"/>
              <w:rPr>
                <w:shd w:val="clear" w:color="auto" w:fill="FFFFFF"/>
              </w:rPr>
            </w:pPr>
            <w:r w:rsidRPr="00F8351B">
              <w:rPr>
                <w:shd w:val="clear" w:color="auto" w:fill="FFFFFF"/>
              </w:rPr>
              <w:t>Tell the judge your concerns</w:t>
            </w:r>
            <w:r>
              <w:rPr>
                <w:color w:val="FFC000"/>
                <w:shd w:val="clear" w:color="auto" w:fill="FFFFFF"/>
              </w:rPr>
              <w:t>{</w:t>
            </w:r>
            <w:r w:rsidRPr="00D356EA">
              <w:rPr>
                <w:color w:val="FFC000"/>
                <w:shd w:val="clear" w:color="auto" w:fill="FFFFFF"/>
              </w:rPr>
              <w:t xml:space="preserve">% endif </w:t>
            </w:r>
            <w:r>
              <w:rPr>
                <w:color w:val="FFC000"/>
                <w:shd w:val="clear" w:color="auto" w:fill="FFFFFF"/>
              </w:rPr>
              <w:t>%}</w:t>
            </w:r>
          </w:p>
          <w:p w14:paraId="26865D5A" w14:textId="77777777" w:rsidR="008F7091" w:rsidRPr="00F8351B" w:rsidRDefault="008F7091" w:rsidP="008F7091">
            <w:pPr>
              <w:pStyle w:val="Body"/>
              <w:rPr>
                <w:shd w:val="clear" w:color="auto" w:fill="FFFFFF"/>
              </w:rPr>
            </w:pPr>
            <w:r w:rsidRPr="00F8351B">
              <w:rPr>
                <w:shd w:val="clear" w:color="auto" w:fill="FFFFFF"/>
              </w:rP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0BB81FEA"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no drugs or alcohol prior to or during the visits,</w:t>
            </w:r>
          </w:p>
          <w:p w14:paraId="31ACFBCC" w14:textId="0EF1142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drug or alcohol testing and/or treatment,</w:t>
            </w:r>
          </w:p>
          <w:p w14:paraId="544485E5"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no overnight visitation,</w:t>
            </w:r>
          </w:p>
          <w:p w14:paraId="63D1724A"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no excessive discipline or spanking,</w:t>
            </w:r>
          </w:p>
          <w:p w14:paraId="751A6163"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no emotional abuse such as cursing at or name calling,</w:t>
            </w:r>
          </w:p>
          <w:p w14:paraId="1017115F"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no saying anything bad about you to or in front the children or letting anyone else do it,</w:t>
            </w:r>
          </w:p>
          <w:p w14:paraId="60022D78"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no inappropriate exposure to adult activities such as pornography,</w:t>
            </w:r>
          </w:p>
          <w:p w14:paraId="4E974B21"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exchanges only at public or specified places,</w:t>
            </w:r>
          </w:p>
          <w:p w14:paraId="1D2A1877"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supervised exchanges by a willing and available third party who you trust,</w:t>
            </w:r>
          </w:p>
          <w:p w14:paraId="72F96126"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parenting time only occur in a public or specified place,</w:t>
            </w:r>
          </w:p>
          <w:p w14:paraId="6410D96D"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supervised parenting time with a willing and available third party who you trust, or</w:t>
            </w:r>
          </w:p>
          <w:p w14:paraId="757216B7"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no contact between the children and specific individuals you are concerned about.</w:t>
            </w:r>
          </w:p>
          <w:p w14:paraId="34DE6ECE" w14:textId="77777777" w:rsidR="008F7091" w:rsidRPr="00F8351B" w:rsidRDefault="008F7091" w:rsidP="008F7091">
            <w:pPr>
              <w:pStyle w:val="Body"/>
              <w:rPr>
                <w:shd w:val="clear" w:color="auto" w:fill="FFFFFF"/>
              </w:rPr>
            </w:pPr>
            <w:r w:rsidRPr="00F8351B">
              <w:rPr>
                <w:shd w:val="clear" w:color="auto" w:fill="FFFFFF"/>
              </w:rPr>
              <w:t xml:space="preserve">If you think you or your children's health, safety, or liberty would be harmed by providing the information on the </w:t>
            </w:r>
            <w:r w:rsidRPr="00D356EA">
              <w:rPr>
                <w:b/>
                <w:shd w:val="clear" w:color="auto" w:fill="FFFFFF"/>
              </w:rPr>
              <w:t>Child Custody Jurisdiction Affidavit, DR-150</w:t>
            </w:r>
            <w:r w:rsidRPr="00F8351B">
              <w:rPr>
                <w:shd w:val="clear" w:color="auto" w:fill="FFFFFF"/>
              </w:rPr>
              <w:t xml:space="preserve"> to the other parent:</w:t>
            </w:r>
          </w:p>
          <w:p w14:paraId="544DA622"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2"/>
              <w:rPr>
                <w:shd w:val="clear" w:color="auto" w:fill="FFFFFF"/>
              </w:rPr>
            </w:pPr>
            <w:r w:rsidRPr="00F8351B">
              <w:rPr>
                <w:shd w:val="clear" w:color="auto" w:fill="FFFFFF"/>
              </w:rPr>
              <w:lastRenderedPageBreak/>
              <w:t>Do not give the other p</w:t>
            </w:r>
            <w:r>
              <w:rPr>
                <w:shd w:val="clear" w:color="auto" w:fill="FFFFFF"/>
              </w:rPr>
              <w:t xml:space="preserve">arent a copy of the completed </w:t>
            </w:r>
            <w:r w:rsidRPr="004B5808">
              <w:rPr>
                <w:shd w:val="clear" w:color="auto" w:fill="FFFFFF"/>
              </w:rPr>
              <w:t>Child Custody Jurisdiction Affidavit</w:t>
            </w:r>
            <w:r w:rsidRPr="00F8351B">
              <w:rPr>
                <w:shd w:val="clear" w:color="auto" w:fill="FFFFFF"/>
              </w:rPr>
              <w:t xml:space="preserve"> after you file it with the court. and</w:t>
            </w:r>
          </w:p>
          <w:p w14:paraId="41EB4343" w14:textId="58ECF231" w:rsidR="008F7091" w:rsidRPr="00F8351B" w:rsidRDefault="008F7091" w:rsidP="00EF5B26">
            <w:pPr>
              <w:pStyle w:val="ListParagraph"/>
              <w:numPr>
                <w:ilvl w:val="0"/>
                <w:numId w:val="31"/>
              </w:numPr>
              <w:suppressAutoHyphens w:val="0"/>
              <w:autoSpaceDE w:val="0"/>
              <w:autoSpaceDN w:val="0"/>
              <w:spacing w:beforeAutospacing="0" w:afterAutospacing="0"/>
              <w:ind w:left="522"/>
              <w:rPr>
                <w:shd w:val="clear" w:color="auto" w:fill="FFFFFF"/>
              </w:rPr>
            </w:pPr>
            <w:r>
              <w:rPr>
                <w:shd w:val="clear" w:color="auto" w:fill="FFFFFF"/>
              </w:rPr>
              <w:t xml:space="preserve">File  </w:t>
            </w:r>
            <w:r w:rsidRPr="004B5808">
              <w:rPr>
                <w:shd w:val="clear" w:color="auto" w:fill="FFFFFF"/>
              </w:rPr>
              <w:t>Direction to Seal</w:t>
            </w:r>
            <w:r w:rsidRPr="001446EC">
              <w:rPr>
                <w:b/>
                <w:shd w:val="clear" w:color="auto" w:fill="FFFFFF"/>
              </w:rPr>
              <w:t xml:space="preserve"> Child Custody Jurisdiction Affidavit</w:t>
            </w:r>
            <w:r>
              <w:rPr>
                <w:shd w:val="clear" w:color="auto" w:fill="FFFFFF"/>
              </w:rPr>
              <w:t xml:space="preserve">, </w:t>
            </w:r>
            <w:hyperlink r:id="rId235" w:history="1">
              <w:r w:rsidRPr="001446EC">
                <w:rPr>
                  <w:rStyle w:val="Hyperlink"/>
                  <w:shd w:val="clear" w:color="auto" w:fill="FFFFFF"/>
                </w:rPr>
                <w:t>DR-151</w:t>
              </w:r>
            </w:hyperlink>
            <w:r w:rsidRPr="00F8351B">
              <w:rPr>
                <w:shd w:val="clear" w:color="auto" w:fill="FFFFFF"/>
              </w:rPr>
              <w:t>.</w:t>
            </w:r>
          </w:p>
          <w:p w14:paraId="5E4FD13F" w14:textId="77777777" w:rsidR="00D956D9" w:rsidRDefault="008F7091" w:rsidP="008F7091">
            <w:pPr>
              <w:pStyle w:val="Heading3"/>
              <w:outlineLvl w:val="2"/>
              <w:rPr>
                <w:color w:val="FF0000"/>
                <w:shd w:val="clear" w:color="auto" w:fill="FFFFFF"/>
              </w:rPr>
            </w:pPr>
            <w:r>
              <w:rPr>
                <w:color w:val="FF0000"/>
                <w:shd w:val="clear" w:color="auto" w:fill="FFFFFF"/>
              </w:rPr>
              <w:t>{</w:t>
            </w:r>
            <w:r w:rsidRPr="001446EC">
              <w:rPr>
                <w:color w:val="FF0000"/>
                <w:shd w:val="clear" w:color="auto" w:fill="FFFFFF"/>
              </w:rPr>
              <w:t>%</w:t>
            </w:r>
            <w:r>
              <w:rPr>
                <w:color w:val="FF0000"/>
                <w:shd w:val="clear" w:color="auto" w:fill="FFFFFF"/>
              </w:rPr>
              <w:t>p</w:t>
            </w:r>
            <w:r w:rsidRPr="001446EC">
              <w:rPr>
                <w:color w:val="FF0000"/>
                <w:shd w:val="clear" w:color="auto" w:fill="FFFFFF"/>
              </w:rPr>
              <w:t xml:space="preserve"> endif</w:t>
            </w:r>
            <w:r>
              <w:rPr>
                <w:color w:val="FF0000"/>
                <w:shd w:val="clear" w:color="auto" w:fill="FFFFFF"/>
              </w:rPr>
              <w:t xml:space="preserve"> %}</w:t>
            </w:r>
          </w:p>
          <w:p w14:paraId="34F27971" w14:textId="34027BB0" w:rsidR="001C2EFE" w:rsidRDefault="001C2EFE" w:rsidP="008F7091">
            <w:pPr>
              <w:pStyle w:val="Heading3"/>
              <w:outlineLvl w:val="2"/>
            </w:pPr>
            <w:r>
              <w:t>Links in this step</w:t>
            </w:r>
          </w:p>
          <w:p w14:paraId="5529BE1D" w14:textId="78643032" w:rsidR="001C2EFE" w:rsidRDefault="00445367" w:rsidP="001C2EFE">
            <w:pPr>
              <w:pStyle w:val="Body"/>
            </w:pPr>
            <w:hyperlink r:id="rId236" w:history="1">
              <w:r w:rsidR="00872523">
                <w:rPr>
                  <w:rStyle w:val="Hyperlink"/>
                </w:rPr>
                <w:t>Find a domestic violence program</w:t>
              </w:r>
            </w:hyperlink>
            <w:r w:rsidR="001C2EFE">
              <w:br/>
              <w:t>andvsa.org/</w:t>
            </w:r>
            <w:proofErr w:type="spellStart"/>
            <w:r w:rsidR="001C2EFE">
              <w:t>communitys</w:t>
            </w:r>
            <w:proofErr w:type="spellEnd"/>
            <w:r w:rsidR="001C2EFE">
              <w:t>-programs</w:t>
            </w:r>
          </w:p>
          <w:p w14:paraId="1F48F826" w14:textId="60A9BEDF" w:rsidR="00AB075F" w:rsidRDefault="00445367" w:rsidP="001C2EFE">
            <w:pPr>
              <w:pStyle w:val="Body"/>
            </w:pPr>
            <w:hyperlink r:id="rId237" w:history="1">
              <w:r w:rsidR="00AB075F" w:rsidRPr="00AB075F">
                <w:rPr>
                  <w:rStyle w:val="Hyperlink"/>
                </w:rPr>
                <w:t>Protective Orders</w:t>
              </w:r>
            </w:hyperlink>
            <w:r w:rsidR="00AB075F">
              <w:br/>
            </w:r>
            <w:r w:rsidR="00AB075F" w:rsidRPr="00AB075F">
              <w:t>docassemble.akcourts.gov/start/</w:t>
            </w:r>
            <w:proofErr w:type="spellStart"/>
            <w:r w:rsidR="00AB075F" w:rsidRPr="00AB075F">
              <w:t>ProtectiveOrders</w:t>
            </w:r>
            <w:proofErr w:type="spellEnd"/>
          </w:p>
          <w:p w14:paraId="3D6F451D" w14:textId="519EC5E7" w:rsidR="001C2EFE" w:rsidRDefault="00445367" w:rsidP="001C2EFE">
            <w:pPr>
              <w:pStyle w:val="Body"/>
            </w:pPr>
            <w:hyperlink r:id="rId238" w:history="1">
              <w:r w:rsidR="001C2EFE" w:rsidRPr="00AB075F">
                <w:rPr>
                  <w:rStyle w:val="Hyperlink"/>
                </w:rPr>
                <w:t>legal assistance through your local domestic violence program</w:t>
              </w:r>
            </w:hyperlink>
            <w:r w:rsidR="001C2EFE">
              <w:br/>
              <w:t>andvsa.org/for-survivors</w:t>
            </w:r>
          </w:p>
          <w:p w14:paraId="70BB368F" w14:textId="6B124982" w:rsidR="001C2EFE" w:rsidRDefault="00445367" w:rsidP="001C2EFE">
            <w:pPr>
              <w:pStyle w:val="Body"/>
              <w:rPr>
                <w:b/>
              </w:rPr>
            </w:pPr>
            <w:hyperlink r:id="rId239" w:history="1">
              <w:r w:rsidR="001C2EFE" w:rsidRPr="00AB075F">
                <w:rPr>
                  <w:rStyle w:val="Hyperlink"/>
                </w:rPr>
                <w:t>Alaska Legal Services</w:t>
              </w:r>
            </w:hyperlink>
            <w:r w:rsidR="001C2EFE">
              <w:br/>
              <w:t>alsc-law.org/apply-for-services</w:t>
            </w:r>
          </w:p>
          <w:p w14:paraId="38F647E8" w14:textId="77777777" w:rsidR="00445367" w:rsidRPr="00445367" w:rsidRDefault="001C2EFE" w:rsidP="001C2EFE">
            <w:pPr>
              <w:pStyle w:val="Body"/>
              <w:rPr>
                <w:bCs/>
                <w:color w:val="auto"/>
              </w:rPr>
            </w:pPr>
            <w:r>
              <w:rPr>
                <w:bCs/>
                <w:color w:val="FFC000"/>
              </w:rPr>
              <w:t>{%</w:t>
            </w:r>
            <w:r w:rsidR="00445367">
              <w:rPr>
                <w:bCs/>
                <w:color w:val="FFC000"/>
              </w:rPr>
              <w:t>p</w:t>
            </w:r>
            <w:r>
              <w:rPr>
                <w:bCs/>
                <w:color w:val="FFC000"/>
              </w:rPr>
              <w:t xml:space="preserve"> if response_to_complaint == 'none' and not agreement_documents %}</w:t>
            </w:r>
          </w:p>
          <w:p w14:paraId="592901A9" w14:textId="34A1A9A7" w:rsidR="001C2EFE" w:rsidRDefault="001C2EFE" w:rsidP="001C2EFE">
            <w:pPr>
              <w:pStyle w:val="Body"/>
            </w:pPr>
            <w:r>
              <w:rPr>
                <w:b/>
              </w:rPr>
              <w:t>Child Custody Jurisdiction Affidavit</w:t>
            </w:r>
            <w:r>
              <w:t xml:space="preserve">, </w:t>
            </w:r>
            <w:hyperlink r:id="rId240">
              <w:r>
                <w:rPr>
                  <w:rStyle w:val="Hyperlink"/>
                </w:rPr>
                <w:t>DR-150</w:t>
              </w:r>
            </w:hyperlink>
            <w:r>
              <w:br/>
              <w:t>public.courts.alaska.gov/web/forms/docs/dr-150.pdf</w:t>
            </w:r>
          </w:p>
          <w:p w14:paraId="0F4D5673" w14:textId="77777777" w:rsidR="00445367" w:rsidRDefault="001C2EFE" w:rsidP="001C2EFE">
            <w:pPr>
              <w:pStyle w:val="Body"/>
            </w:pPr>
            <w:r>
              <w:rPr>
                <w:b/>
              </w:rPr>
              <w:t>Direction to Seal Child Custody Jurisdiction Affidavit</w:t>
            </w:r>
            <w:r>
              <w:t xml:space="preserve">, </w:t>
            </w:r>
            <w:hyperlink r:id="rId241">
              <w:r>
                <w:rPr>
                  <w:rStyle w:val="Hyperlink"/>
                </w:rPr>
                <w:t>DR-151</w:t>
              </w:r>
            </w:hyperlink>
            <w:r>
              <w:br/>
              <w:t>public.courts.alaska.gov/web/forms/docs/dr-151.pdf</w:t>
            </w:r>
          </w:p>
          <w:p w14:paraId="418A235D" w14:textId="77777777" w:rsidR="001C2EFE" w:rsidRPr="00445367" w:rsidRDefault="001C2EFE" w:rsidP="001C2EFE">
            <w:pPr>
              <w:pStyle w:val="Body"/>
              <w:rPr>
                <w:color w:val="auto"/>
              </w:rPr>
            </w:pPr>
            <w:r>
              <w:rPr>
                <w:color w:val="FFC000"/>
              </w:rPr>
              <w:t>{%</w:t>
            </w:r>
            <w:r w:rsidR="00445367">
              <w:rPr>
                <w:color w:val="FFC000"/>
              </w:rPr>
              <w:t>p</w:t>
            </w:r>
            <w:r>
              <w:rPr>
                <w:color w:val="FFC000"/>
              </w:rPr>
              <w:t xml:space="preserve"> endif %}</w:t>
            </w:r>
          </w:p>
          <w:p w14:paraId="15319806" w14:textId="2CB547A4" w:rsidR="00445367" w:rsidRDefault="00445367" w:rsidP="001C2EFE">
            <w:pPr>
              <w:pStyle w:val="Body"/>
            </w:pPr>
          </w:p>
        </w:tc>
      </w:tr>
      <w:tr w:rsidR="001C2EFE" w14:paraId="257F1994" w14:textId="77777777" w:rsidTr="007B1AA8">
        <w:trPr>
          <w:jc w:val="center"/>
        </w:trPr>
        <w:tc>
          <w:tcPr>
            <w:tcW w:w="2901" w:type="dxa"/>
            <w:tcBorders>
              <w:top w:val="nil"/>
              <w:left w:val="nil"/>
              <w:bottom w:val="nil"/>
              <w:right w:val="nil"/>
            </w:tcBorders>
          </w:tcPr>
          <w:p w14:paraId="1E287DD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2717416" w14:textId="77777777" w:rsidR="001C2EFE" w:rsidRDefault="001C2EFE" w:rsidP="001C2EFE">
            <w:pPr>
              <w:widowControl w:val="0"/>
              <w:rPr>
                <w:rFonts w:eastAsia="Calibri"/>
              </w:rPr>
            </w:pPr>
          </w:p>
        </w:tc>
      </w:tr>
      <w:tr w:rsidR="001C2EFE" w14:paraId="0DED522F" w14:textId="77777777" w:rsidTr="007B1AA8">
        <w:trPr>
          <w:jc w:val="center"/>
        </w:trPr>
        <w:tc>
          <w:tcPr>
            <w:tcW w:w="2901" w:type="dxa"/>
            <w:tcBorders>
              <w:top w:val="nil"/>
              <w:left w:val="nil"/>
              <w:bottom w:val="nil"/>
              <w:right w:val="nil"/>
            </w:tcBorders>
          </w:tcPr>
          <w:p w14:paraId="18051557" w14:textId="77777777" w:rsidR="001C2EFE" w:rsidRDefault="001C2EFE" w:rsidP="001C2EFE">
            <w:pPr>
              <w:pStyle w:val="Body"/>
              <w:rPr>
                <w:shd w:val="clear" w:color="auto" w:fill="FFFFFF"/>
              </w:rPr>
            </w:pPr>
            <w:r>
              <w:rPr>
                <w:shd w:val="clear" w:color="auto" w:fill="FFFFFF"/>
              </w:rPr>
              <w:t>{%tr if paternity %}</w:t>
            </w:r>
          </w:p>
        </w:tc>
        <w:tc>
          <w:tcPr>
            <w:tcW w:w="7597" w:type="dxa"/>
            <w:tcBorders>
              <w:top w:val="nil"/>
              <w:left w:val="nil"/>
              <w:bottom w:val="nil"/>
              <w:right w:val="nil"/>
            </w:tcBorders>
            <w:tcMar>
              <w:top w:w="432" w:type="dxa"/>
              <w:bottom w:w="360" w:type="dxa"/>
            </w:tcMar>
          </w:tcPr>
          <w:p w14:paraId="16106487" w14:textId="77777777" w:rsidR="001C2EFE" w:rsidRDefault="001C2EFE" w:rsidP="001C2EFE">
            <w:pPr>
              <w:widowControl w:val="0"/>
              <w:rPr>
                <w:rFonts w:eastAsia="Calibri"/>
              </w:rPr>
            </w:pPr>
          </w:p>
        </w:tc>
      </w:tr>
      <w:tr w:rsidR="001C2EFE" w14:paraId="48585FF3" w14:textId="77777777" w:rsidTr="007B1AA8">
        <w:trPr>
          <w:jc w:val="center"/>
        </w:trPr>
        <w:tc>
          <w:tcPr>
            <w:tcW w:w="2901" w:type="dxa"/>
            <w:tcBorders>
              <w:top w:val="nil"/>
              <w:left w:val="nil"/>
              <w:bottom w:val="nil"/>
              <w:right w:val="nil"/>
            </w:tcBorders>
          </w:tcPr>
          <w:p w14:paraId="64767EF5" w14:textId="58ECF3EA" w:rsidR="001C2EFE" w:rsidRDefault="001C2EFE" w:rsidP="001C2EFE">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24</w:t>
            </w:r>
            <w:r>
              <w:rPr>
                <w:shd w:val="clear" w:color="auto" w:fill="FFFFFF"/>
              </w:rPr>
              <w:fldChar w:fldCharType="end"/>
            </w:r>
            <w:r>
              <w:t xml:space="preserve"> Learn about paternity</w:t>
            </w:r>
          </w:p>
        </w:tc>
        <w:tc>
          <w:tcPr>
            <w:tcW w:w="7597" w:type="dxa"/>
            <w:tcBorders>
              <w:top w:val="nil"/>
              <w:left w:val="nil"/>
              <w:bottom w:val="nil"/>
              <w:right w:val="nil"/>
            </w:tcBorders>
            <w:tcMar>
              <w:top w:w="432" w:type="dxa"/>
              <w:bottom w:w="360" w:type="dxa"/>
            </w:tcMar>
          </w:tcPr>
          <w:p w14:paraId="30F16B73" w14:textId="77777777" w:rsidR="001C2EFE" w:rsidRDefault="001C2EFE" w:rsidP="001C2EFE">
            <w:pPr>
              <w:pStyle w:val="Heading3"/>
              <w:spacing w:before="120"/>
              <w:outlineLvl w:val="2"/>
            </w:pPr>
            <w:r>
              <w:t>General paternity information</w:t>
            </w:r>
          </w:p>
          <w:p w14:paraId="24532D36" w14:textId="77777777" w:rsidR="009B7434" w:rsidRDefault="001C2EFE" w:rsidP="001C2EFE">
            <w:pPr>
              <w:pStyle w:val="Body"/>
            </w:pPr>
            <w:r>
              <w:t xml:space="preserve">Establishing paternity means legally determining the biological father of a child, and can make a big difference in a child's health, financial </w:t>
            </w:r>
            <w:r>
              <w:lastRenderedPageBreak/>
              <w:t>outlook and sense of identity in knowing who both parents are.</w:t>
            </w:r>
          </w:p>
          <w:p w14:paraId="09D9EC4A" w14:textId="77777777" w:rsidR="009B7434" w:rsidRDefault="001C2EFE" w:rsidP="001C2EFE">
            <w:pPr>
              <w:pStyle w:val="Body"/>
            </w:pPr>
            <w:r>
              <w:t>Once established, the father's name can be placed on the child's birth certificate and he has legal and financial responsibility for the child.</w:t>
            </w:r>
          </w:p>
          <w:p w14:paraId="15BED595" w14:textId="25FA2E96" w:rsidR="001C2EFE" w:rsidRDefault="001C2EFE" w:rsidP="001C2EFE">
            <w:pPr>
              <w:pStyle w:val="Body"/>
            </w:pPr>
            <w:r>
              <w:t>Disestablishing paternity is legally un-naming a man as the child's biological father.</w:t>
            </w:r>
          </w:p>
          <w:p w14:paraId="55147784" w14:textId="77777777" w:rsidR="001C2EFE" w:rsidRDefault="001C2EFE" w:rsidP="001C2EFE">
            <w:pPr>
              <w:pStyle w:val="Heading3"/>
              <w:outlineLvl w:val="2"/>
            </w:pPr>
            <w:r>
              <w:t>Establishing or disestablishing paternity in your custody case</w:t>
            </w:r>
          </w:p>
          <w:p w14:paraId="0D39DA3F" w14:textId="77777777" w:rsidR="001C2EFE" w:rsidRDefault="001C2EFE" w:rsidP="001C2EFE">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7F766DD0" w14:textId="77777777" w:rsidR="001C2EFE" w:rsidRDefault="001C2EFE" w:rsidP="00EF5B26">
            <w:pPr>
              <w:pStyle w:val="ListParagraph"/>
              <w:numPr>
                <w:ilvl w:val="0"/>
                <w:numId w:val="27"/>
              </w:numPr>
              <w:ind w:left="405"/>
            </w:pPr>
            <w:r>
              <w:t xml:space="preserve"> Each parent signs an affidavit </w:t>
            </w:r>
            <w:commentRangeStart w:id="17"/>
            <w:r>
              <w:t>stating</w:t>
            </w:r>
            <w:commentRangeEnd w:id="17"/>
            <w:r>
              <w:commentReference w:id="17"/>
            </w:r>
            <w:r>
              <w:t xml:space="preserve"> the biological father. Fill out:</w:t>
            </w:r>
          </w:p>
          <w:p w14:paraId="5BFB7CBF" w14:textId="15564123" w:rsidR="001C2EFE" w:rsidRDefault="001C2EFE" w:rsidP="001C2EFE">
            <w:pPr>
              <w:pStyle w:val="ListParagraph"/>
              <w:numPr>
                <w:ilvl w:val="1"/>
                <w:numId w:val="1"/>
              </w:numPr>
              <w:spacing w:after="0"/>
              <w:ind w:left="772"/>
            </w:pPr>
            <w:r>
              <w:rPr>
                <w:b/>
              </w:rPr>
              <w:t>Three-Way Affidavit to Disestablish and Establish Paternity, DR-521</w:t>
            </w:r>
            <w:r>
              <w:t xml:space="preserve"> | [</w:t>
            </w:r>
            <w:hyperlink r:id="rId242">
              <w:r>
                <w:rPr>
                  <w:rStyle w:val="Hyperlink"/>
                </w:rPr>
                <w:t>Fill-in PDF</w:t>
              </w:r>
            </w:hyperlink>
          </w:p>
          <w:p w14:paraId="59ED82D4" w14:textId="77777777" w:rsidR="001C2EFE" w:rsidRDefault="001C2EFE" w:rsidP="00EF5B26">
            <w:pPr>
              <w:pStyle w:val="ListParagraph"/>
              <w:numPr>
                <w:ilvl w:val="0"/>
                <w:numId w:val="28"/>
              </w:numPr>
              <w:spacing w:before="0"/>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07C0D7E2" w14:textId="290D8920" w:rsidR="001C2EFE" w:rsidRDefault="001C2EFE" w:rsidP="001C2EFE">
            <w:pPr>
              <w:pStyle w:val="ListParagraph"/>
              <w:numPr>
                <w:ilvl w:val="1"/>
                <w:numId w:val="1"/>
              </w:numPr>
              <w:spacing w:after="0"/>
              <w:ind w:left="772"/>
              <w:rPr>
                <w:b/>
              </w:rPr>
            </w:pPr>
            <w:r>
              <w:rPr>
                <w:b/>
              </w:rPr>
              <w:t xml:space="preserve">Motion &amp; Affidavit for Genetic (DNA) Testing, SHC-1370 </w:t>
            </w:r>
            <w:hyperlink r:id="rId243">
              <w:r>
                <w:rPr>
                  <w:rStyle w:val="Hyperlink"/>
                </w:rPr>
                <w:t>Word</w:t>
              </w:r>
            </w:hyperlink>
            <w:r>
              <w:t xml:space="preserve"> | PDF</w:t>
            </w:r>
          </w:p>
          <w:p w14:paraId="0C26BCEA" w14:textId="7A78A633" w:rsidR="001C2EFE" w:rsidRDefault="001C2EFE" w:rsidP="001C2EFE">
            <w:pPr>
              <w:pStyle w:val="ListParagraph"/>
              <w:numPr>
                <w:ilvl w:val="1"/>
                <w:numId w:val="1"/>
              </w:numPr>
              <w:spacing w:before="0" w:after="0"/>
              <w:ind w:left="772"/>
            </w:pPr>
            <w:r>
              <w:rPr>
                <w:b/>
              </w:rPr>
              <w:t>Order for Genetic (DNA) Testing, SHC-1375</w:t>
            </w:r>
            <w:r>
              <w:t xml:space="preserve"> </w:t>
            </w:r>
            <w:hyperlink r:id="rId244">
              <w:r>
                <w:rPr>
                  <w:rStyle w:val="Hyperlink"/>
                </w:rPr>
                <w:t>Word</w:t>
              </w:r>
            </w:hyperlink>
            <w:r>
              <w:t xml:space="preserve"> | </w:t>
            </w:r>
            <w:hyperlink r:id="rId245">
              <w:r>
                <w:rPr>
                  <w:rStyle w:val="Hyperlink"/>
                </w:rPr>
                <w:t>PDF</w:t>
              </w:r>
            </w:hyperlink>
          </w:p>
          <w:p w14:paraId="452A1F3F" w14:textId="77777777" w:rsidR="001C2EFE" w:rsidRDefault="001C2EFE" w:rsidP="00EF5B26">
            <w:pPr>
              <w:pStyle w:val="ListParagraph"/>
              <w:numPr>
                <w:ilvl w:val="0"/>
                <w:numId w:val="29"/>
              </w:numPr>
              <w:spacing w:before="0"/>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7BFD7D3D" w14:textId="77777777" w:rsidR="001C2EFE" w:rsidRDefault="001C2EFE" w:rsidP="001C2EFE">
            <w:pPr>
              <w:pStyle w:val="Heading3"/>
              <w:outlineLvl w:val="2"/>
            </w:pPr>
            <w:r>
              <w:t>Change the birth certificate</w:t>
            </w:r>
          </w:p>
          <w:p w14:paraId="46BA86B2" w14:textId="77777777" w:rsidR="001C2EFE" w:rsidRDefault="001C2EFE" w:rsidP="001C2EFE">
            <w:pPr>
              <w:pStyle w:val="Body"/>
            </w:pPr>
            <w:r>
              <w:t xml:space="preserve">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w:t>
            </w:r>
            <w:r>
              <w:lastRenderedPageBreak/>
              <w:t>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7CCE261D" w14:textId="77777777" w:rsidR="001C2EFE" w:rsidRDefault="001C2EFE" w:rsidP="001C2EFE">
            <w:pPr>
              <w:pStyle w:val="Heading3"/>
              <w:outlineLvl w:val="2"/>
            </w:pPr>
            <w:r>
              <w:t>Links in this step</w:t>
            </w:r>
          </w:p>
          <w:p w14:paraId="0B99235F" w14:textId="16BEC7E4" w:rsidR="001C2EFE" w:rsidRDefault="001C2EFE" w:rsidP="001C2EFE">
            <w:pPr>
              <w:pStyle w:val="Body"/>
            </w:pPr>
            <w:r>
              <w:rPr>
                <w:b/>
              </w:rPr>
              <w:t>Three-Way Affidavit to Disestablish and Establish Paternity, SHC-151</w:t>
            </w:r>
            <w:r>
              <w:br/>
              <w:t xml:space="preserve">as a </w:t>
            </w:r>
            <w:hyperlink r:id="rId246">
              <w:r>
                <w:rPr>
                  <w:rStyle w:val="Hyperlink"/>
                </w:rPr>
                <w:t>Word</w:t>
              </w:r>
            </w:hyperlink>
            <w:r>
              <w:t xml:space="preserve"> file</w:t>
            </w:r>
            <w:r>
              <w:br/>
              <w:t>courts.alaska.gov/shc/family/docs/shc-151.doc</w:t>
            </w:r>
            <w:r>
              <w:br/>
              <w:t xml:space="preserve">as a </w:t>
            </w:r>
            <w:hyperlink r:id="rId247">
              <w:r>
                <w:rPr>
                  <w:rStyle w:val="Hyperlink"/>
                </w:rPr>
                <w:t>Fill-in PDF</w:t>
              </w:r>
            </w:hyperlink>
            <w:r>
              <w:br/>
              <w:t>courts.alaska.gov/shc/family/docs/shc-151n.pdf</w:t>
            </w:r>
          </w:p>
          <w:p w14:paraId="0CEE984E" w14:textId="1FA87CEA" w:rsidR="001C2EFE" w:rsidRDefault="001C2EFE" w:rsidP="001C2EFE">
            <w:pPr>
              <w:pStyle w:val="Body"/>
            </w:pPr>
            <w:r>
              <w:rPr>
                <w:b/>
              </w:rPr>
              <w:t>Motion &amp; Affidavit for Genetic (DNA) Testing, SHC-1370</w:t>
            </w:r>
            <w:r>
              <w:br/>
              <w:t xml:space="preserve">as a </w:t>
            </w:r>
            <w:hyperlink r:id="rId248">
              <w:r>
                <w:rPr>
                  <w:rStyle w:val="Hyperlink"/>
                </w:rPr>
                <w:t>Word</w:t>
              </w:r>
            </w:hyperlink>
            <w:r>
              <w:t xml:space="preserve"> file</w:t>
            </w:r>
            <w:r>
              <w:br/>
              <w:t>courts.alaska.gov/shc/family/docs/shc-1370.doc</w:t>
            </w:r>
            <w:r>
              <w:br/>
              <w:t xml:space="preserve">as a </w:t>
            </w:r>
            <w:hyperlink r:id="rId249">
              <w:r>
                <w:rPr>
                  <w:rStyle w:val="Hyperlink"/>
                </w:rPr>
                <w:t>PDF</w:t>
              </w:r>
            </w:hyperlink>
            <w:r>
              <w:br/>
              <w:t>courts.alaska.gov/shc/family/docs/shc-1370n.pdf</w:t>
            </w:r>
          </w:p>
          <w:p w14:paraId="3855A2EE" w14:textId="57E0CA34" w:rsidR="001C2EFE" w:rsidRDefault="001C2EFE" w:rsidP="001C2EFE">
            <w:pPr>
              <w:pStyle w:val="Body"/>
            </w:pPr>
            <w:r>
              <w:rPr>
                <w:b/>
              </w:rPr>
              <w:t>Order for Genetic (DNA) Testing, SHC-1375</w:t>
            </w:r>
            <w:r>
              <w:br/>
              <w:t xml:space="preserve">as a </w:t>
            </w:r>
            <w:hyperlink r:id="rId250">
              <w:r>
                <w:rPr>
                  <w:rStyle w:val="Hyperlink"/>
                </w:rPr>
                <w:t>Word</w:t>
              </w:r>
            </w:hyperlink>
            <w:r>
              <w:t xml:space="preserve"> file</w:t>
            </w:r>
            <w:r>
              <w:br/>
              <w:t>courts.alaska.gov/shc/family/docs/shc-1375.doc</w:t>
            </w:r>
            <w:r>
              <w:br/>
              <w:t xml:space="preserve">as a </w:t>
            </w:r>
            <w:hyperlink r:id="rId251">
              <w:r>
                <w:rPr>
                  <w:rStyle w:val="Hyperlink"/>
                </w:rPr>
                <w:t>PDF</w:t>
              </w:r>
            </w:hyperlink>
            <w:r>
              <w:br/>
              <w:t>courts.alaska.gov/shc/family/docs/shc-1375n.pdf</w:t>
            </w:r>
          </w:p>
        </w:tc>
      </w:tr>
      <w:tr w:rsidR="001C2EFE" w14:paraId="67991F90" w14:textId="77777777" w:rsidTr="007B1AA8">
        <w:trPr>
          <w:jc w:val="center"/>
        </w:trPr>
        <w:tc>
          <w:tcPr>
            <w:tcW w:w="2901" w:type="dxa"/>
            <w:tcBorders>
              <w:top w:val="nil"/>
              <w:left w:val="nil"/>
              <w:bottom w:val="nil"/>
              <w:right w:val="nil"/>
            </w:tcBorders>
          </w:tcPr>
          <w:p w14:paraId="0165BEC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5589ED" w14:textId="77777777" w:rsidR="001C2EFE" w:rsidRDefault="001C2EFE" w:rsidP="001C2EFE">
            <w:pPr>
              <w:widowControl w:val="0"/>
              <w:rPr>
                <w:rFonts w:eastAsia="Calibri"/>
              </w:rPr>
            </w:pPr>
          </w:p>
        </w:tc>
      </w:tr>
      <w:tr w:rsidR="001C2EFE" w14:paraId="2A667F68" w14:textId="77777777" w:rsidTr="007B1AA8">
        <w:trPr>
          <w:jc w:val="center"/>
        </w:trPr>
        <w:tc>
          <w:tcPr>
            <w:tcW w:w="2901" w:type="dxa"/>
            <w:tcBorders>
              <w:top w:val="nil"/>
              <w:left w:val="nil"/>
              <w:bottom w:val="nil"/>
              <w:right w:val="nil"/>
            </w:tcBorders>
          </w:tcPr>
          <w:p w14:paraId="785CD424" w14:textId="677FC18C" w:rsidR="001C2EFE" w:rsidRDefault="001C2EFE" w:rsidP="001C2EFE">
            <w:pPr>
              <w:pStyle w:val="Heading2"/>
              <w:outlineLvl w:val="1"/>
            </w:pPr>
            <w:r>
              <w:t xml:space="preserve">Step </w:t>
            </w:r>
            <w:bookmarkStart w:id="18" w:name="LastStep"/>
            <w:r>
              <w:rPr>
                <w:rStyle w:val="NumChar"/>
              </w:rPr>
              <w:fldChar w:fldCharType="begin"/>
            </w:r>
            <w:r>
              <w:rPr>
                <w:rStyle w:val="NumChar"/>
              </w:rPr>
              <w:instrText xml:space="preserve"> SEQ stepList \* ARABIC </w:instrText>
            </w:r>
            <w:r>
              <w:rPr>
                <w:rStyle w:val="NumChar"/>
              </w:rPr>
              <w:fldChar w:fldCharType="separate"/>
            </w:r>
            <w:r>
              <w:rPr>
                <w:rStyle w:val="NumChar"/>
                <w:noProof/>
              </w:rPr>
              <w:t>25</w:t>
            </w:r>
            <w:r>
              <w:rPr>
                <w:rStyle w:val="NumChar"/>
              </w:rPr>
              <w:fldChar w:fldCharType="end"/>
            </w:r>
            <w:bookmarkEnd w:id="18"/>
            <w:r>
              <w:t>: Get more information or help</w:t>
            </w:r>
          </w:p>
        </w:tc>
        <w:tc>
          <w:tcPr>
            <w:tcW w:w="7597" w:type="dxa"/>
            <w:tcBorders>
              <w:top w:val="nil"/>
              <w:left w:val="nil"/>
              <w:bottom w:val="nil"/>
              <w:right w:val="nil"/>
            </w:tcBorders>
            <w:tcMar>
              <w:top w:w="432" w:type="dxa"/>
              <w:bottom w:w="360" w:type="dxa"/>
            </w:tcMar>
          </w:tcPr>
          <w:p w14:paraId="1C435A72" w14:textId="52AF4F60" w:rsidR="001C2EFE" w:rsidRDefault="001C2EFE" w:rsidP="001C2EFE">
            <w:pPr>
              <w:pStyle w:val="Body"/>
              <w:spacing w:before="120"/>
            </w:pPr>
            <w:r>
              <w:t xml:space="preserve">For help with forms or understanding the process, call the </w:t>
            </w:r>
            <w:hyperlink r:id="rId252" w:history="1">
              <w:r w:rsidRPr="00C51408">
                <w:rPr>
                  <w:rStyle w:val="Hyperlink"/>
                  <w:bCs/>
                </w:rPr>
                <w:t>Family Law Self-Help Center</w:t>
              </w:r>
            </w:hyperlink>
            <w:r>
              <w:br/>
              <w:t>(907) 264-0851 or</w:t>
            </w:r>
            <w:r>
              <w:br/>
              <w:t>(866) 279-0851 from an Alaska-based phone outside of Anchorage.</w:t>
            </w:r>
          </w:p>
          <w:p w14:paraId="5EF19A82" w14:textId="2A85000D" w:rsidR="001C2EFE" w:rsidRDefault="001C2EFE" w:rsidP="001C2EFE">
            <w:pPr>
              <w:pStyle w:val="Body"/>
            </w:pPr>
            <w:r>
              <w:t xml:space="preserve">Many lawyers offer free or flat fee consultations without having to hire them for the whole case. </w:t>
            </w:r>
            <w:hyperlink r:id="rId253" w:history="1">
              <w:r w:rsidRPr="00C51408">
                <w:rPr>
                  <w:rStyle w:val="Hyperlink"/>
                  <w:bCs/>
                </w:rPr>
                <w:t>Find a Lawyer</w:t>
              </w:r>
            </w:hyperlink>
            <w:r>
              <w:t>.</w:t>
            </w:r>
          </w:p>
          <w:p w14:paraId="75C157EC" w14:textId="4B5FB4F5" w:rsidR="001C2EFE" w:rsidRDefault="001C2EFE" w:rsidP="001C2EFE">
            <w:pPr>
              <w:pStyle w:val="Body"/>
            </w:pPr>
            <w:r>
              <w:t xml:space="preserve">Depending on your income, you may qualify for </w:t>
            </w:r>
            <w:hyperlink r:id="rId254" w:history="1">
              <w:r w:rsidRPr="00C51408">
                <w:rPr>
                  <w:rStyle w:val="Hyperlink"/>
                  <w:bCs/>
                </w:rPr>
                <w:t xml:space="preserve">Alaska Free Legal </w:t>
              </w:r>
              <w:r w:rsidRPr="00C51408">
                <w:rPr>
                  <w:rStyle w:val="Hyperlink"/>
                  <w:bCs/>
                </w:rPr>
                <w:lastRenderedPageBreak/>
                <w:t>Answers</w:t>
              </w:r>
            </w:hyperlink>
            <w:r>
              <w:t>.</w:t>
            </w:r>
          </w:p>
          <w:p w14:paraId="1556EBC1" w14:textId="31AE0AB9" w:rsidR="001C2EFE" w:rsidRDefault="001C2EFE" w:rsidP="001C2EFE">
            <w:pPr>
              <w:pStyle w:val="Body"/>
            </w:pPr>
            <w:r>
              <w:t xml:space="preserve">Depending on your income and circumstances, you may qualify for a free lawyer from </w:t>
            </w:r>
            <w:hyperlink r:id="rId255" w:history="1">
              <w:r w:rsidRPr="00C51408">
                <w:rPr>
                  <w:rStyle w:val="Hyperlink"/>
                  <w:bCs/>
                </w:rPr>
                <w:t>Alaska Legal Services</w:t>
              </w:r>
            </w:hyperlink>
            <w:r>
              <w:t>.</w:t>
            </w:r>
          </w:p>
          <w:p w14:paraId="429EF7B2" w14:textId="77777777" w:rsidR="001C2EFE" w:rsidRDefault="001C2EFE" w:rsidP="001C2EFE">
            <w:pPr>
              <w:pStyle w:val="Heading3"/>
              <w:outlineLvl w:val="2"/>
            </w:pPr>
            <w:r>
              <w:t>Links in this step</w:t>
            </w:r>
          </w:p>
          <w:p w14:paraId="6791446C" w14:textId="7CDE2E60" w:rsidR="001C2EFE" w:rsidRDefault="00445367" w:rsidP="001C2EFE">
            <w:pPr>
              <w:pStyle w:val="Body"/>
            </w:pPr>
            <w:hyperlink r:id="rId256" w:history="1">
              <w:r w:rsidR="001C2EFE" w:rsidRPr="00C51408">
                <w:rPr>
                  <w:rStyle w:val="Hyperlink"/>
                  <w:bCs/>
                </w:rPr>
                <w:t>Family Law Self-Help Center</w:t>
              </w:r>
            </w:hyperlink>
            <w:r w:rsidR="001C2EFE">
              <w:br/>
              <w:t>courts.alaska.gov/shc/family/selfhelp.htm</w:t>
            </w:r>
          </w:p>
          <w:p w14:paraId="4AFADE7E" w14:textId="72A60A8A" w:rsidR="001C2EFE" w:rsidRDefault="00445367" w:rsidP="001C2EFE">
            <w:pPr>
              <w:pStyle w:val="Body"/>
            </w:pPr>
            <w:hyperlink r:id="rId257" w:history="1">
              <w:r w:rsidR="001C2EFE" w:rsidRPr="00C51408">
                <w:rPr>
                  <w:rStyle w:val="Hyperlink"/>
                  <w:bCs/>
                </w:rPr>
                <w:t>Find a Lawyer</w:t>
              </w:r>
            </w:hyperlink>
            <w:r w:rsidR="001C2EFE">
              <w:br/>
              <w:t>courts.alaska.gov/shc/shclawyer.htm</w:t>
            </w:r>
          </w:p>
          <w:p w14:paraId="153659E6" w14:textId="66EF3F19" w:rsidR="001C2EFE" w:rsidRDefault="00445367" w:rsidP="001C2EFE">
            <w:pPr>
              <w:pStyle w:val="Body"/>
            </w:pPr>
            <w:hyperlink r:id="rId258" w:history="1">
              <w:r w:rsidR="001C2EFE" w:rsidRPr="00C51408">
                <w:rPr>
                  <w:rStyle w:val="Hyperlink"/>
                  <w:bCs/>
                </w:rPr>
                <w:t>Alaska Free Legal Answers</w:t>
              </w:r>
            </w:hyperlink>
            <w:r w:rsidR="001C2EFE">
              <w:br/>
            </w:r>
            <w:r w:rsidR="001C2EFE" w:rsidRPr="00C51408">
              <w:t>alaska.freelegalanswers.org/</w:t>
            </w:r>
          </w:p>
          <w:p w14:paraId="61238307" w14:textId="0354A2BD" w:rsidR="001C2EFE" w:rsidRDefault="00445367" w:rsidP="001C2EFE">
            <w:pPr>
              <w:pStyle w:val="Body"/>
            </w:pPr>
            <w:hyperlink r:id="rId259" w:history="1">
              <w:r w:rsidR="001C2EFE" w:rsidRPr="00C51408">
                <w:rPr>
                  <w:rStyle w:val="Hyperlink"/>
                  <w:bCs/>
                </w:rPr>
                <w:t>Alaska Legal Services</w:t>
              </w:r>
            </w:hyperlink>
            <w:r w:rsidR="001C2EFE">
              <w:br/>
              <w:t>alsc-law.org/apply-for-services</w:t>
            </w:r>
          </w:p>
        </w:tc>
      </w:tr>
    </w:tbl>
    <w:p w14:paraId="393286C8" w14:textId="77777777" w:rsidR="00995B8C" w:rsidRDefault="00995B8C">
      <w:pPr>
        <w:spacing w:beforeAutospacing="0" w:afterAutospacing="0"/>
      </w:pPr>
    </w:p>
    <w:sectPr w:rsidR="00995B8C">
      <w:headerReference w:type="even" r:id="rId260"/>
      <w:headerReference w:type="default" r:id="rId261"/>
      <w:footerReference w:type="even" r:id="rId262"/>
      <w:footerReference w:type="default" r:id="rId263"/>
      <w:headerReference w:type="first" r:id="rId264"/>
      <w:footerReference w:type="first" r:id="rId265"/>
      <w:pgSz w:w="12240" w:h="15840"/>
      <w:pgMar w:top="245" w:right="1440" w:bottom="777" w:left="1440" w:header="0" w:footer="72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4-04-04T14:42:00Z" w:initials="CR">
    <w:p w14:paraId="033403FB" w14:textId="77777777" w:rsidR="009B7434" w:rsidRDefault="00D973D8">
      <w:pPr>
        <w:overflowPunct w:val="0"/>
        <w:rPr>
          <w:rFonts w:ascii="Liberation Serif" w:eastAsia="Segoe UI" w:hAnsi="Liberation Serif" w:cs="Tahoma"/>
          <w:sz w:val="24"/>
          <w:szCs w:val="24"/>
          <w:lang w:bidi="en-US"/>
        </w:rPr>
      </w:pPr>
      <w:r>
        <w:rPr>
          <w:rFonts w:ascii="Liberation Serif" w:eastAsia="Segoe UI" w:hAnsi="Liberation Serif" w:cs="Tahoma"/>
          <w:sz w:val="24"/>
          <w:szCs w:val="24"/>
          <w:lang w:bidi="en-US"/>
        </w:rPr>
        <w:t>So vague I do not think this sentence is at all helpful.</w:t>
      </w:r>
    </w:p>
    <w:p w14:paraId="5FCF8AC3" w14:textId="70E102C4" w:rsidR="00D973D8" w:rsidRDefault="00D973D8">
      <w:pPr>
        <w:overflowPunct w:val="0"/>
      </w:pPr>
    </w:p>
  </w:comment>
  <w:comment w:id="2" w:author="Caroline Robinson" w:date="2024-03-01T09:29:00Z" w:initials="CR">
    <w:p w14:paraId="7D896183" w14:textId="77777777" w:rsidR="009B7434" w:rsidRDefault="00D973D8">
      <w:pPr>
        <w:overflowPunct w:val="0"/>
        <w:rPr>
          <w:rFonts w:ascii="Liberation Serif" w:eastAsia="Segoe UI" w:hAnsi="Liberation Serif" w:cs="Tahoma"/>
          <w:sz w:val="24"/>
          <w:szCs w:val="24"/>
          <w:lang w:bidi="en-US"/>
        </w:rPr>
      </w:pPr>
      <w:r>
        <w:rPr>
          <w:rFonts w:ascii="Liberation Serif" w:eastAsia="Segoe UI" w:hAnsi="Liberation Serif" w:cs="Tahoma"/>
          <w:sz w:val="24"/>
          <w:szCs w:val="24"/>
          <w:lang w:bidi="en-US"/>
        </w:rPr>
        <w:t>We need language for this and we need to make sure we get the interview done in the list of to go live in June.</w:t>
      </w:r>
    </w:p>
    <w:p w14:paraId="23384EA2" w14:textId="77777777" w:rsidR="00D973D8" w:rsidRDefault="00D973D8">
      <w:pPr>
        <w:overflowPunct w:val="0"/>
      </w:pPr>
      <w:r>
        <w:rPr>
          <w:rFonts w:ascii="Liberation Serif" w:eastAsia="Segoe UI" w:hAnsi="Liberation Serif" w:cs="Tahoma"/>
          <w:sz w:val="24"/>
          <w:szCs w:val="24"/>
          <w:lang w:bidi="en-US"/>
        </w:rPr>
        <w:t xml:space="preserve"> </w:t>
      </w:r>
    </w:p>
  </w:comment>
  <w:comment w:id="17" w:author="Caroline Robinson" w:date="2024-03-04T15:11:00Z" w:initials="CR">
    <w:p w14:paraId="29C7E19C" w14:textId="77777777" w:rsidR="009B7434" w:rsidRDefault="00D973D8">
      <w:pPr>
        <w:overflowPunct w:val="0"/>
        <w:rPr>
          <w:rFonts w:ascii="Liberation Serif" w:eastAsia="Segoe UI" w:hAnsi="Liberation Serif" w:cs="Tahoma"/>
          <w:sz w:val="24"/>
          <w:szCs w:val="24"/>
          <w:lang w:bidi="en-US"/>
        </w:rPr>
      </w:pPr>
      <w:r>
        <w:rPr>
          <w:rFonts w:ascii="Liberation Serif" w:eastAsia="Segoe UI" w:hAnsi="Liberation Serif" w:cs="Tahoma"/>
          <w:sz w:val="24"/>
          <w:szCs w:val="24"/>
          <w:lang w:bidi="en-US"/>
        </w:rPr>
        <w:t>that explains their relationship to the children and names the children's biological parents and current legal father. ,</w:t>
      </w:r>
    </w:p>
    <w:p w14:paraId="0601C924" w14:textId="1A6EDAAD" w:rsidR="00D973D8" w:rsidRDefault="00D973D8">
      <w:pPr>
        <w:overflowPunct w:val="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CF8AC3" w15:done="0"/>
  <w15:commentEx w15:paraId="23384EA2" w15:done="0"/>
  <w15:commentEx w15:paraId="0601C9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CF8AC3" w16cid:durableId="2B28954C"/>
  <w16cid:commentId w16cid:paraId="23384EA2" w16cid:durableId="2B28954E"/>
  <w16cid:commentId w16cid:paraId="0601C924" w16cid:durableId="2B2895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CCDAD" w14:textId="77777777" w:rsidR="00E01A17" w:rsidRDefault="00E01A17">
      <w:r>
        <w:separator/>
      </w:r>
    </w:p>
  </w:endnote>
  <w:endnote w:type="continuationSeparator" w:id="0">
    <w:p w14:paraId="39A31079" w14:textId="77777777" w:rsidR="00E01A17" w:rsidRDefault="00E01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 Serif">
    <w:altName w:val="Times New Roman"/>
    <w:panose1 w:val="02020603050405020304"/>
    <w:charset w:val="01"/>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7097" w14:textId="77777777" w:rsidR="00D973D8" w:rsidRDefault="00D973D8">
    <w:pPr>
      <w:pStyle w:val="Footer"/>
      <w:spacing w:before="280" w:after="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F536" w14:textId="77777777" w:rsidR="00D973D8" w:rsidRDefault="00D973D8">
    <w:pPr>
      <w:pStyle w:val="Footer"/>
      <w:spacing w:beforeAutospacing="0" w:afterAutospacing="0"/>
      <w:jc w:val="right"/>
    </w:pPr>
    <w:r>
      <w:fldChar w:fldCharType="begin"/>
    </w:r>
    <w:r>
      <w:instrText xml:space="preserve"> PAGE </w:instrText>
    </w:r>
    <w:r>
      <w:fldChar w:fldCharType="separate"/>
    </w:r>
    <w:r w:rsidR="000B0FEB">
      <w:rPr>
        <w:noProof/>
      </w:rPr>
      <w:t>34</w:t>
    </w:r>
    <w:r>
      <w:fldChar w:fldCharType="end"/>
    </w:r>
    <w:r>
      <w:t xml:space="preserve"> of </w:t>
    </w:r>
    <w:fldSimple w:instr=" NUMPAGES \* ARABIC ">
      <w:r w:rsidR="000B0FEB">
        <w:rPr>
          <w:noProof/>
        </w:rPr>
        <w:t>66</w:t>
      </w:r>
    </w:fldSimple>
    <w:r>
      <w:t xml:space="preserve"> pages</w:t>
    </w:r>
  </w:p>
  <w:p w14:paraId="05A30F3C" w14:textId="76008F57" w:rsidR="00D973D8" w:rsidRDefault="00D973D8">
    <w:pPr>
      <w:pStyle w:val="Footer"/>
      <w:spacing w:beforeAutospacing="0" w:afterAutospacing="0"/>
    </w:pPr>
    <w:r>
      <w:t xml:space="preserve">February </w:t>
    </w:r>
    <w:r w:rsidR="00282E9B">
      <w:t>1</w:t>
    </w:r>
    <w:r w:rsidR="005743A0">
      <w:t>2</w:t>
    </w:r>
    <w:r w:rsidR="00332426">
      <w:t xml:space="preserve"> with js edits</w:t>
    </w:r>
    <w: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1A0" w14:textId="77777777" w:rsidR="00D973D8" w:rsidRDefault="00D973D8">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fldSimple w:instr=" NUMPAGES \* ARABIC ">
      <w:r>
        <w:t>57</w:t>
      </w:r>
    </w:fldSimple>
    <w:r>
      <w:t xml:space="preserve"> pages</w:t>
    </w:r>
  </w:p>
  <w:p w14:paraId="72F517A3" w14:textId="77777777" w:rsidR="00D973D8" w:rsidRDefault="00D973D8">
    <w:pPr>
      <w:pStyle w:val="Footer"/>
      <w:spacing w:beforeAutospacing="0" w:afterAutospacing="0"/>
    </w:pPr>
    <w:r>
      <w:t>January 7,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94FC4" w14:textId="77777777" w:rsidR="00E01A17" w:rsidRDefault="00E01A17">
      <w:r>
        <w:separator/>
      </w:r>
    </w:p>
  </w:footnote>
  <w:footnote w:type="continuationSeparator" w:id="0">
    <w:p w14:paraId="3C1DF243" w14:textId="77777777" w:rsidR="00E01A17" w:rsidRDefault="00E01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6519B" w14:textId="77777777" w:rsidR="005743A0" w:rsidRDefault="005743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A267B" w14:textId="77777777" w:rsidR="005743A0" w:rsidRDefault="005743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E4A0B" w14:textId="77777777" w:rsidR="005743A0" w:rsidRDefault="005743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2" w15:restartNumberingAfterBreak="0">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15:restartNumberingAfterBreak="0">
    <w:nsid w:val="1A235B5B"/>
    <w:multiLevelType w:val="multilevel"/>
    <w:tmpl w:val="0EDEE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7"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9"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1" w15:restartNumberingAfterBreak="0">
    <w:nsid w:val="279D781E"/>
    <w:multiLevelType w:val="multilevel"/>
    <w:tmpl w:val="AFAAA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282F53E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3" w15:restartNumberingAfterBreak="0">
    <w:nsid w:val="296F3872"/>
    <w:multiLevelType w:val="hybridMultilevel"/>
    <w:tmpl w:val="ED52EED6"/>
    <w:lvl w:ilvl="0" w:tplc="500E8360">
      <w:start w:val="1"/>
      <w:numFmt w:val="bullet"/>
      <w:lvlText w:val=""/>
      <w:lvlJc w:val="left"/>
      <w:pPr>
        <w:ind w:left="720" w:hanging="360"/>
      </w:pPr>
      <w:rPr>
        <w:rFonts w:ascii="Symbol" w:hAnsi="Symbol" w:hint="default"/>
      </w:rPr>
    </w:lvl>
    <w:lvl w:ilvl="1" w:tplc="4C78FC1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E4BBE"/>
    <w:multiLevelType w:val="multilevel"/>
    <w:tmpl w:val="2E6E7D18"/>
    <w:lvl w:ilvl="0">
      <w:start w:val="1"/>
      <w:numFmt w:val="decimal"/>
      <w:lvlText w:val="%1."/>
      <w:lvlJc w:val="left"/>
      <w:pPr>
        <w:tabs>
          <w:tab w:val="num" w:pos="0"/>
        </w:tabs>
        <w:ind w:left="360" w:hanging="360"/>
      </w:pPr>
    </w:lvl>
    <w:lvl w:ilvl="1">
      <w:start w:val="1"/>
      <w:numFmt w:val="bullet"/>
      <w:lvlText w:val=""/>
      <w:lvlJc w:val="left"/>
      <w:pPr>
        <w:tabs>
          <w:tab w:val="num" w:pos="0"/>
        </w:tabs>
        <w:ind w:left="1080" w:hanging="360"/>
      </w:pPr>
      <w:rPr>
        <w:rFonts w:ascii="Symbol" w:hAnsi="Symbol" w:hint="default"/>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9" w15:restartNumberingAfterBreak="0">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20" w15:restartNumberingAfterBreak="0">
    <w:nsid w:val="5A0A6934"/>
    <w:multiLevelType w:val="multilevel"/>
    <w:tmpl w:val="69E61DE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5F463F62"/>
    <w:multiLevelType w:val="multilevel"/>
    <w:tmpl w:val="B930DFE2"/>
    <w:lvl w:ilvl="0">
      <w:start w:val="1"/>
      <w:numFmt w:val="bullet"/>
      <w:lvlText w:val=""/>
      <w:lvlJc w:val="left"/>
      <w:pPr>
        <w:tabs>
          <w:tab w:val="num" w:pos="504"/>
        </w:tabs>
        <w:ind w:left="504" w:hanging="504"/>
      </w:pPr>
      <w:rPr>
        <w:rFonts w:ascii="Symbol" w:hAnsi="Symbol" w:cs="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22" w15:restartNumberingAfterBreak="0">
    <w:nsid w:val="61C51B7D"/>
    <w:multiLevelType w:val="multilevel"/>
    <w:tmpl w:val="79B0C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69ED0A25"/>
    <w:multiLevelType w:val="multilevel"/>
    <w:tmpl w:val="9AECF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1C14385"/>
    <w:multiLevelType w:val="hybridMultilevel"/>
    <w:tmpl w:val="27B0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7F2BF9"/>
    <w:multiLevelType w:val="hybridMultilevel"/>
    <w:tmpl w:val="705C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4"/>
  </w:num>
  <w:num w:numId="2">
    <w:abstractNumId w:val="14"/>
  </w:num>
  <w:num w:numId="3">
    <w:abstractNumId w:val="1"/>
  </w:num>
  <w:num w:numId="4">
    <w:abstractNumId w:val="6"/>
  </w:num>
  <w:num w:numId="5">
    <w:abstractNumId w:val="8"/>
  </w:num>
  <w:num w:numId="6">
    <w:abstractNumId w:val="4"/>
  </w:num>
  <w:num w:numId="7">
    <w:abstractNumId w:val="22"/>
  </w:num>
  <w:num w:numId="8">
    <w:abstractNumId w:val="11"/>
  </w:num>
  <w:num w:numId="9">
    <w:abstractNumId w:val="27"/>
  </w:num>
  <w:num w:numId="10">
    <w:abstractNumId w:val="21"/>
  </w:num>
  <w:num w:numId="11">
    <w:abstractNumId w:val="18"/>
  </w:num>
  <w:num w:numId="12">
    <w:abstractNumId w:val="17"/>
  </w:num>
  <w:num w:numId="13">
    <w:abstractNumId w:val="20"/>
  </w:num>
  <w:num w:numId="14">
    <w:abstractNumId w:val="2"/>
  </w:num>
  <w:num w:numId="15">
    <w:abstractNumId w:val="19"/>
  </w:num>
  <w:num w:numId="16">
    <w:abstractNumId w:val="10"/>
  </w:num>
  <w:num w:numId="17">
    <w:abstractNumId w:val="3"/>
  </w:num>
  <w:num w:numId="18">
    <w:abstractNumId w:val="23"/>
  </w:num>
  <w:num w:numId="19">
    <w:abstractNumId w:val="5"/>
  </w:num>
  <w:num w:numId="20">
    <w:abstractNumId w:val="16"/>
  </w:num>
  <w:num w:numId="21">
    <w:abstractNumId w:val="15"/>
  </w:num>
  <w:num w:numId="22">
    <w:abstractNumId w:val="7"/>
  </w:num>
  <w:num w:numId="23">
    <w:abstractNumId w:val="24"/>
  </w:num>
  <w:num w:numId="24">
    <w:abstractNumId w:val="24"/>
  </w:num>
  <w:num w:numId="25">
    <w:abstractNumId w:val="24"/>
  </w:num>
  <w:num w:numId="26">
    <w:abstractNumId w:val="24"/>
  </w:num>
  <w:num w:numId="27">
    <w:abstractNumId w:val="24"/>
  </w:num>
  <w:num w:numId="28">
    <w:abstractNumId w:val="24"/>
  </w:num>
  <w:num w:numId="29">
    <w:abstractNumId w:val="24"/>
  </w:num>
  <w:num w:numId="30">
    <w:abstractNumId w:val="9"/>
  </w:num>
  <w:num w:numId="31">
    <w:abstractNumId w:val="13"/>
  </w:num>
  <w:num w:numId="32">
    <w:abstractNumId w:val="0"/>
  </w:num>
  <w:num w:numId="33">
    <w:abstractNumId w:val="12"/>
  </w:num>
  <w:num w:numId="34">
    <w:abstractNumId w:val="25"/>
  </w:num>
  <w:num w:numId="35">
    <w:abstractNumId w:val="26"/>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B8C"/>
    <w:rsid w:val="000059F3"/>
    <w:rsid w:val="00005ADC"/>
    <w:rsid w:val="00007B8C"/>
    <w:rsid w:val="00011057"/>
    <w:rsid w:val="000316B9"/>
    <w:rsid w:val="000344E0"/>
    <w:rsid w:val="000348A9"/>
    <w:rsid w:val="00041949"/>
    <w:rsid w:val="00044CEE"/>
    <w:rsid w:val="00046287"/>
    <w:rsid w:val="0004637A"/>
    <w:rsid w:val="000469BF"/>
    <w:rsid w:val="00060844"/>
    <w:rsid w:val="000612A7"/>
    <w:rsid w:val="00061AC9"/>
    <w:rsid w:val="0007231C"/>
    <w:rsid w:val="000731EB"/>
    <w:rsid w:val="000741DB"/>
    <w:rsid w:val="00086E6A"/>
    <w:rsid w:val="0009220E"/>
    <w:rsid w:val="00094755"/>
    <w:rsid w:val="00094950"/>
    <w:rsid w:val="00094A0B"/>
    <w:rsid w:val="00094ADB"/>
    <w:rsid w:val="00095553"/>
    <w:rsid w:val="000B0FEB"/>
    <w:rsid w:val="000D6B7E"/>
    <w:rsid w:val="000E25A8"/>
    <w:rsid w:val="000E2D0D"/>
    <w:rsid w:val="00111075"/>
    <w:rsid w:val="00117129"/>
    <w:rsid w:val="001211DE"/>
    <w:rsid w:val="0012672F"/>
    <w:rsid w:val="00127369"/>
    <w:rsid w:val="00127FE1"/>
    <w:rsid w:val="00135D5D"/>
    <w:rsid w:val="00140F6C"/>
    <w:rsid w:val="00143491"/>
    <w:rsid w:val="0015039D"/>
    <w:rsid w:val="001617B1"/>
    <w:rsid w:val="001677FD"/>
    <w:rsid w:val="00184351"/>
    <w:rsid w:val="0019553A"/>
    <w:rsid w:val="001A0AE1"/>
    <w:rsid w:val="001A1883"/>
    <w:rsid w:val="001A1992"/>
    <w:rsid w:val="001A6A37"/>
    <w:rsid w:val="001B1E6E"/>
    <w:rsid w:val="001C1E15"/>
    <w:rsid w:val="001C2EFE"/>
    <w:rsid w:val="001C5F02"/>
    <w:rsid w:val="001F3C77"/>
    <w:rsid w:val="001F4180"/>
    <w:rsid w:val="002178BB"/>
    <w:rsid w:val="002234EF"/>
    <w:rsid w:val="00224FED"/>
    <w:rsid w:val="00226E4A"/>
    <w:rsid w:val="002413E7"/>
    <w:rsid w:val="002435E2"/>
    <w:rsid w:val="002468B1"/>
    <w:rsid w:val="00254973"/>
    <w:rsid w:val="0025524D"/>
    <w:rsid w:val="00261F28"/>
    <w:rsid w:val="0027205D"/>
    <w:rsid w:val="002743B2"/>
    <w:rsid w:val="002755DE"/>
    <w:rsid w:val="00276D4F"/>
    <w:rsid w:val="00282E9B"/>
    <w:rsid w:val="00291C04"/>
    <w:rsid w:val="00294DA5"/>
    <w:rsid w:val="002A275A"/>
    <w:rsid w:val="002B0732"/>
    <w:rsid w:val="002C44CE"/>
    <w:rsid w:val="002D792F"/>
    <w:rsid w:val="002E1BEE"/>
    <w:rsid w:val="002E6C2B"/>
    <w:rsid w:val="002F0B7F"/>
    <w:rsid w:val="002F3269"/>
    <w:rsid w:val="00307026"/>
    <w:rsid w:val="003128C9"/>
    <w:rsid w:val="0031596F"/>
    <w:rsid w:val="00323A2E"/>
    <w:rsid w:val="00324E6F"/>
    <w:rsid w:val="0032797D"/>
    <w:rsid w:val="00332426"/>
    <w:rsid w:val="003333D5"/>
    <w:rsid w:val="00335F24"/>
    <w:rsid w:val="00343A16"/>
    <w:rsid w:val="00350B37"/>
    <w:rsid w:val="00367227"/>
    <w:rsid w:val="00376168"/>
    <w:rsid w:val="0038002A"/>
    <w:rsid w:val="0038230E"/>
    <w:rsid w:val="003931AC"/>
    <w:rsid w:val="00397562"/>
    <w:rsid w:val="003A1A47"/>
    <w:rsid w:val="003A301C"/>
    <w:rsid w:val="003A3B50"/>
    <w:rsid w:val="003B45CF"/>
    <w:rsid w:val="003B6663"/>
    <w:rsid w:val="003B6756"/>
    <w:rsid w:val="003C08ED"/>
    <w:rsid w:val="003D0ACC"/>
    <w:rsid w:val="003D6A5F"/>
    <w:rsid w:val="003D6EDE"/>
    <w:rsid w:val="003E32D7"/>
    <w:rsid w:val="003F0643"/>
    <w:rsid w:val="003F412B"/>
    <w:rsid w:val="003F7E26"/>
    <w:rsid w:val="003F7FA5"/>
    <w:rsid w:val="004056AA"/>
    <w:rsid w:val="0041300F"/>
    <w:rsid w:val="00424D48"/>
    <w:rsid w:val="004309AE"/>
    <w:rsid w:val="0043709E"/>
    <w:rsid w:val="00440694"/>
    <w:rsid w:val="00445367"/>
    <w:rsid w:val="00445A00"/>
    <w:rsid w:val="004476C0"/>
    <w:rsid w:val="004650CD"/>
    <w:rsid w:val="0048229B"/>
    <w:rsid w:val="004930DE"/>
    <w:rsid w:val="00497442"/>
    <w:rsid w:val="00497EEF"/>
    <w:rsid w:val="00497FA2"/>
    <w:rsid w:val="004D30D1"/>
    <w:rsid w:val="004D3DA7"/>
    <w:rsid w:val="004D4E3B"/>
    <w:rsid w:val="004D4EE6"/>
    <w:rsid w:val="004E0FA9"/>
    <w:rsid w:val="004E3562"/>
    <w:rsid w:val="004E3751"/>
    <w:rsid w:val="004F256C"/>
    <w:rsid w:val="004F4FB0"/>
    <w:rsid w:val="005032DA"/>
    <w:rsid w:val="005140E5"/>
    <w:rsid w:val="00514F1E"/>
    <w:rsid w:val="0052003B"/>
    <w:rsid w:val="005211BE"/>
    <w:rsid w:val="00527487"/>
    <w:rsid w:val="005364F2"/>
    <w:rsid w:val="005440D8"/>
    <w:rsid w:val="00544F3D"/>
    <w:rsid w:val="005477F9"/>
    <w:rsid w:val="00555AAA"/>
    <w:rsid w:val="005743A0"/>
    <w:rsid w:val="00580455"/>
    <w:rsid w:val="00586188"/>
    <w:rsid w:val="0059469F"/>
    <w:rsid w:val="005A7132"/>
    <w:rsid w:val="005B2013"/>
    <w:rsid w:val="005B2C09"/>
    <w:rsid w:val="005B3BB0"/>
    <w:rsid w:val="005B6B78"/>
    <w:rsid w:val="005C3125"/>
    <w:rsid w:val="005E32BD"/>
    <w:rsid w:val="005E4B3C"/>
    <w:rsid w:val="006018BE"/>
    <w:rsid w:val="006155CC"/>
    <w:rsid w:val="00616F44"/>
    <w:rsid w:val="00622FB0"/>
    <w:rsid w:val="00627751"/>
    <w:rsid w:val="00633ED1"/>
    <w:rsid w:val="00650541"/>
    <w:rsid w:val="0067411F"/>
    <w:rsid w:val="006754B9"/>
    <w:rsid w:val="00677759"/>
    <w:rsid w:val="00677E43"/>
    <w:rsid w:val="0068394E"/>
    <w:rsid w:val="006904DD"/>
    <w:rsid w:val="00694B8E"/>
    <w:rsid w:val="006A2B6C"/>
    <w:rsid w:val="006A6E54"/>
    <w:rsid w:val="006B2A93"/>
    <w:rsid w:val="006C0318"/>
    <w:rsid w:val="006D1AB3"/>
    <w:rsid w:val="006D298F"/>
    <w:rsid w:val="006E7669"/>
    <w:rsid w:val="006F3EAC"/>
    <w:rsid w:val="00700D89"/>
    <w:rsid w:val="0070678A"/>
    <w:rsid w:val="00716A5B"/>
    <w:rsid w:val="00717C8C"/>
    <w:rsid w:val="00723603"/>
    <w:rsid w:val="00725489"/>
    <w:rsid w:val="0072598C"/>
    <w:rsid w:val="00747D4C"/>
    <w:rsid w:val="007535AE"/>
    <w:rsid w:val="00763750"/>
    <w:rsid w:val="00765A38"/>
    <w:rsid w:val="00773799"/>
    <w:rsid w:val="0078160D"/>
    <w:rsid w:val="007A0B95"/>
    <w:rsid w:val="007A2898"/>
    <w:rsid w:val="007A767E"/>
    <w:rsid w:val="007B1AA8"/>
    <w:rsid w:val="007B2E76"/>
    <w:rsid w:val="007B546F"/>
    <w:rsid w:val="007B7644"/>
    <w:rsid w:val="007C407D"/>
    <w:rsid w:val="007C7954"/>
    <w:rsid w:val="007C7E8D"/>
    <w:rsid w:val="007E37AB"/>
    <w:rsid w:val="007E482E"/>
    <w:rsid w:val="007F7E9E"/>
    <w:rsid w:val="0080065B"/>
    <w:rsid w:val="00815100"/>
    <w:rsid w:val="00815BA2"/>
    <w:rsid w:val="00817169"/>
    <w:rsid w:val="008301B1"/>
    <w:rsid w:val="00830EE9"/>
    <w:rsid w:val="00835257"/>
    <w:rsid w:val="00842CD9"/>
    <w:rsid w:val="00846A08"/>
    <w:rsid w:val="008471D7"/>
    <w:rsid w:val="00870B95"/>
    <w:rsid w:val="008716DC"/>
    <w:rsid w:val="00872523"/>
    <w:rsid w:val="00875426"/>
    <w:rsid w:val="00882DC9"/>
    <w:rsid w:val="0088374B"/>
    <w:rsid w:val="00890000"/>
    <w:rsid w:val="008A034F"/>
    <w:rsid w:val="008A222D"/>
    <w:rsid w:val="008A3AD8"/>
    <w:rsid w:val="008A5A83"/>
    <w:rsid w:val="008A6047"/>
    <w:rsid w:val="008B25DD"/>
    <w:rsid w:val="008B4DC7"/>
    <w:rsid w:val="008C1B9A"/>
    <w:rsid w:val="008C66DA"/>
    <w:rsid w:val="008D2960"/>
    <w:rsid w:val="008E2283"/>
    <w:rsid w:val="008E3A04"/>
    <w:rsid w:val="008F0036"/>
    <w:rsid w:val="008F7091"/>
    <w:rsid w:val="009013CC"/>
    <w:rsid w:val="00907781"/>
    <w:rsid w:val="009123D1"/>
    <w:rsid w:val="00912B9E"/>
    <w:rsid w:val="00933381"/>
    <w:rsid w:val="00935045"/>
    <w:rsid w:val="0095312A"/>
    <w:rsid w:val="009604EA"/>
    <w:rsid w:val="009608A6"/>
    <w:rsid w:val="00961032"/>
    <w:rsid w:val="00961592"/>
    <w:rsid w:val="009619D7"/>
    <w:rsid w:val="00963B62"/>
    <w:rsid w:val="00963D6E"/>
    <w:rsid w:val="009672B2"/>
    <w:rsid w:val="0097232D"/>
    <w:rsid w:val="00977A3F"/>
    <w:rsid w:val="00995B8C"/>
    <w:rsid w:val="009A4937"/>
    <w:rsid w:val="009B134C"/>
    <w:rsid w:val="009B733E"/>
    <w:rsid w:val="009B7434"/>
    <w:rsid w:val="009C15E2"/>
    <w:rsid w:val="009C488E"/>
    <w:rsid w:val="009C6837"/>
    <w:rsid w:val="009D03F2"/>
    <w:rsid w:val="009D6461"/>
    <w:rsid w:val="009F4672"/>
    <w:rsid w:val="009F47AD"/>
    <w:rsid w:val="00A025E0"/>
    <w:rsid w:val="00A07903"/>
    <w:rsid w:val="00A41FA2"/>
    <w:rsid w:val="00A5327C"/>
    <w:rsid w:val="00A56060"/>
    <w:rsid w:val="00A61AE8"/>
    <w:rsid w:val="00A62BD3"/>
    <w:rsid w:val="00A71FA7"/>
    <w:rsid w:val="00A74491"/>
    <w:rsid w:val="00A82E02"/>
    <w:rsid w:val="00A8409F"/>
    <w:rsid w:val="00A852E0"/>
    <w:rsid w:val="00A9309B"/>
    <w:rsid w:val="00AA1FAC"/>
    <w:rsid w:val="00AB0314"/>
    <w:rsid w:val="00AB075F"/>
    <w:rsid w:val="00AB2097"/>
    <w:rsid w:val="00AB3421"/>
    <w:rsid w:val="00AB6876"/>
    <w:rsid w:val="00AD35A3"/>
    <w:rsid w:val="00AD674C"/>
    <w:rsid w:val="00AD6CAB"/>
    <w:rsid w:val="00AE0320"/>
    <w:rsid w:val="00AE0412"/>
    <w:rsid w:val="00AE35BD"/>
    <w:rsid w:val="00AE440A"/>
    <w:rsid w:val="00AE4CBA"/>
    <w:rsid w:val="00AE7DB5"/>
    <w:rsid w:val="00B007DD"/>
    <w:rsid w:val="00B1566F"/>
    <w:rsid w:val="00B15985"/>
    <w:rsid w:val="00B249BF"/>
    <w:rsid w:val="00B31C31"/>
    <w:rsid w:val="00B3657B"/>
    <w:rsid w:val="00B4184B"/>
    <w:rsid w:val="00B50125"/>
    <w:rsid w:val="00B5089A"/>
    <w:rsid w:val="00B50A43"/>
    <w:rsid w:val="00B5361C"/>
    <w:rsid w:val="00B54A8F"/>
    <w:rsid w:val="00B56183"/>
    <w:rsid w:val="00B70220"/>
    <w:rsid w:val="00B74C97"/>
    <w:rsid w:val="00B82E68"/>
    <w:rsid w:val="00B8491C"/>
    <w:rsid w:val="00B8598F"/>
    <w:rsid w:val="00B87016"/>
    <w:rsid w:val="00B95ADD"/>
    <w:rsid w:val="00B961A7"/>
    <w:rsid w:val="00BA0CC6"/>
    <w:rsid w:val="00BC0C40"/>
    <w:rsid w:val="00BE2347"/>
    <w:rsid w:val="00BE2629"/>
    <w:rsid w:val="00BE46FB"/>
    <w:rsid w:val="00BE626B"/>
    <w:rsid w:val="00BE760D"/>
    <w:rsid w:val="00BF11BA"/>
    <w:rsid w:val="00BF6986"/>
    <w:rsid w:val="00C030F3"/>
    <w:rsid w:val="00C05722"/>
    <w:rsid w:val="00C151DB"/>
    <w:rsid w:val="00C3330E"/>
    <w:rsid w:val="00C450CC"/>
    <w:rsid w:val="00C4665C"/>
    <w:rsid w:val="00C51408"/>
    <w:rsid w:val="00C53EDF"/>
    <w:rsid w:val="00C675B7"/>
    <w:rsid w:val="00C71014"/>
    <w:rsid w:val="00C91578"/>
    <w:rsid w:val="00CA1888"/>
    <w:rsid w:val="00CA7665"/>
    <w:rsid w:val="00CB1AA5"/>
    <w:rsid w:val="00CB1B03"/>
    <w:rsid w:val="00CB4C03"/>
    <w:rsid w:val="00CC59B8"/>
    <w:rsid w:val="00CD4213"/>
    <w:rsid w:val="00CD7FE2"/>
    <w:rsid w:val="00CE2AD4"/>
    <w:rsid w:val="00CF1BDC"/>
    <w:rsid w:val="00CF4C03"/>
    <w:rsid w:val="00D06344"/>
    <w:rsid w:val="00D14BEA"/>
    <w:rsid w:val="00D42E00"/>
    <w:rsid w:val="00D43644"/>
    <w:rsid w:val="00D4571F"/>
    <w:rsid w:val="00D60B7C"/>
    <w:rsid w:val="00D66584"/>
    <w:rsid w:val="00D72052"/>
    <w:rsid w:val="00D956D9"/>
    <w:rsid w:val="00D95EC9"/>
    <w:rsid w:val="00D963AB"/>
    <w:rsid w:val="00D973D8"/>
    <w:rsid w:val="00DA1A06"/>
    <w:rsid w:val="00DA55F7"/>
    <w:rsid w:val="00DB081B"/>
    <w:rsid w:val="00DC1C18"/>
    <w:rsid w:val="00DC3222"/>
    <w:rsid w:val="00DD234B"/>
    <w:rsid w:val="00DD2B0A"/>
    <w:rsid w:val="00DE1C7B"/>
    <w:rsid w:val="00DE31AB"/>
    <w:rsid w:val="00DE4F80"/>
    <w:rsid w:val="00DF10A3"/>
    <w:rsid w:val="00DF3FF0"/>
    <w:rsid w:val="00DF612F"/>
    <w:rsid w:val="00E01A17"/>
    <w:rsid w:val="00E075AE"/>
    <w:rsid w:val="00E1424B"/>
    <w:rsid w:val="00E30500"/>
    <w:rsid w:val="00E341C7"/>
    <w:rsid w:val="00E46F10"/>
    <w:rsid w:val="00E4726E"/>
    <w:rsid w:val="00E530CC"/>
    <w:rsid w:val="00E720B2"/>
    <w:rsid w:val="00E729C1"/>
    <w:rsid w:val="00E75DE9"/>
    <w:rsid w:val="00E85F11"/>
    <w:rsid w:val="00E93CD1"/>
    <w:rsid w:val="00E97635"/>
    <w:rsid w:val="00EB3565"/>
    <w:rsid w:val="00EB6C04"/>
    <w:rsid w:val="00EC29B4"/>
    <w:rsid w:val="00ED0475"/>
    <w:rsid w:val="00ED224F"/>
    <w:rsid w:val="00EE0BE4"/>
    <w:rsid w:val="00EE339B"/>
    <w:rsid w:val="00EE4045"/>
    <w:rsid w:val="00EF3395"/>
    <w:rsid w:val="00EF5B26"/>
    <w:rsid w:val="00EF6F88"/>
    <w:rsid w:val="00EF7075"/>
    <w:rsid w:val="00F10423"/>
    <w:rsid w:val="00F20376"/>
    <w:rsid w:val="00F24EA9"/>
    <w:rsid w:val="00F422FA"/>
    <w:rsid w:val="00F45C06"/>
    <w:rsid w:val="00F53DE9"/>
    <w:rsid w:val="00F62880"/>
    <w:rsid w:val="00F72344"/>
    <w:rsid w:val="00F9028D"/>
    <w:rsid w:val="00F910D5"/>
    <w:rsid w:val="00FA1838"/>
    <w:rsid w:val="00FB0178"/>
    <w:rsid w:val="00FB393C"/>
    <w:rsid w:val="00FB491C"/>
    <w:rsid w:val="00FC24EB"/>
    <w:rsid w:val="00FC44A7"/>
    <w:rsid w:val="00FD38D3"/>
    <w:rsid w:val="00FD515F"/>
    <w:rsid w:val="00FF3ACA"/>
    <w:rsid w:val="00FF6B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A59"/>
  <w15:docId w15:val="{B96ECAD8-A399-46AE-8114-1D05EF01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customStyle="1" w:styleId="UnresolvedMention8">
    <w:name w:val="Unresolved Mention8"/>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3"/>
      </w:numPr>
    </w:pPr>
    <w:rPr>
      <w:rFonts w:eastAsiaTheme="minorHAnsi"/>
    </w:rPr>
  </w:style>
  <w:style w:type="paragraph" w:customStyle="1" w:styleId="TFVariable">
    <w:name w:val="TF Variable"/>
    <w:basedOn w:val="Heading3"/>
    <w:next w:val="Body"/>
    <w:qFormat/>
    <w:rsid w:val="004606BF"/>
    <w:pPr>
      <w:numPr>
        <w:numId w:val="17"/>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2"/>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5"/>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6"/>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4"/>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9">
    <w:name w:val="Unresolved Mention9"/>
    <w:basedOn w:val="DefaultParagraphFont"/>
    <w:uiPriority w:val="99"/>
    <w:semiHidden/>
    <w:unhideWhenUsed/>
    <w:rsid w:val="00723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0185">
      <w:bodyDiv w:val="1"/>
      <w:marLeft w:val="0"/>
      <w:marRight w:val="0"/>
      <w:marTop w:val="0"/>
      <w:marBottom w:val="0"/>
      <w:divBdr>
        <w:top w:val="none" w:sz="0" w:space="0" w:color="auto"/>
        <w:left w:val="none" w:sz="0" w:space="0" w:color="auto"/>
        <w:bottom w:val="none" w:sz="0" w:space="0" w:color="auto"/>
        <w:right w:val="none" w:sz="0" w:space="0" w:color="auto"/>
      </w:divBdr>
    </w:div>
    <w:div w:id="1078090212">
      <w:bodyDiv w:val="1"/>
      <w:marLeft w:val="0"/>
      <w:marRight w:val="0"/>
      <w:marTop w:val="0"/>
      <w:marBottom w:val="0"/>
      <w:divBdr>
        <w:top w:val="none" w:sz="0" w:space="0" w:color="auto"/>
        <w:left w:val="none" w:sz="0" w:space="0" w:color="auto"/>
        <w:bottom w:val="none" w:sz="0" w:space="0" w:color="auto"/>
        <w:right w:val="none" w:sz="0" w:space="0" w:color="auto"/>
      </w:divBdr>
      <w:divsChild>
        <w:div w:id="1992440371">
          <w:marLeft w:val="0"/>
          <w:marRight w:val="0"/>
          <w:marTop w:val="0"/>
          <w:marBottom w:val="0"/>
          <w:divBdr>
            <w:top w:val="none" w:sz="0" w:space="0" w:color="auto"/>
            <w:left w:val="none" w:sz="0" w:space="0" w:color="auto"/>
            <w:bottom w:val="none" w:sz="0" w:space="0" w:color="auto"/>
            <w:right w:val="none" w:sz="0" w:space="0" w:color="auto"/>
          </w:divBdr>
          <w:divsChild>
            <w:div w:id="8640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175">
      <w:bodyDiv w:val="1"/>
      <w:marLeft w:val="0"/>
      <w:marRight w:val="0"/>
      <w:marTop w:val="0"/>
      <w:marBottom w:val="0"/>
      <w:divBdr>
        <w:top w:val="none" w:sz="0" w:space="0" w:color="auto"/>
        <w:left w:val="none" w:sz="0" w:space="0" w:color="auto"/>
        <w:bottom w:val="none" w:sz="0" w:space="0" w:color="auto"/>
        <w:right w:val="none" w:sz="0" w:space="0" w:color="auto"/>
      </w:divBdr>
      <w:divsChild>
        <w:div w:id="1809006692">
          <w:marLeft w:val="0"/>
          <w:marRight w:val="0"/>
          <w:marTop w:val="0"/>
          <w:marBottom w:val="0"/>
          <w:divBdr>
            <w:top w:val="none" w:sz="0" w:space="0" w:color="auto"/>
            <w:left w:val="none" w:sz="0" w:space="0" w:color="auto"/>
            <w:bottom w:val="none" w:sz="0" w:space="0" w:color="auto"/>
            <w:right w:val="none" w:sz="0" w:space="0" w:color="auto"/>
          </w:divBdr>
          <w:divsChild>
            <w:div w:id="11688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2696">
      <w:bodyDiv w:val="1"/>
      <w:marLeft w:val="0"/>
      <w:marRight w:val="0"/>
      <w:marTop w:val="0"/>
      <w:marBottom w:val="0"/>
      <w:divBdr>
        <w:top w:val="none" w:sz="0" w:space="0" w:color="auto"/>
        <w:left w:val="none" w:sz="0" w:space="0" w:color="auto"/>
        <w:bottom w:val="none" w:sz="0" w:space="0" w:color="auto"/>
        <w:right w:val="none" w:sz="0" w:space="0" w:color="auto"/>
      </w:divBdr>
      <w:divsChild>
        <w:div w:id="686057472">
          <w:marLeft w:val="0"/>
          <w:marRight w:val="0"/>
          <w:marTop w:val="0"/>
          <w:marBottom w:val="0"/>
          <w:divBdr>
            <w:top w:val="none" w:sz="0" w:space="0" w:color="auto"/>
            <w:left w:val="none" w:sz="0" w:space="0" w:color="auto"/>
            <w:bottom w:val="none" w:sz="0" w:space="0" w:color="auto"/>
            <w:right w:val="none" w:sz="0" w:space="0" w:color="auto"/>
          </w:divBdr>
          <w:divsChild>
            <w:div w:id="1898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courts.alaska.gov/shc/family/docs/shc-1300n.pdf" TargetMode="External"/><Relationship Id="rId21" Type="http://schemas.openxmlformats.org/officeDocument/2006/relationships/hyperlink" Target="https://www.militaryonesource.mil/" TargetMode="External"/><Relationship Id="rId42" Type="http://schemas.openxmlformats.org/officeDocument/2006/relationships/hyperlink" Target="https://courts.alaska.gov/shc/family/docs/shc-1302.doc" TargetMode="External"/><Relationship Id="rId63" Type="http://schemas.openxmlformats.org/officeDocument/2006/relationships/hyperlink" Target="https://www.youtube.com/watch?v=4EuW9HET3nM&amp;list=PLRS0LlEIQsuTsfO0wSTsSTIvVE5RO8sLc&amp;index=6&amp;t=3s" TargetMode="External"/><Relationship Id="rId84" Type="http://schemas.openxmlformats.org/officeDocument/2006/relationships/hyperlink" Target="https://public.courts.alaska.gov/web/forms/docs/dr-305.pdf" TargetMode="External"/><Relationship Id="rId138" Type="http://schemas.openxmlformats.org/officeDocument/2006/relationships/hyperlink" Target="https://public.courts.alaska.gov/web/forms/docs/dr-306.pdf" TargetMode="External"/><Relationship Id="rId159" Type="http://schemas.openxmlformats.org/officeDocument/2006/relationships/hyperlink" Target="http://courts.alaska.gov/courtdir/index.htm" TargetMode="External"/><Relationship Id="rId170" Type="http://schemas.openxmlformats.org/officeDocument/2006/relationships/hyperlink" Target="https://courts.alaska.gov/efile/index.htm" TargetMode="External"/><Relationship Id="rId191" Type="http://schemas.openxmlformats.org/officeDocument/2006/relationships/hyperlink" Target="https://courts.alaska.gov/shc/family/docs/shc-1000n.pdf" TargetMode="External"/><Relationship Id="rId205" Type="http://schemas.openxmlformats.org/officeDocument/2006/relationships/hyperlink" Target="https://courts.alaska.gov/shc/family/docs/shc-1010n.pdf" TargetMode="External"/><Relationship Id="rId226" Type="http://schemas.openxmlformats.org/officeDocument/2006/relationships/hyperlink" Target="http://www.aklawselfhelp.org/resources/63a0e14b62dbdfd5895a75a2400fd693.html" TargetMode="External"/><Relationship Id="rId247" Type="http://schemas.openxmlformats.org/officeDocument/2006/relationships/hyperlink" Target="https://courts.alaska.gov/shc/family/docs/shc-151n.pdf" TargetMode="External"/><Relationship Id="rId107" Type="http://schemas.openxmlformats.org/officeDocument/2006/relationships/hyperlink" Target="http://courts.alaska.gov/shc/family/docs/shc-1300n.pdf" TargetMode="External"/><Relationship Id="rId268" Type="http://schemas.openxmlformats.org/officeDocument/2006/relationships/theme" Target="theme/theme1.xml"/><Relationship Id="rId11" Type="http://schemas.openxmlformats.org/officeDocument/2006/relationships/hyperlink" Target="http://courts.alaska.gov/shc/family/answer.htm" TargetMode="External"/><Relationship Id="rId32" Type="http://schemas.openxmlformats.org/officeDocument/2006/relationships/hyperlink" Target="https://docassemble.akcourts.gov/start/RespondingDivorceAndSeparation/" TargetMode="External"/><Relationship Id="rId53" Type="http://schemas.openxmlformats.org/officeDocument/2006/relationships/hyperlink" Target="https://courts.alaska.gov/shc/family/docs/shc-1302n.pdf" TargetMode="External"/><Relationship Id="rId74" Type="http://schemas.openxmlformats.org/officeDocument/2006/relationships/hyperlink" Target="https://public.courts.alaska.gov/web/forms/docs/med-405.pdf" TargetMode="External"/><Relationship Id="rId128" Type="http://schemas.openxmlformats.org/officeDocument/2006/relationships/hyperlink" Target="http://www.courts.alaska.gov/shc/family/docs/shc-1063.doc" TargetMode="External"/><Relationship Id="rId149" Type="http://schemas.openxmlformats.org/officeDocument/2006/relationships/hyperlink" Target="https://public.courts.alaska.gov/web/forms/docs/tf-920.pdf" TargetMode="External"/><Relationship Id="rId5" Type="http://schemas.openxmlformats.org/officeDocument/2006/relationships/webSettings" Target="webSettings.xml"/><Relationship Id="rId95" Type="http://schemas.openxmlformats.org/officeDocument/2006/relationships/hyperlink" Target="https://public.courts.alaska.gov/web/forms/docs/dr-314.pdf" TargetMode="External"/><Relationship Id="rId160" Type="http://schemas.openxmlformats.org/officeDocument/2006/relationships/hyperlink" Target="https://courts.alaska.gov/efile" TargetMode="External"/><Relationship Id="rId181" Type="http://schemas.openxmlformats.org/officeDocument/2006/relationships/hyperlink" Target="https://docassemble.akcourts.gov/start/FilingAMotion" TargetMode="External"/><Relationship Id="rId216" Type="http://schemas.openxmlformats.org/officeDocument/2006/relationships/hyperlink" Target="https://courts.alaska.gov/shc/family/docs/shc-1000n.pdf" TargetMode="External"/><Relationship Id="rId237" Type="http://schemas.openxmlformats.org/officeDocument/2006/relationships/hyperlink" Target="https://docassemble.akcourts.gov/start/ProtectiveOrders" TargetMode="External"/><Relationship Id="rId258" Type="http://schemas.openxmlformats.org/officeDocument/2006/relationships/hyperlink" Target="https://alaska.freelegalanswers.org/" TargetMode="External"/><Relationship Id="rId22" Type="http://schemas.openxmlformats.org/officeDocument/2006/relationships/hyperlink" Target="https://docassemble.akcourts.gov/start/FilingAMotion" TargetMode="External"/><Relationship Id="rId43" Type="http://schemas.openxmlformats.org/officeDocument/2006/relationships/hyperlink" Target="https://courts.alaska.gov/shc/family/docs/shc-1302n.pdf" TargetMode="External"/><Relationship Id="rId64" Type="http://schemas.openxmlformats.org/officeDocument/2006/relationships/hyperlink" Target="https://public.courts.alaska.gov/web/forms/docs/med-405.pdf" TargetMode="External"/><Relationship Id="rId118" Type="http://schemas.openxmlformats.org/officeDocument/2006/relationships/hyperlink" Target="https://courts.alaska.gov/shc/family/docs/shc-1301.doc" TargetMode="External"/><Relationship Id="rId139" Type="http://schemas.openxmlformats.org/officeDocument/2006/relationships/hyperlink" Target="https://public.courts.alaska.gov/web/forms/docs/dr-307.pdf" TargetMode="External"/><Relationship Id="rId85" Type="http://schemas.openxmlformats.org/officeDocument/2006/relationships/hyperlink" Target="http://courts.alaska.gov/shc/family/docs/shc-dr305f-sample.pdf" TargetMode="External"/><Relationship Id="rId150" Type="http://schemas.openxmlformats.org/officeDocument/2006/relationships/hyperlink" Target="https://public.courts.alaska.gov/web/forms/docs/tf-920.pdf" TargetMode="External"/><Relationship Id="rId171" Type="http://schemas.openxmlformats.org/officeDocument/2006/relationships/hyperlink" Target="https://courts.alaska.gov/courtdir/efiling.htm" TargetMode="External"/><Relationship Id="rId192" Type="http://schemas.openxmlformats.org/officeDocument/2006/relationships/hyperlink" Target="https://courts.alaska.gov/shc/family/property.htm" TargetMode="External"/><Relationship Id="rId206" Type="http://schemas.openxmlformats.org/officeDocument/2006/relationships/hyperlink" Target="https://courts.alaska.gov/shc/family/docs/shc-1000.doc" TargetMode="External"/><Relationship Id="rId227" Type="http://schemas.openxmlformats.org/officeDocument/2006/relationships/hyperlink" Target="http://www.aklawselfhelp.org/" TargetMode="External"/><Relationship Id="rId248" Type="http://schemas.openxmlformats.org/officeDocument/2006/relationships/hyperlink" Target="http://www.courts.alaska.gov/shc/family/docs/shc-1370.doc" TargetMode="External"/><Relationship Id="rId12" Type="http://schemas.openxmlformats.org/officeDocument/2006/relationships/hyperlink" Target="https://records.courts.alaska.gov/eaccess/home.page.2" TargetMode="External"/><Relationship Id="rId33" Type="http://schemas.openxmlformats.org/officeDocument/2006/relationships/hyperlink" Target="https://docassemble.akcourts.gov/start/FilingAMotion" TargetMode="External"/><Relationship Id="rId108" Type="http://schemas.openxmlformats.org/officeDocument/2006/relationships/hyperlink" Target="https://courts.alaska.gov/shc/family/docs/shc-1301.doc" TargetMode="External"/><Relationship Id="rId129" Type="http://schemas.openxmlformats.org/officeDocument/2006/relationships/hyperlink" Target="http://www.courts.alaska.gov/shc/family/docs/shc-1063n.pdf" TargetMode="External"/><Relationship Id="rId54" Type="http://schemas.openxmlformats.org/officeDocument/2006/relationships/hyperlink" Target="http://courts.alaska.gov/shc/family/docs/shc-1630.doc" TargetMode="External"/><Relationship Id="rId75" Type="http://schemas.openxmlformats.org/officeDocument/2006/relationships/hyperlink" Target="http://www.courts.alaska.gov/mediation/index.htm" TargetMode="External"/><Relationship Id="rId96" Type="http://schemas.openxmlformats.org/officeDocument/2006/relationships/hyperlink" Target="https://public.courts.alaska.gov/web/forms/docs/dr-150.pdf" TargetMode="External"/><Relationship Id="rId140" Type="http://schemas.openxmlformats.org/officeDocument/2006/relationships/hyperlink" Target="https://public.courts.alaska.gov/web/forms/docs/dr-308.pdf" TargetMode="External"/><Relationship Id="rId161" Type="http://schemas.openxmlformats.org/officeDocument/2006/relationships/hyperlink" Target="https://courts.alaska.gov/efile/index.htm" TargetMode="External"/><Relationship Id="rId182" Type="http://schemas.openxmlformats.org/officeDocument/2006/relationships/hyperlink" Target="https://courts.alaska.gov/shc/family/motions.htm" TargetMode="External"/><Relationship Id="rId217" Type="http://schemas.openxmlformats.org/officeDocument/2006/relationships/hyperlink" Target="https://courts.alaska.gov/shc/family/property.htm" TargetMode="External"/><Relationship Id="rId6" Type="http://schemas.openxmlformats.org/officeDocument/2006/relationships/footnotes" Target="footnotes.xml"/><Relationship Id="rId238" Type="http://schemas.openxmlformats.org/officeDocument/2006/relationships/hyperlink" Target="https://andvsa.org/for-survivors/" TargetMode="External"/><Relationship Id="rId259" Type="http://schemas.openxmlformats.org/officeDocument/2006/relationships/hyperlink" Target="https://alsc-law.org/apply-for-services" TargetMode="External"/><Relationship Id="rId23" Type="http://schemas.openxmlformats.org/officeDocument/2006/relationships/hyperlink" Target="https://docassemble.akcourts.gov/start/RespondingCustody" TargetMode="External"/><Relationship Id="rId28" Type="http://schemas.openxmlformats.org/officeDocument/2006/relationships/hyperlink" Target="http://courts.alaska.gov/shc/family/docs/shc-410n.pdf" TargetMode="External"/><Relationship Id="rId49" Type="http://schemas.openxmlformats.org/officeDocument/2006/relationships/hyperlink" Target="https://courts.alaska.gov/shc/family/docs/shc-1548.doc" TargetMode="External"/><Relationship Id="rId114" Type="http://schemas.openxmlformats.org/officeDocument/2006/relationships/hyperlink" Target="https://courts.alaska.gov/shc/family/docs/shc-1380n.pdf" TargetMode="External"/><Relationship Id="rId119" Type="http://schemas.openxmlformats.org/officeDocument/2006/relationships/hyperlink" Target="https://courts.alaska.gov/shc/family/docs/shc-1301n.pdf" TargetMode="External"/><Relationship Id="rId44" Type="http://schemas.openxmlformats.org/officeDocument/2006/relationships/hyperlink" Target="https://courts.alaska.gov/shc/family/docs/shc-1545.doc" TargetMode="External"/><Relationship Id="rId60" Type="http://schemas.openxmlformats.org/officeDocument/2006/relationships/hyperlink" Target="https://courts.alaska.gov/shc/family/docs/shc-1302.doc" TargetMode="External"/><Relationship Id="rId65" Type="http://schemas.openxmlformats.org/officeDocument/2006/relationships/hyperlink" Target="http://www.courts.alaska.gov/mediation/index.htm" TargetMode="External"/><Relationship Id="rId81" Type="http://schemas.openxmlformats.org/officeDocument/2006/relationships/hyperlink" Target="https://courts.alaska.gov/shc/family/docs/shc-117n.pdf" TargetMode="External"/><Relationship Id="rId86" Type="http://schemas.openxmlformats.org/officeDocument/2006/relationships/hyperlink" Target="https://public.courts.alaska.gov/web/forms/docs/tf-835.pdf" TargetMode="External"/><Relationship Id="rId130" Type="http://schemas.openxmlformats.org/officeDocument/2006/relationships/hyperlink" Target="https://public.courts.alaska.gov/web/forms/docs/civ-125s.pdf" TargetMode="External"/><Relationship Id="rId135" Type="http://schemas.openxmlformats.org/officeDocument/2006/relationships/hyperlink" Target="https://public.courts.alaska.gov/web/forms/docs/dr-300.pdf" TargetMode="External"/><Relationship Id="rId151" Type="http://schemas.openxmlformats.org/officeDocument/2006/relationships/hyperlink" Target="https://courts.alaska.gov/shc/family" TargetMode="External"/><Relationship Id="rId156" Type="http://schemas.openxmlformats.org/officeDocument/2006/relationships/hyperlink" Target="https://courts.alaska.gov/efile" TargetMode="External"/><Relationship Id="rId177" Type="http://schemas.openxmlformats.org/officeDocument/2006/relationships/hyperlink" Target="http://courts.alaska.gov/shc/family/shcparent-ed.htm" TargetMode="External"/><Relationship Id="rId198" Type="http://schemas.openxmlformats.org/officeDocument/2006/relationships/hyperlink" Target="https://www.youtube.com/watch?v=egoBeRFB_Uw" TargetMode="External"/><Relationship Id="rId172" Type="http://schemas.openxmlformats.org/officeDocument/2006/relationships/hyperlink" Target="https://courts.alaska.gov/shc/family/selfhelp.htm" TargetMode="External"/><Relationship Id="rId193" Type="http://schemas.openxmlformats.org/officeDocument/2006/relationships/hyperlink" Target="https://youtube.com/watch?v=egoBeRFB_Uw" TargetMode="External"/><Relationship Id="rId202" Type="http://schemas.openxmlformats.org/officeDocument/2006/relationships/hyperlink" Target="http://courts.alaska.gov/shc/family/docs/shc-1625n.pdf" TargetMode="External"/><Relationship Id="rId207" Type="http://schemas.openxmlformats.org/officeDocument/2006/relationships/hyperlink" Target="https://courts.alaska.gov/shc/family/docs/shc-1000n.pdf" TargetMode="External"/><Relationship Id="rId223" Type="http://schemas.openxmlformats.org/officeDocument/2006/relationships/hyperlink" Target="https://youtu.be/EzSV4Caz6Co?si=h0tWLjcwF608hjRt" TargetMode="External"/><Relationship Id="rId228" Type="http://schemas.openxmlformats.org/officeDocument/2006/relationships/hyperlink" Target="http://www.aklawselfhelp.org/resources/4b145751b31d22d28010f9e03c6e9580.html" TargetMode="External"/><Relationship Id="rId244" Type="http://schemas.openxmlformats.org/officeDocument/2006/relationships/hyperlink" Target="http://www.courts.alaska.gov/shc/family/docs/shc-1375.doc" TargetMode="External"/><Relationship Id="rId249" Type="http://schemas.openxmlformats.org/officeDocument/2006/relationships/hyperlink" Target="http://www.courts.alaska.gov/shc/family/docs/shc-1370n.pdf" TargetMode="External"/><Relationship Id="rId13" Type="http://schemas.openxmlformats.org/officeDocument/2006/relationships/hyperlink" Target="https://records.courts.alaska.gov/eaccess/home.page.2" TargetMode="External"/><Relationship Id="rId18" Type="http://schemas.microsoft.com/office/2011/relationships/commentsExtended" Target="commentsExtended.xml"/><Relationship Id="rId39" Type="http://schemas.openxmlformats.org/officeDocument/2006/relationships/hyperlink" Target="https://courts.alaska.gov/shc/family/docs/shc-1545.doc" TargetMode="External"/><Relationship Id="rId109" Type="http://schemas.openxmlformats.org/officeDocument/2006/relationships/hyperlink" Target="https://courts.alaska.gov/shc/family/docs/shc-1301n.pdf" TargetMode="External"/><Relationship Id="rId260" Type="http://schemas.openxmlformats.org/officeDocument/2006/relationships/header" Target="header1.xml"/><Relationship Id="rId265" Type="http://schemas.openxmlformats.org/officeDocument/2006/relationships/footer" Target="footer3.xml"/><Relationship Id="rId34" Type="http://schemas.openxmlformats.org/officeDocument/2006/relationships/hyperlink" Target="http://courts.alaska.gov/shc/family/answer.htm" TargetMode="External"/><Relationship Id="rId50" Type="http://schemas.openxmlformats.org/officeDocument/2006/relationships/hyperlink" Target="https://courts.alaska.gov/shc/family/docs/shc-1548n.pdf" TargetMode="External"/><Relationship Id="rId55" Type="http://schemas.openxmlformats.org/officeDocument/2006/relationships/hyperlink" Target="http://courts.alaska.gov/shc/family/docs/shc-1630n.pdf" TargetMode="External"/><Relationship Id="rId76" Type="http://schemas.openxmlformats.org/officeDocument/2006/relationships/hyperlink" Target="https://www.alaskamediators.org/directory" TargetMode="External"/><Relationship Id="rId97" Type="http://schemas.openxmlformats.org/officeDocument/2006/relationships/hyperlink" Target="https://public.courts.alaska.gov/web/forms/docs/dr-305.pdf" TargetMode="External"/><Relationship Id="rId104" Type="http://schemas.openxmlformats.org/officeDocument/2006/relationships/hyperlink" Target="https://public.courts.alaska.gov/web/forms/docs/dr-460.pdf" TargetMode="External"/><Relationship Id="rId120" Type="http://schemas.openxmlformats.org/officeDocument/2006/relationships/hyperlink" Target="https://courts.alaska.gov/shc/family/docs/shc-1302.doc" TargetMode="External"/><Relationship Id="rId125" Type="http://schemas.openxmlformats.org/officeDocument/2006/relationships/hyperlink" Target="https://docassemble.akcourts.gov/start/FilingAMotion" TargetMode="External"/><Relationship Id="rId141" Type="http://schemas.openxmlformats.org/officeDocument/2006/relationships/hyperlink" Target="https://public.courts.alaska.gov/web/forms/docs/dr-315.pdf" TargetMode="External"/><Relationship Id="rId146" Type="http://schemas.openxmlformats.org/officeDocument/2006/relationships/hyperlink" Target="https://public.courts.alaska.gov/web/forms/docs/tf-920.pdf" TargetMode="External"/><Relationship Id="rId167" Type="http://schemas.openxmlformats.org/officeDocument/2006/relationships/hyperlink" Target="https://public.courts.alaska.gov/web/forms/docs/tf-920.pdf" TargetMode="External"/><Relationship Id="rId188" Type="http://schemas.openxmlformats.org/officeDocument/2006/relationships/hyperlink" Target="https://courts.alaska.gov/shc/family/docs/shc-1010.doc" TargetMode="External"/><Relationship Id="rId7" Type="http://schemas.openxmlformats.org/officeDocument/2006/relationships/endnotes" Target="endnotes.xml"/><Relationship Id="rId71" Type="http://schemas.openxmlformats.org/officeDocument/2006/relationships/hyperlink" Target="https://docassemble.akcourts.gov/start/AskingForChildCustody" TargetMode="External"/><Relationship Id="rId92" Type="http://schemas.openxmlformats.org/officeDocument/2006/relationships/hyperlink" Target="https://public.courts.alaska.gov/web/forms/docs/dr-465.pdf" TargetMode="External"/><Relationship Id="rId162" Type="http://schemas.openxmlformats.org/officeDocument/2006/relationships/hyperlink" Target="https://courts.alaska.gov/courtdir/efiling.htm" TargetMode="External"/><Relationship Id="rId183" Type="http://schemas.openxmlformats.org/officeDocument/2006/relationships/hyperlink" Target="https://courts.alaska.gov/shc/family/docs/shc-1010.doc" TargetMode="External"/><Relationship Id="rId213" Type="http://schemas.openxmlformats.org/officeDocument/2006/relationships/hyperlink" Target="https://courts.alaska.gov/shc/family/docs/shc-1010n.pdf" TargetMode="External"/><Relationship Id="rId218" Type="http://schemas.openxmlformats.org/officeDocument/2006/relationships/hyperlink" Target="https://courts.alaska.gov/shc/family/docs/shc-185.doc" TargetMode="External"/><Relationship Id="rId234" Type="http://schemas.openxmlformats.org/officeDocument/2006/relationships/hyperlink" Target="https://www.alsc-law.org/apply-for-services" TargetMode="External"/><Relationship Id="rId239" Type="http://schemas.openxmlformats.org/officeDocument/2006/relationships/hyperlink" Target="https://alsc-law.org/apply-for-services" TargetMode="External"/><Relationship Id="rId2" Type="http://schemas.openxmlformats.org/officeDocument/2006/relationships/numbering" Target="numbering.xml"/><Relationship Id="rId29" Type="http://schemas.openxmlformats.org/officeDocument/2006/relationships/hyperlink" Target="https://www.militaryonesource.mil/financial-legal/personal-finance/servicemembers-civil-relief-act/" TargetMode="External"/><Relationship Id="rId250" Type="http://schemas.openxmlformats.org/officeDocument/2006/relationships/hyperlink" Target="http://www.courts.alaska.gov/shc/family/docs/shc-1375.doc" TargetMode="External"/><Relationship Id="rId255" Type="http://schemas.openxmlformats.org/officeDocument/2006/relationships/hyperlink" Target="https://alsc-law.org/apply-for-services" TargetMode="External"/><Relationship Id="rId24" Type="http://schemas.openxmlformats.org/officeDocument/2006/relationships/hyperlink" Target="https://docassemble.akcourts.gov/start/RespondingDivorceAndSeparation/" TargetMode="External"/><Relationship Id="rId40" Type="http://schemas.openxmlformats.org/officeDocument/2006/relationships/hyperlink" Target="https://courts.alaska.gov/shc/family/docs/shc-1545n.pdf" TargetMode="External"/><Relationship Id="rId45" Type="http://schemas.openxmlformats.org/officeDocument/2006/relationships/hyperlink" Target="https://courts.alaska.gov/shc/family/docs/shc-1545n.pdf" TargetMode="External"/><Relationship Id="rId66" Type="http://schemas.openxmlformats.org/officeDocument/2006/relationships/hyperlink" Target="https://www.alaskamediators.org/directory" TargetMode="External"/><Relationship Id="rId87" Type="http://schemas.openxmlformats.org/officeDocument/2006/relationships/hyperlink" Target="https://courts.alaska.gov/shc/family/docs/shc-1128.docx" TargetMode="External"/><Relationship Id="rId110" Type="http://schemas.openxmlformats.org/officeDocument/2006/relationships/hyperlink" Target="https://courts.alaska.gov/shc/family/docs/shc-1302.doc" TargetMode="External"/><Relationship Id="rId115" Type="http://schemas.openxmlformats.org/officeDocument/2006/relationships/hyperlink" Target="https://docassemble.akcourts.gov/start/FilingAMotion" TargetMode="External"/><Relationship Id="rId131" Type="http://schemas.openxmlformats.org/officeDocument/2006/relationships/hyperlink" Target="https://public.courts.alaska.gov/web/forms/docs/dr-150.pdf" TargetMode="External"/><Relationship Id="rId136" Type="http://schemas.openxmlformats.org/officeDocument/2006/relationships/hyperlink" Target="https://public.courts.alaska.gov/web/forms/docs/dr-460.pdf" TargetMode="External"/><Relationship Id="rId157" Type="http://schemas.openxmlformats.org/officeDocument/2006/relationships/hyperlink" Target="https://courts.alaska.gov/efile/index.htm" TargetMode="External"/><Relationship Id="rId178" Type="http://schemas.openxmlformats.org/officeDocument/2006/relationships/hyperlink" Target="https://docassemble.akcourts.gov/start/FilingAMotion" TargetMode="External"/><Relationship Id="rId61" Type="http://schemas.openxmlformats.org/officeDocument/2006/relationships/hyperlink" Target="https://courts.alaska.gov/shc/family/docs/shc-1302n.pdf" TargetMode="External"/><Relationship Id="rId82" Type="http://schemas.openxmlformats.org/officeDocument/2006/relationships/hyperlink" Target="https://public.courts.alaska.gov/web/forms/docs/dr-314.pdf" TargetMode="External"/><Relationship Id="rId152" Type="http://schemas.openxmlformats.org/officeDocument/2006/relationships/hyperlink" Target="https://public.courts.alaska.gov/web/forms/docs/tf-920.pdf" TargetMode="External"/><Relationship Id="rId173" Type="http://schemas.openxmlformats.org/officeDocument/2006/relationships/hyperlink" Target="https://public.courts.alaska.gov/web/forms/docs/tf-920.pdf" TargetMode="External"/><Relationship Id="rId194" Type="http://schemas.openxmlformats.org/officeDocument/2006/relationships/hyperlink" Target="https://youtu.be/YQvG7GEGeoo" TargetMode="External"/><Relationship Id="rId199" Type="http://schemas.openxmlformats.org/officeDocument/2006/relationships/hyperlink" Target="https://courts.alaska.gov/shc/appeals/appeals.htm" TargetMode="External"/><Relationship Id="rId203" Type="http://schemas.openxmlformats.org/officeDocument/2006/relationships/hyperlink" Target="https://courts.alaska.gov/shc/family/shcdefault.htm" TargetMode="External"/><Relationship Id="rId208" Type="http://schemas.openxmlformats.org/officeDocument/2006/relationships/hyperlink" Target="https://courts.alaska.gov/shc/family/property.htm" TargetMode="External"/><Relationship Id="rId229" Type="http://schemas.openxmlformats.org/officeDocument/2006/relationships/hyperlink" Target="http://www.aklawselfhelp.org/resources/63a0e14b62dbdfd5895a75a2400fd693.html" TargetMode="External"/><Relationship Id="rId19" Type="http://schemas.microsoft.com/office/2016/09/relationships/commentsIds" Target="commentsIds.xml"/><Relationship Id="rId224" Type="http://schemas.openxmlformats.org/officeDocument/2006/relationships/hyperlink" Target="http://www.aklawselfhelp.org/" TargetMode="External"/><Relationship Id="rId240" Type="http://schemas.openxmlformats.org/officeDocument/2006/relationships/hyperlink" Target="https://public.courts.alaska.gov/web/forms/docs/dr-150.pdf" TargetMode="External"/><Relationship Id="rId245" Type="http://schemas.openxmlformats.org/officeDocument/2006/relationships/hyperlink" Target="http://www.courts.alaska.gov/shc/family/docs/shc-1375n.pdf" TargetMode="External"/><Relationship Id="rId261" Type="http://schemas.openxmlformats.org/officeDocument/2006/relationships/header" Target="header2.xml"/><Relationship Id="rId266" Type="http://schemas.openxmlformats.org/officeDocument/2006/relationships/fontTable" Target="fontTable.xml"/><Relationship Id="rId14" Type="http://schemas.openxmlformats.org/officeDocument/2006/relationships/hyperlink" Target="https://docassemble.akcourts.gov/start/FilingAMotion" TargetMode="External"/><Relationship Id="rId30" Type="http://schemas.openxmlformats.org/officeDocument/2006/relationships/hyperlink" Target="https://www.militaryonesource.mil/" TargetMode="External"/><Relationship Id="rId35" Type="http://schemas.openxmlformats.org/officeDocument/2006/relationships/hyperlink" Target="https://docassemble.akcourts.gov/start/FilingAMotion" TargetMode="External"/><Relationship Id="rId56" Type="http://schemas.openxmlformats.org/officeDocument/2006/relationships/hyperlink" Target="https://youtu.be/2irmxT0_0EA" TargetMode="External"/><Relationship Id="rId77" Type="http://schemas.openxmlformats.org/officeDocument/2006/relationships/hyperlink" Target="http://www.courts.alaska.gov/shc/family/docs/shc-1062.doc" TargetMode="External"/><Relationship Id="rId100" Type="http://schemas.openxmlformats.org/officeDocument/2006/relationships/hyperlink" Target="https://courts.alaska.gov/shc/family/docs/shc-1128.docx" TargetMode="External"/><Relationship Id="rId105" Type="http://schemas.openxmlformats.org/officeDocument/2006/relationships/hyperlink" Target="https://public.courts.alaska.gov/web/forms/docs/dr-465.pdf" TargetMode="External"/><Relationship Id="rId126" Type="http://schemas.openxmlformats.org/officeDocument/2006/relationships/hyperlink" Target="https://courts.alaska.gov/shc/family/docs/shc-118.doc" TargetMode="External"/><Relationship Id="rId147" Type="http://schemas.openxmlformats.org/officeDocument/2006/relationships/hyperlink" Target="https://public.courts.alaska.gov/web/forms/docs/tf-920.pdf" TargetMode="External"/><Relationship Id="rId168" Type="http://schemas.openxmlformats.org/officeDocument/2006/relationships/hyperlink" Target="https://public.courts.alaska.gov/web/forms/docs/tf-920.pdf" TargetMode="External"/><Relationship Id="rId8" Type="http://schemas.openxmlformats.org/officeDocument/2006/relationships/hyperlink" Target="https://docassemble.akcourts.gov/start/FilingAMotion"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s://docassemble.akcourts.gov/start/DivorceAndSeparation/" TargetMode="External"/><Relationship Id="rId93" Type="http://schemas.openxmlformats.org/officeDocument/2006/relationships/hyperlink" Target="http://courts.alaska.gov/shc/family/docs/shc-117.doc" TargetMode="External"/><Relationship Id="rId98" Type="http://schemas.openxmlformats.org/officeDocument/2006/relationships/hyperlink" Target="http://courts.alaska.gov/shc/family/docs/shc-dr305f-sample.pdf" TargetMode="External"/><Relationship Id="rId121" Type="http://schemas.openxmlformats.org/officeDocument/2006/relationships/hyperlink" Target="https://courts.alaska.gov/shc/family/docs/shc-1302n.pdf" TargetMode="External"/><Relationship Id="rId142" Type="http://schemas.openxmlformats.org/officeDocument/2006/relationships/hyperlink" Target="https://courts.alaska.gov/efile/index.htm" TargetMode="External"/><Relationship Id="rId163" Type="http://schemas.openxmlformats.org/officeDocument/2006/relationships/hyperlink" Target="http://courts.alaska.gov/courtdir/index.htm" TargetMode="External"/><Relationship Id="rId184" Type="http://schemas.openxmlformats.org/officeDocument/2006/relationships/hyperlink" Target="https://courts.alaska.gov/shc/family/docs/shc-1010n.pdf" TargetMode="External"/><Relationship Id="rId189" Type="http://schemas.openxmlformats.org/officeDocument/2006/relationships/hyperlink" Target="https://courts.alaska.gov/shc/family/docs/shc-1010n.pdf" TargetMode="External"/><Relationship Id="rId219" Type="http://schemas.openxmlformats.org/officeDocument/2006/relationships/hyperlink" Target="https://courts.alaska.gov/shc/family/docs/shc-185n.pdf" TargetMode="External"/><Relationship Id="rId3" Type="http://schemas.openxmlformats.org/officeDocument/2006/relationships/styles" Target="styles.xml"/><Relationship Id="rId214" Type="http://schemas.openxmlformats.org/officeDocument/2006/relationships/hyperlink" Target="https://courts.alaska.gov/shc/family/docs/shc-1000.doc" TargetMode="External"/><Relationship Id="rId230" Type="http://schemas.openxmlformats.org/officeDocument/2006/relationships/hyperlink" Target="https://www.youtube.com/playlist?list=PL82589B66ED712B4B" TargetMode="External"/><Relationship Id="rId235" Type="http://schemas.openxmlformats.org/officeDocument/2006/relationships/hyperlink" Target="https://public.courts.alaska.gov/web/forms/docs/dr-151.pdf)" TargetMode="External"/><Relationship Id="rId251" Type="http://schemas.openxmlformats.org/officeDocument/2006/relationships/hyperlink" Target="http://www.courts.alaska.gov/shc/family/docs/shc-1375n.pdf" TargetMode="External"/><Relationship Id="rId256" Type="http://schemas.openxmlformats.org/officeDocument/2006/relationships/hyperlink" Target="https://courts.alaska.gov/shc/family/selfhelp.htm" TargetMode="External"/><Relationship Id="rId25" Type="http://schemas.openxmlformats.org/officeDocument/2006/relationships/hyperlink" Target="http://courts.Alaska.gov/shc/family/answer.htm"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www.courts.alaska.gov/shc/family/docs/shc-1062.doc" TargetMode="External"/><Relationship Id="rId116" Type="http://schemas.openxmlformats.org/officeDocument/2006/relationships/hyperlink" Target="http://courts.alaska.gov/shc/family/docs/shc-1300.doc" TargetMode="External"/><Relationship Id="rId137" Type="http://schemas.openxmlformats.org/officeDocument/2006/relationships/hyperlink" Target="https://public.courts.alaska.gov/web/forms/docs/dr-465.pdf" TargetMode="External"/><Relationship Id="rId158" Type="http://schemas.openxmlformats.org/officeDocument/2006/relationships/hyperlink" Target="https://courts.alaska.gov/courtdir/efiling.htm" TargetMode="External"/><Relationship Id="rId20" Type="http://schemas.openxmlformats.org/officeDocument/2006/relationships/hyperlink" Target="https://www.militaryonesource.mil/financial-legal/personal-finance/servicemembers-civil-relief-act/" TargetMode="External"/><Relationship Id="rId41" Type="http://schemas.openxmlformats.org/officeDocument/2006/relationships/hyperlink" Target="https://public.courts.alaska.gov/web/forms/docs/tf-835.pdf" TargetMode="External"/><Relationship Id="rId62" Type="http://schemas.openxmlformats.org/officeDocument/2006/relationships/hyperlink" Target="https://alaska211.org/" TargetMode="External"/><Relationship Id="rId83" Type="http://schemas.openxmlformats.org/officeDocument/2006/relationships/hyperlink" Target="https://public.courts.alaska.gov/web/forms/docs/dr-150.pdf" TargetMode="External"/><Relationship Id="rId88" Type="http://schemas.openxmlformats.org/officeDocument/2006/relationships/hyperlink" Target="http://courts.alaska.gov/shc/family/docs/shc-1128n.pdf" TargetMode="External"/><Relationship Id="rId111" Type="http://schemas.openxmlformats.org/officeDocument/2006/relationships/hyperlink" Target="https://courts.alaska.gov/shc/family/docs/shc-1302n.pdf" TargetMode="External"/><Relationship Id="rId132" Type="http://schemas.openxmlformats.org/officeDocument/2006/relationships/hyperlink" Target="https://public.courts.alaska.gov/web/forms/docs/dr-305.pdf" TargetMode="External"/><Relationship Id="rId153" Type="http://schemas.openxmlformats.org/officeDocument/2006/relationships/hyperlink" Target="https://public.courts.alaska.gov/web/forms/docs/tf-920.pdf" TargetMode="External"/><Relationship Id="rId174" Type="http://schemas.openxmlformats.org/officeDocument/2006/relationships/hyperlink" Target="https://public.courts.alaska.gov/web/forms/docs/tf-920.pdf" TargetMode="External"/><Relationship Id="rId179" Type="http://schemas.openxmlformats.org/officeDocument/2006/relationships/hyperlink" Target="https://courts.alaska.gov/shc/family/motions.htm" TargetMode="External"/><Relationship Id="rId195" Type="http://schemas.openxmlformats.org/officeDocument/2006/relationships/hyperlink" Target="https://courts.alaska.gov/shc/family/motions.htm" TargetMode="External"/><Relationship Id="rId209" Type="http://schemas.openxmlformats.org/officeDocument/2006/relationships/hyperlink" Target="http://courts.alaska.gov/shc/family/docs/shc-1625.doc" TargetMode="External"/><Relationship Id="rId190" Type="http://schemas.openxmlformats.org/officeDocument/2006/relationships/hyperlink" Target="https://courts.alaska.gov/shc/family/docs/shc-1000.doc" TargetMode="External"/><Relationship Id="rId204" Type="http://schemas.openxmlformats.org/officeDocument/2006/relationships/hyperlink" Target="https://courts.alaska.gov/shc/family/docs/shc-1010.doc" TargetMode="External"/><Relationship Id="rId220" Type="http://schemas.openxmlformats.org/officeDocument/2006/relationships/hyperlink" Target="https://courts.alaska.gov/shc/family/docs/shc-180.doc" TargetMode="External"/><Relationship Id="rId225" Type="http://schemas.openxmlformats.org/officeDocument/2006/relationships/hyperlink" Target="http://www.aklawselfhelp.org/resources/4b145751b31d22d28010f9e03c6e9580.html" TargetMode="External"/><Relationship Id="rId241" Type="http://schemas.openxmlformats.org/officeDocument/2006/relationships/hyperlink" Target="https://public.courts.alaska.gov/web/forms/docs/dr-151.pdf" TargetMode="External"/><Relationship Id="rId246" Type="http://schemas.openxmlformats.org/officeDocument/2006/relationships/hyperlink" Target="http://courts.alaska.gov/shc/family/docs/shc-151.doc" TargetMode="External"/><Relationship Id="rId267" Type="http://schemas.microsoft.com/office/2011/relationships/people" Target="people.xml"/><Relationship Id="rId15" Type="http://schemas.openxmlformats.org/officeDocument/2006/relationships/hyperlink" Target="https://courts.alaska.gov/shc/shclawyer.htm" TargetMode="External"/><Relationship Id="rId36" Type="http://schemas.openxmlformats.org/officeDocument/2006/relationships/hyperlink" Target="http://courts.alaska.gov/shc/family/docs/shc-410.doc" TargetMode="External"/><Relationship Id="rId57" Type="http://schemas.openxmlformats.org/officeDocument/2006/relationships/hyperlink" Target="https://courts.alaska.gov/shc/family/docs/shc-1548.doc" TargetMode="External"/><Relationship Id="rId106" Type="http://schemas.openxmlformats.org/officeDocument/2006/relationships/hyperlink" Target="http://courts.alaska.gov/shc/family/docs/shc-1300.doc" TargetMode="External"/><Relationship Id="rId127" Type="http://schemas.openxmlformats.org/officeDocument/2006/relationships/hyperlink" Target="https://courts.alaska.gov/shc/family/docs/shc-118n.pdf" TargetMode="External"/><Relationship Id="rId262" Type="http://schemas.openxmlformats.org/officeDocument/2006/relationships/footer" Target="footer1.xml"/><Relationship Id="rId10" Type="http://schemas.openxmlformats.org/officeDocument/2006/relationships/hyperlink" Target="https://docassemble.akcourts.gov/start/RespondingDivorceAndSeparation" TargetMode="External"/><Relationship Id="rId31" Type="http://schemas.openxmlformats.org/officeDocument/2006/relationships/hyperlink" Target="https://docassemble.akcourts.gov/start/RespondingCustody" TargetMode="External"/><Relationship Id="rId52" Type="http://schemas.openxmlformats.org/officeDocument/2006/relationships/hyperlink" Target="https://courts.alaska.gov/shc/family/docs/shc-1302.doc" TargetMode="External"/><Relationship Id="rId73" Type="http://schemas.openxmlformats.org/officeDocument/2006/relationships/hyperlink" Target="https://youtube.com/watch?v=4EuW9HET3nM" TargetMode="External"/><Relationship Id="rId78" Type="http://schemas.openxmlformats.org/officeDocument/2006/relationships/hyperlink" Target="http://www.courts.alaska.gov/shc/family/docs/shc-1062n.pdf" TargetMode="External"/><Relationship Id="rId94" Type="http://schemas.openxmlformats.org/officeDocument/2006/relationships/hyperlink" Target="http://courts.alaska.gov/shc/family/docs/shc-117n.pdf" TargetMode="External"/><Relationship Id="rId99" Type="http://schemas.openxmlformats.org/officeDocument/2006/relationships/hyperlink" Target="https://public.courts.alaska.gov/web/forms/docs/tf-835.pdf" TargetMode="External"/><Relationship Id="rId101" Type="http://schemas.openxmlformats.org/officeDocument/2006/relationships/hyperlink" Target="http://courts.alaska.gov/shc/family/docs/shc-1128n.pdf" TargetMode="External"/><Relationship Id="rId122" Type="http://schemas.openxmlformats.org/officeDocument/2006/relationships/hyperlink" Target="https://www.youtube.com/watch?v=2irmxT0_0EA" TargetMode="External"/><Relationship Id="rId143" Type="http://schemas.openxmlformats.org/officeDocument/2006/relationships/hyperlink" Target="https://courts.alaska.gov/efile/index.htm" TargetMode="External"/><Relationship Id="rId148" Type="http://schemas.openxmlformats.org/officeDocument/2006/relationships/hyperlink" Target="https://courts.alaska.gov/shc/family/selfhelp.htm" TargetMode="External"/><Relationship Id="rId164" Type="http://schemas.openxmlformats.org/officeDocument/2006/relationships/hyperlink" Target="https://courts.alaska.gov/efile/index.htm" TargetMode="External"/><Relationship Id="rId169" Type="http://schemas.openxmlformats.org/officeDocument/2006/relationships/hyperlink" Target="http://courts.alaska.gov/courtdir/index.htm" TargetMode="External"/><Relationship Id="rId185" Type="http://schemas.openxmlformats.org/officeDocument/2006/relationships/hyperlink" Target="https://courts.alaska.gov/shc/family/docs/shc-1000.doc" TargetMode="External"/><Relationship Id="rId4" Type="http://schemas.openxmlformats.org/officeDocument/2006/relationships/settings" Target="settings.xml"/><Relationship Id="rId9" Type="http://schemas.openxmlformats.org/officeDocument/2006/relationships/hyperlink" Target="https://docassemble.akcourts.gov/start/RespondingCustody" TargetMode="External"/><Relationship Id="rId180" Type="http://schemas.openxmlformats.org/officeDocument/2006/relationships/hyperlink" Target="http://courts.alaska.gov/shc/family/shcparent-ed.htm" TargetMode="External"/><Relationship Id="rId210" Type="http://schemas.openxmlformats.org/officeDocument/2006/relationships/hyperlink" Target="http://courts.alaska.gov/shc/family/docs/shc-1625n.pdf" TargetMode="External"/><Relationship Id="rId215" Type="http://schemas.openxmlformats.org/officeDocument/2006/relationships/hyperlink" Target="https://courts.alaska.gov/shc/family/docs/shc-1000.doc" TargetMode="External"/><Relationship Id="rId236" Type="http://schemas.openxmlformats.org/officeDocument/2006/relationships/hyperlink" Target="https://andvsa.org/communitys-programs" TargetMode="External"/><Relationship Id="rId257" Type="http://schemas.openxmlformats.org/officeDocument/2006/relationships/hyperlink" Target="https://courts.alaska.gov/shc/shclawyer.htm" TargetMode="External"/><Relationship Id="rId26" Type="http://schemas.openxmlformats.org/officeDocument/2006/relationships/hyperlink" Target="https://docassemble.akcourts.gov/start/FilingAMotion" TargetMode="External"/><Relationship Id="rId231" Type="http://schemas.openxmlformats.org/officeDocument/2006/relationships/hyperlink" Target="https://andvsa.org/communitys-programs" TargetMode="External"/><Relationship Id="rId252" Type="http://schemas.openxmlformats.org/officeDocument/2006/relationships/hyperlink" Target="https://courts.alaska.gov/shc/family/selfhelp.htm" TargetMode="External"/><Relationship Id="rId47" Type="http://schemas.openxmlformats.org/officeDocument/2006/relationships/hyperlink" Target="https://courts.alaska.gov/shc/family/docs/shc-1302.doc" TargetMode="External"/><Relationship Id="rId68" Type="http://schemas.openxmlformats.org/officeDocument/2006/relationships/hyperlink" Target="http://www.courts.alaska.gov/shc/family/docs/shc-1062n.pdf" TargetMode="External"/><Relationship Id="rId89" Type="http://schemas.openxmlformats.org/officeDocument/2006/relationships/hyperlink" Target="http://courts.alaska.gov/shc/family/docs/shc-1063.doc" TargetMode="External"/><Relationship Id="rId112" Type="http://schemas.openxmlformats.org/officeDocument/2006/relationships/hyperlink" Target="https://www.youtube.com/watch?v=2irmxT0_0EA" TargetMode="External"/><Relationship Id="rId133" Type="http://schemas.openxmlformats.org/officeDocument/2006/relationships/hyperlink" Target="http://courts.alaska.gov/shc/family/docs/shc-dr305f-sample.pdf" TargetMode="External"/><Relationship Id="rId154" Type="http://schemas.openxmlformats.org/officeDocument/2006/relationships/hyperlink" Target="https://courts.alaska.gov/efile/index.htm" TargetMode="External"/><Relationship Id="rId175" Type="http://schemas.openxmlformats.org/officeDocument/2006/relationships/hyperlink" Target="https://courts.alaska.gov/shc/family/docs/shc-1620.doc" TargetMode="External"/><Relationship Id="rId196" Type="http://schemas.openxmlformats.org/officeDocument/2006/relationships/hyperlink" Target="https://courts.alaska.gov/shc/family/docs/shc-1305n.pdf" TargetMode="External"/><Relationship Id="rId200" Type="http://schemas.openxmlformats.org/officeDocument/2006/relationships/hyperlink" Target="https://public.courts.alaska.gov/web/forms/docs/dr-225.pdf" TargetMode="External"/><Relationship Id="rId16" Type="http://schemas.openxmlformats.org/officeDocument/2006/relationships/hyperlink" Target="https://courts.alaska.gov/shc/shclawyer.htm" TargetMode="External"/><Relationship Id="rId221" Type="http://schemas.openxmlformats.org/officeDocument/2006/relationships/hyperlink" Target="https://courts.alaska.gov/shc/family/docs/shc-180n.pdf" TargetMode="External"/><Relationship Id="rId242" Type="http://schemas.openxmlformats.org/officeDocument/2006/relationships/hyperlink" Target="https://public.courts.alaska.gov/web/forms/docs/dr-521.pdf" TargetMode="External"/><Relationship Id="rId263" Type="http://schemas.openxmlformats.org/officeDocument/2006/relationships/footer" Target="footer2.xml"/><Relationship Id="rId37" Type="http://schemas.openxmlformats.org/officeDocument/2006/relationships/hyperlink" Target="http://courts.alaska.gov/shc/family/docs/shc-410n.pdf" TargetMode="External"/><Relationship Id="rId58" Type="http://schemas.openxmlformats.org/officeDocument/2006/relationships/hyperlink" Target="https://courts.alaska.gov/shc/family/docs/shc-1548n.pdf" TargetMode="External"/><Relationship Id="rId79" Type="http://schemas.openxmlformats.org/officeDocument/2006/relationships/hyperlink" Target="https://alaskacollaborative.org/" TargetMode="External"/><Relationship Id="rId102" Type="http://schemas.openxmlformats.org/officeDocument/2006/relationships/hyperlink" Target="http://courts.alaska.gov/shc/family/docs/shc-1063.doc" TargetMode="External"/><Relationship Id="rId123" Type="http://schemas.openxmlformats.org/officeDocument/2006/relationships/hyperlink" Target="https://courts.alaska.gov/shc/family/docs/shc-1380.doc" TargetMode="External"/><Relationship Id="rId144" Type="http://schemas.openxmlformats.org/officeDocument/2006/relationships/hyperlink" Target="https://courts.alaska.gov/courtdir/efiling.htm" TargetMode="External"/><Relationship Id="rId90" Type="http://schemas.openxmlformats.org/officeDocument/2006/relationships/hyperlink" Target="http://courts.alaska.gov/shc/family/docs/shc-1063n.pdf" TargetMode="External"/><Relationship Id="rId165" Type="http://schemas.openxmlformats.org/officeDocument/2006/relationships/hyperlink" Target="https://courts.alaska.gov/courtdir/efiling.htm" TargetMode="External"/><Relationship Id="rId186" Type="http://schemas.openxmlformats.org/officeDocument/2006/relationships/hyperlink" Target="https://courts.alaska.gov/shc/family/docs/shc-1000n.pdf" TargetMode="External"/><Relationship Id="rId211" Type="http://schemas.openxmlformats.org/officeDocument/2006/relationships/hyperlink" Target="https://courts.alaska.gov/shc/family/shcdefault.htm" TargetMode="External"/><Relationship Id="rId232" Type="http://schemas.openxmlformats.org/officeDocument/2006/relationships/hyperlink" Target="https://docassemble.akcourts.gov/start/ProtectiveOrders" TargetMode="External"/><Relationship Id="rId253" Type="http://schemas.openxmlformats.org/officeDocument/2006/relationships/hyperlink" Target="https://courts.alaska.gov/shc/shclawyer.htm" TargetMode="External"/><Relationship Id="rId27" Type="http://schemas.openxmlformats.org/officeDocument/2006/relationships/hyperlink" Target="http://courts.alaska.gov/shc/family/docs/shc-410.doc" TargetMode="External"/><Relationship Id="rId48" Type="http://schemas.openxmlformats.org/officeDocument/2006/relationships/hyperlink" Target="https://courts.alaska.gov/shc/family/docs/shc-1302n.pdf" TargetMode="External"/><Relationship Id="rId69" Type="http://schemas.openxmlformats.org/officeDocument/2006/relationships/hyperlink" Target="https://www.alaskacollaborative.org/" TargetMode="External"/><Relationship Id="rId113" Type="http://schemas.openxmlformats.org/officeDocument/2006/relationships/hyperlink" Target="https://courts.alaska.gov/shc/family/docs/shc-1380.doc" TargetMode="External"/><Relationship Id="rId134" Type="http://schemas.openxmlformats.org/officeDocument/2006/relationships/hyperlink" Target="https://public.courts.alaska.gov/web/forms/docs/dr-314.pdf" TargetMode="External"/><Relationship Id="rId80" Type="http://schemas.openxmlformats.org/officeDocument/2006/relationships/hyperlink" Target="https://courts.alaska.gov/shc/family/docs/shc-117.doc" TargetMode="External"/><Relationship Id="rId155" Type="http://schemas.openxmlformats.org/officeDocument/2006/relationships/hyperlink" Target="http://courts.alaska.gov/courtdir/index.htm" TargetMode="External"/><Relationship Id="rId176" Type="http://schemas.openxmlformats.org/officeDocument/2006/relationships/hyperlink" Target="https://courts.alaska.gov/shc/family/docs/shc-1620.doc" TargetMode="External"/><Relationship Id="rId197" Type="http://schemas.openxmlformats.org/officeDocument/2006/relationships/hyperlink" Target="https://courts.alaska.gov/shc/appeals/appeals.htm" TargetMode="External"/><Relationship Id="rId201" Type="http://schemas.openxmlformats.org/officeDocument/2006/relationships/hyperlink" Target="http://courts.alaska.gov/shc/family/docs/shc-1625.doc" TargetMode="External"/><Relationship Id="rId222" Type="http://schemas.openxmlformats.org/officeDocument/2006/relationships/hyperlink" Target="https://youtu.be/z2d2CLllPUU?si=r-f9LKnxV9FfS3Sm" TargetMode="External"/><Relationship Id="rId243" Type="http://schemas.openxmlformats.org/officeDocument/2006/relationships/hyperlink" Target="http://www.courts.alaska.gov/shc/family/docs/shc-1370.doc" TargetMode="External"/><Relationship Id="rId264" Type="http://schemas.openxmlformats.org/officeDocument/2006/relationships/header" Target="header3.xml"/><Relationship Id="rId17" Type="http://schemas.openxmlformats.org/officeDocument/2006/relationships/comments" Target="comments.xml"/><Relationship Id="rId38" Type="http://schemas.openxmlformats.org/officeDocument/2006/relationships/hyperlink" Target="https://courts.alaska.gov/rules/docs/civ.pdf" TargetMode="External"/><Relationship Id="rId59" Type="http://schemas.openxmlformats.org/officeDocument/2006/relationships/hyperlink" Target="https://public.courts.alaska.gov/web/forms/docs/tf-835.pdf" TargetMode="External"/><Relationship Id="rId103" Type="http://schemas.openxmlformats.org/officeDocument/2006/relationships/hyperlink" Target="http://courts.alaska.gov/shc/family/docs/shc-1063n.pdf" TargetMode="External"/><Relationship Id="rId124" Type="http://schemas.openxmlformats.org/officeDocument/2006/relationships/hyperlink" Target="https://courts.alaska.gov/shc/family/docs/shc-1380n.pdf" TargetMode="External"/><Relationship Id="rId70" Type="http://schemas.openxmlformats.org/officeDocument/2006/relationships/hyperlink" Target="https://www.alaskacollaborative.org" TargetMode="External"/><Relationship Id="rId91" Type="http://schemas.openxmlformats.org/officeDocument/2006/relationships/hyperlink" Target="https://public.courts.alaska.gov/web/forms/docs/dr-460.pdf" TargetMode="External"/><Relationship Id="rId145" Type="http://schemas.openxmlformats.org/officeDocument/2006/relationships/hyperlink" Target="https://courts.alaska.gov/shc/family/selfhelp.htm" TargetMode="External"/><Relationship Id="rId166" Type="http://schemas.openxmlformats.org/officeDocument/2006/relationships/hyperlink" Target="https://courts.alaska.gov/shc/family/shcabout.htm" TargetMode="External"/><Relationship Id="rId187" Type="http://schemas.openxmlformats.org/officeDocument/2006/relationships/hyperlink" Target="https://courts.alaska.gov/shc/family/property.htm" TargetMode="External"/><Relationship Id="rId1" Type="http://schemas.openxmlformats.org/officeDocument/2006/relationships/customXml" Target="../customXml/item1.xml"/><Relationship Id="rId212" Type="http://schemas.openxmlformats.org/officeDocument/2006/relationships/hyperlink" Target="https://courts.alaska.gov/shc/family/docs/shc-1010.doc" TargetMode="External"/><Relationship Id="rId233" Type="http://schemas.openxmlformats.org/officeDocument/2006/relationships/hyperlink" Target="https://www.andvsa.org/for-survivors/" TargetMode="External"/><Relationship Id="rId254" Type="http://schemas.openxmlformats.org/officeDocument/2006/relationships/hyperlink" Target="https://alaska.freelegalanswers.org/"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F54D228-602A-4045-89A3-BE05629D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69</Pages>
  <Words>18635</Words>
  <Characters>106222</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124608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subject/>
  <dc:creator>Caroline Robinson</dc:creator>
  <cp:keywords/>
  <dc:description/>
  <cp:lastModifiedBy>Caroline Robinson</cp:lastModifiedBy>
  <cp:revision>20</cp:revision>
  <cp:lastPrinted>2022-11-10T19:34:00Z</cp:lastPrinted>
  <dcterms:created xsi:type="dcterms:W3CDTF">2025-02-11T21:08:00Z</dcterms:created>
  <dcterms:modified xsi:type="dcterms:W3CDTF">2025-02-12T22:44:00Z</dcterms:modified>
  <dc:language>en-US</dc:language>
</cp:coreProperties>
</file>